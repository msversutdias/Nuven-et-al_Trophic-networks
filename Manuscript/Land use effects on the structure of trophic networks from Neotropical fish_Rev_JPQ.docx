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00000" w:rsidRPr="004C3784" w:rsidRDefault="00000000">
      <w:pPr>
        <w:spacing w:after="280" w:line="480" w:lineRule="auto"/>
        <w:jc w:val="both"/>
        <w:rPr>
          <w:rFonts w:ascii="Times New Roman" w:eastAsia="Times New Roman" w:hAnsi="Times New Roman" w:cs="Times New Roman"/>
          <w:b/>
        </w:rPr>
      </w:pPr>
      <w:r w:rsidRPr="004C3784">
        <w:rPr>
          <w:rFonts w:ascii="Times New Roman" w:eastAsia="Times New Roman" w:hAnsi="Times New Roman" w:cs="Times New Roman"/>
          <w:b/>
        </w:rPr>
        <w:t>Land use effects on the structure of trophic networks from Neotropical fish</w:t>
      </w:r>
    </w:p>
    <w:p w14:paraId="00000002" w14:textId="77777777" w:rsidR="00000000" w:rsidRPr="004C3784" w:rsidRDefault="00000000">
      <w:pPr>
        <w:spacing w:after="0" w:line="480" w:lineRule="auto"/>
        <w:jc w:val="both"/>
        <w:rPr>
          <w:rFonts w:ascii="Times New Roman" w:eastAsia="Times New Roman" w:hAnsi="Times New Roman" w:cs="Times New Roman"/>
          <w:vertAlign w:val="superscript"/>
        </w:rPr>
      </w:pPr>
      <w:r w:rsidRPr="004C3784">
        <w:rPr>
          <w:rFonts w:ascii="Times New Roman" w:eastAsia="Times New Roman" w:hAnsi="Times New Roman" w:cs="Times New Roman"/>
          <w:b/>
          <w:highlight w:val="white"/>
        </w:rPr>
        <w:t xml:space="preserve">Authors: </w:t>
      </w:r>
      <w:r w:rsidRPr="004C3784">
        <w:rPr>
          <w:rFonts w:ascii="Times New Roman" w:eastAsia="Times New Roman" w:hAnsi="Times New Roman" w:cs="Times New Roman"/>
          <w:highlight w:val="white"/>
        </w:rPr>
        <w:t>Dianne M. A. S. Nuven</w:t>
      </w:r>
      <w:r w:rsidRPr="004C3784">
        <w:rPr>
          <w:rFonts w:ascii="Times New Roman" w:eastAsia="Times New Roman" w:hAnsi="Times New Roman" w:cs="Times New Roman"/>
          <w:vertAlign w:val="superscript"/>
        </w:rPr>
        <w:t>1</w:t>
      </w:r>
      <w:r w:rsidRPr="004C3784">
        <w:rPr>
          <w:rFonts w:ascii="Times New Roman" w:eastAsia="Times New Roman" w:hAnsi="Times New Roman" w:cs="Times New Roman"/>
        </w:rPr>
        <w:t>, Juan P. Quimbayo</w:t>
      </w:r>
      <w:r w:rsidRPr="004C3784">
        <w:rPr>
          <w:rFonts w:ascii="Times New Roman" w:eastAsia="Times New Roman" w:hAnsi="Times New Roman" w:cs="Times New Roman"/>
          <w:vertAlign w:val="superscript"/>
        </w:rPr>
        <w:t>2</w:t>
      </w:r>
      <w:r w:rsidRPr="004C3784">
        <w:rPr>
          <w:rFonts w:ascii="Times New Roman" w:eastAsia="Times New Roman" w:hAnsi="Times New Roman" w:cs="Times New Roman"/>
        </w:rPr>
        <w:t>, Ariane Rodrigues</w:t>
      </w:r>
      <w:r w:rsidRPr="004C3784">
        <w:rPr>
          <w:rFonts w:ascii="Times New Roman" w:eastAsia="Times New Roman" w:hAnsi="Times New Roman" w:cs="Times New Roman"/>
          <w:vertAlign w:val="superscript"/>
        </w:rPr>
        <w:t>1</w:t>
      </w:r>
      <w:r w:rsidRPr="004C3784">
        <w:rPr>
          <w:rFonts w:ascii="Times New Roman" w:eastAsia="Times New Roman" w:hAnsi="Times New Roman" w:cs="Times New Roman"/>
        </w:rPr>
        <w:t>, José F. Gonçalves Júnior</w:t>
      </w:r>
      <w:r w:rsidRPr="004C3784">
        <w:rPr>
          <w:rFonts w:ascii="Times New Roman" w:eastAsia="Times New Roman" w:hAnsi="Times New Roman" w:cs="Times New Roman"/>
          <w:vertAlign w:val="superscript"/>
        </w:rPr>
        <w:t>1§</w:t>
      </w:r>
      <w:r w:rsidRPr="004C3784">
        <w:rPr>
          <w:rFonts w:ascii="Times New Roman" w:eastAsia="Times New Roman" w:hAnsi="Times New Roman" w:cs="Times New Roman"/>
        </w:rPr>
        <w:t xml:space="preserve">, </w:t>
      </w:r>
      <w:proofErr w:type="spellStart"/>
      <w:r w:rsidRPr="004C3784">
        <w:rPr>
          <w:rFonts w:ascii="Times New Roman" w:eastAsia="Times New Roman" w:hAnsi="Times New Roman" w:cs="Times New Roman"/>
        </w:rPr>
        <w:t>Murilo</w:t>
      </w:r>
      <w:proofErr w:type="spellEnd"/>
      <w:r w:rsidRPr="004C3784">
        <w:rPr>
          <w:rFonts w:ascii="Times New Roman" w:eastAsia="Times New Roman" w:hAnsi="Times New Roman" w:cs="Times New Roman"/>
        </w:rPr>
        <w:t xml:space="preserve"> S. Dias</w:t>
      </w:r>
      <w:r w:rsidRPr="004C3784">
        <w:rPr>
          <w:rFonts w:ascii="Times New Roman" w:eastAsia="Times New Roman" w:hAnsi="Times New Roman" w:cs="Times New Roman"/>
          <w:vertAlign w:val="superscript"/>
        </w:rPr>
        <w:t>1§*</w:t>
      </w:r>
    </w:p>
    <w:p w14:paraId="00000003" w14:textId="77777777" w:rsidR="00000000" w:rsidRPr="004C3784" w:rsidRDefault="00000000">
      <w:pPr>
        <w:spacing w:after="0" w:line="480" w:lineRule="auto"/>
        <w:jc w:val="both"/>
        <w:rPr>
          <w:rFonts w:ascii="Times New Roman" w:eastAsia="Times New Roman" w:hAnsi="Times New Roman" w:cs="Times New Roman"/>
          <w:b/>
        </w:rPr>
      </w:pPr>
    </w:p>
    <w:p w14:paraId="00000004" w14:textId="77777777" w:rsidR="00000000" w:rsidRPr="004C3784" w:rsidRDefault="00000000">
      <w:pPr>
        <w:spacing w:after="0" w:line="480" w:lineRule="auto"/>
        <w:jc w:val="both"/>
        <w:rPr>
          <w:rFonts w:ascii="Times New Roman" w:eastAsia="Times New Roman" w:hAnsi="Times New Roman" w:cs="Times New Roman"/>
          <w:b/>
        </w:rPr>
      </w:pPr>
      <w:r w:rsidRPr="004C3784">
        <w:rPr>
          <w:rFonts w:ascii="Times New Roman" w:eastAsia="Times New Roman" w:hAnsi="Times New Roman" w:cs="Times New Roman"/>
          <w:b/>
        </w:rPr>
        <w:t>Affiliations:</w:t>
      </w:r>
    </w:p>
    <w:p w14:paraId="00000005" w14:textId="77777777" w:rsidR="00000000" w:rsidRPr="004C3784" w:rsidRDefault="00000000">
      <w:pPr>
        <w:spacing w:after="0" w:line="240" w:lineRule="auto"/>
        <w:jc w:val="both"/>
        <w:rPr>
          <w:rFonts w:ascii="Times New Roman" w:eastAsia="Times New Roman" w:hAnsi="Times New Roman" w:cs="Times New Roman"/>
        </w:rPr>
      </w:pPr>
      <w:r w:rsidRPr="004C3784">
        <w:rPr>
          <w:rFonts w:ascii="Times New Roman" w:eastAsia="Times New Roman" w:hAnsi="Times New Roman" w:cs="Times New Roman"/>
          <w:vertAlign w:val="superscript"/>
        </w:rPr>
        <w:t xml:space="preserve">1 </w:t>
      </w:r>
      <w:r w:rsidRPr="004C3784">
        <w:rPr>
          <w:rFonts w:ascii="Times New Roman" w:eastAsia="Times New Roman" w:hAnsi="Times New Roman" w:cs="Times New Roman"/>
        </w:rPr>
        <w:t>University of Brasilia, Institute of Biological Sciences, Graduate Program in Ecology, 70910-900, Brasília, DF Brazil.</w:t>
      </w:r>
    </w:p>
    <w:p w14:paraId="00000006" w14:textId="77777777" w:rsidR="00000000" w:rsidRPr="004C3784" w:rsidRDefault="00000000">
      <w:pPr>
        <w:spacing w:before="280" w:after="280" w:line="240" w:lineRule="auto"/>
        <w:jc w:val="both"/>
        <w:rPr>
          <w:rFonts w:ascii="Times New Roman" w:eastAsia="Times New Roman" w:hAnsi="Times New Roman" w:cs="Times New Roman"/>
        </w:rPr>
      </w:pPr>
      <w:r w:rsidRPr="004C3784">
        <w:rPr>
          <w:rFonts w:ascii="Times New Roman" w:eastAsia="Times New Roman" w:hAnsi="Times New Roman" w:cs="Times New Roman"/>
          <w:vertAlign w:val="superscript"/>
        </w:rPr>
        <w:t xml:space="preserve">2 </w:t>
      </w:r>
      <w:r w:rsidRPr="004C3784">
        <w:rPr>
          <w:rFonts w:ascii="Times New Roman" w:eastAsia="Times New Roman" w:hAnsi="Times New Roman" w:cs="Times New Roman"/>
        </w:rPr>
        <w:t>Department of Biology, University of Miami, Coral Gables, FL 33146, USA.</w:t>
      </w:r>
    </w:p>
    <w:p w14:paraId="00000007" w14:textId="77777777" w:rsidR="00000000" w:rsidRPr="004C3784" w:rsidRDefault="00000000">
      <w:pPr>
        <w:spacing w:before="280" w:after="280" w:line="240" w:lineRule="auto"/>
        <w:jc w:val="both"/>
        <w:rPr>
          <w:rFonts w:ascii="Times New Roman" w:eastAsia="Times New Roman" w:hAnsi="Times New Roman" w:cs="Times New Roman"/>
        </w:rPr>
      </w:pPr>
      <w:r w:rsidRPr="004C3784">
        <w:rPr>
          <w:rFonts w:ascii="Times New Roman" w:eastAsia="Times New Roman" w:hAnsi="Times New Roman" w:cs="Times New Roman"/>
        </w:rPr>
        <w:t>§ co-senior authorship</w:t>
      </w:r>
    </w:p>
    <w:p w14:paraId="00000008" w14:textId="77777777" w:rsidR="00000000" w:rsidRPr="004C3784" w:rsidRDefault="00000000">
      <w:pPr>
        <w:spacing w:before="280" w:after="280" w:line="480" w:lineRule="auto"/>
        <w:jc w:val="both"/>
        <w:rPr>
          <w:rFonts w:ascii="Times New Roman" w:eastAsia="Times New Roman" w:hAnsi="Times New Roman" w:cs="Times New Roman"/>
          <w:b/>
        </w:rPr>
      </w:pPr>
      <w:r w:rsidRPr="004C3784">
        <w:rPr>
          <w:rFonts w:ascii="Times New Roman" w:eastAsia="Times New Roman" w:hAnsi="Times New Roman" w:cs="Times New Roman"/>
          <w:b/>
        </w:rPr>
        <w:t>Short title:</w:t>
      </w:r>
    </w:p>
    <w:p w14:paraId="00000009" w14:textId="77777777" w:rsidR="00000000" w:rsidRDefault="00000000">
      <w:pPr>
        <w:spacing w:before="280" w:after="0" w:line="480" w:lineRule="auto"/>
        <w:jc w:val="both"/>
        <w:rPr>
          <w:rFonts w:ascii="Times New Roman" w:eastAsia="Times New Roman" w:hAnsi="Times New Roman" w:cs="Times New Roman"/>
        </w:rPr>
      </w:pPr>
      <w:r>
        <w:rPr>
          <w:rFonts w:ascii="Times New Roman" w:eastAsia="Times New Roman" w:hAnsi="Times New Roman" w:cs="Times New Roman"/>
          <w:b/>
        </w:rPr>
        <w:t>*Corresponding author</w:t>
      </w:r>
      <w:r>
        <w:rPr>
          <w:rFonts w:ascii="Times New Roman" w:eastAsia="Times New Roman" w:hAnsi="Times New Roman" w:cs="Times New Roman"/>
        </w:rPr>
        <w:t xml:space="preserve">: </w:t>
      </w:r>
    </w:p>
    <w:p w14:paraId="0000000A" w14:textId="77777777" w:rsidR="00000000" w:rsidRDefault="00000000">
      <w:pPr>
        <w:spacing w:after="0" w:line="480" w:lineRule="auto"/>
        <w:jc w:val="both"/>
        <w:rPr>
          <w:rFonts w:ascii="Times New Roman" w:eastAsia="Times New Roman" w:hAnsi="Times New Roman" w:cs="Times New Roman"/>
          <w:highlight w:val="white"/>
        </w:rPr>
      </w:pPr>
      <w:proofErr w:type="spellStart"/>
      <w:r>
        <w:rPr>
          <w:rFonts w:ascii="Times New Roman" w:eastAsia="Times New Roman" w:hAnsi="Times New Roman" w:cs="Times New Roman"/>
          <w:highlight w:val="white"/>
        </w:rPr>
        <w:t>Murilo</w:t>
      </w:r>
      <w:proofErr w:type="spellEnd"/>
      <w:r>
        <w:rPr>
          <w:rFonts w:ascii="Times New Roman" w:eastAsia="Times New Roman" w:hAnsi="Times New Roman" w:cs="Times New Roman"/>
          <w:highlight w:val="white"/>
        </w:rPr>
        <w:t xml:space="preserve"> S. Dias</w:t>
      </w:r>
    </w:p>
    <w:p w14:paraId="0000000B" w14:textId="77777777" w:rsidR="00000000" w:rsidRDefault="00000000">
      <w:pPr>
        <w:spacing w:after="0" w:line="480" w:lineRule="auto"/>
        <w:jc w:val="both"/>
        <w:rPr>
          <w:rFonts w:ascii="Times New Roman" w:eastAsia="Times New Roman" w:hAnsi="Times New Roman" w:cs="Times New Roman"/>
        </w:rPr>
      </w:pPr>
      <w:r>
        <w:rPr>
          <w:rFonts w:ascii="Times New Roman" w:eastAsia="Times New Roman" w:hAnsi="Times New Roman" w:cs="Times New Roman"/>
          <w:highlight w:val="white"/>
        </w:rPr>
        <w:t xml:space="preserve"> Email: </w:t>
      </w:r>
      <w:hyperlink r:id="rId4">
        <w:r>
          <w:rPr>
            <w:rFonts w:ascii="Times New Roman" w:eastAsia="Times New Roman" w:hAnsi="Times New Roman" w:cs="Times New Roman"/>
            <w:color w:val="467886"/>
            <w:highlight w:val="white"/>
            <w:u w:val="single"/>
          </w:rPr>
          <w:t>msdias@unb.br</w:t>
        </w:r>
      </w:hyperlink>
      <w:r>
        <w:rPr>
          <w:rFonts w:ascii="Times New Roman" w:eastAsia="Times New Roman" w:hAnsi="Times New Roman" w:cs="Times New Roman"/>
          <w:highlight w:val="white"/>
        </w:rPr>
        <w:t xml:space="preserve"> </w:t>
      </w:r>
    </w:p>
    <w:p w14:paraId="0000000C" w14:textId="77777777" w:rsidR="00000000" w:rsidRDefault="00000000">
      <w:pPr>
        <w:spacing w:after="280" w:line="480" w:lineRule="auto"/>
        <w:jc w:val="both"/>
        <w:rPr>
          <w:rFonts w:ascii="Times New Roman" w:eastAsia="Times New Roman" w:hAnsi="Times New Roman" w:cs="Times New Roman"/>
        </w:rPr>
      </w:pPr>
    </w:p>
    <w:p w14:paraId="0000000D" w14:textId="77777777" w:rsidR="00000000" w:rsidRDefault="00000000">
      <w:pPr>
        <w:spacing w:before="280" w:after="280" w:line="480" w:lineRule="auto"/>
        <w:jc w:val="both"/>
        <w:rPr>
          <w:rFonts w:ascii="Times New Roman" w:eastAsia="Times New Roman" w:hAnsi="Times New Roman" w:cs="Times New Roman"/>
        </w:rPr>
      </w:pPr>
    </w:p>
    <w:p w14:paraId="0000000E" w14:textId="77777777" w:rsidR="00000000" w:rsidRDefault="00000000">
      <w:pPr>
        <w:spacing w:before="280" w:after="280" w:line="480" w:lineRule="auto"/>
        <w:jc w:val="both"/>
        <w:rPr>
          <w:rFonts w:ascii="Times New Roman" w:eastAsia="Times New Roman" w:hAnsi="Times New Roman" w:cs="Times New Roman"/>
          <w:b/>
        </w:rPr>
      </w:pPr>
      <w:r>
        <w:rPr>
          <w:rFonts w:ascii="Times New Roman" w:eastAsia="Times New Roman" w:hAnsi="Times New Roman" w:cs="Times New Roman"/>
          <w:b/>
        </w:rPr>
        <w:t>ORCID</w:t>
      </w:r>
    </w:p>
    <w:p w14:paraId="0000000F" w14:textId="77777777" w:rsidR="00000000" w:rsidRDefault="00000000">
      <w:pPr>
        <w:spacing w:before="280" w:after="280" w:line="240" w:lineRule="auto"/>
        <w:jc w:val="both"/>
        <w:rPr>
          <w:rFonts w:ascii="Times New Roman" w:eastAsia="Times New Roman" w:hAnsi="Times New Roman" w:cs="Times New Roman"/>
        </w:rPr>
      </w:pPr>
      <w:r>
        <w:rPr>
          <w:rFonts w:ascii="Times New Roman" w:eastAsia="Times New Roman" w:hAnsi="Times New Roman" w:cs="Times New Roman"/>
        </w:rPr>
        <w:t xml:space="preserve">Dianne MAS </w:t>
      </w:r>
      <w:proofErr w:type="spellStart"/>
      <w:r>
        <w:rPr>
          <w:rFonts w:ascii="Times New Roman" w:eastAsia="Times New Roman" w:hAnsi="Times New Roman" w:cs="Times New Roman"/>
        </w:rPr>
        <w:t>Nuven</w:t>
      </w:r>
      <w:proofErr w:type="spellEnd"/>
      <w:r>
        <w:rPr>
          <w:rFonts w:ascii="Times New Roman" w:eastAsia="Times New Roman" w:hAnsi="Times New Roman" w:cs="Times New Roman"/>
        </w:rPr>
        <w:t xml:space="preserve">: </w:t>
      </w:r>
    </w:p>
    <w:p w14:paraId="00000010" w14:textId="77777777" w:rsidR="00000000" w:rsidRDefault="00000000">
      <w:pPr>
        <w:spacing w:before="280" w:after="280"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Murilo</w:t>
      </w:r>
      <w:proofErr w:type="spellEnd"/>
      <w:r>
        <w:rPr>
          <w:rFonts w:ascii="Times New Roman" w:eastAsia="Times New Roman" w:hAnsi="Times New Roman" w:cs="Times New Roman"/>
        </w:rPr>
        <w:t xml:space="preserve"> S. Dias: </w:t>
      </w:r>
      <w:hyperlink r:id="rId5">
        <w:r>
          <w:rPr>
            <w:rFonts w:ascii="Times New Roman" w:eastAsia="Times New Roman" w:hAnsi="Times New Roman" w:cs="Times New Roman"/>
            <w:color w:val="467886"/>
            <w:u w:val="single"/>
          </w:rPr>
          <w:t>https://orcid.org/0000-0002-7213-5284</w:t>
        </w:r>
      </w:hyperlink>
    </w:p>
    <w:p w14:paraId="00000011" w14:textId="77777777" w:rsidR="00000000" w:rsidRDefault="00000000">
      <w:pPr>
        <w:spacing w:before="280" w:after="280" w:line="240" w:lineRule="auto"/>
        <w:jc w:val="both"/>
        <w:rPr>
          <w:rFonts w:ascii="Times New Roman" w:eastAsia="Times New Roman" w:hAnsi="Times New Roman" w:cs="Times New Roman"/>
        </w:rPr>
      </w:pPr>
      <w:r>
        <w:rPr>
          <w:rFonts w:ascii="Times New Roman" w:eastAsia="Times New Roman" w:hAnsi="Times New Roman" w:cs="Times New Roman"/>
        </w:rPr>
        <w:t xml:space="preserve">Juan P. Quimbayo: </w:t>
      </w:r>
      <w:hyperlink r:id="rId6">
        <w:r>
          <w:rPr>
            <w:rFonts w:ascii="Times New Roman" w:eastAsia="Times New Roman" w:hAnsi="Times New Roman" w:cs="Times New Roman"/>
            <w:color w:val="467886"/>
            <w:u w:val="single"/>
          </w:rPr>
          <w:t>https://orcid.org/0000-0001-5346-3488</w:t>
        </w:r>
      </w:hyperlink>
      <w:r>
        <w:rPr>
          <w:rFonts w:ascii="Times New Roman" w:eastAsia="Times New Roman" w:hAnsi="Times New Roman" w:cs="Times New Roman"/>
        </w:rPr>
        <w:t xml:space="preserve"> </w:t>
      </w:r>
    </w:p>
    <w:p w14:paraId="00000012" w14:textId="77777777" w:rsidR="00000000" w:rsidRDefault="00000000">
      <w:pPr>
        <w:spacing w:before="280" w:after="280" w:line="240" w:lineRule="auto"/>
        <w:jc w:val="both"/>
        <w:rPr>
          <w:rFonts w:ascii="Times New Roman" w:eastAsia="Times New Roman" w:hAnsi="Times New Roman" w:cs="Times New Roman"/>
        </w:rPr>
      </w:pPr>
      <w:r>
        <w:rPr>
          <w:rFonts w:ascii="Times New Roman" w:eastAsia="Times New Roman" w:hAnsi="Times New Roman" w:cs="Times New Roman"/>
        </w:rPr>
        <w:t xml:space="preserve">Ariane Rodrigues: </w:t>
      </w:r>
    </w:p>
    <w:p w14:paraId="00000013" w14:textId="77777777" w:rsidR="00000000" w:rsidRDefault="00000000">
      <w:pPr>
        <w:spacing w:before="280" w:after="280" w:line="240" w:lineRule="auto"/>
        <w:jc w:val="both"/>
        <w:rPr>
          <w:rFonts w:ascii="Times New Roman" w:eastAsia="Times New Roman" w:hAnsi="Times New Roman" w:cs="Times New Roman"/>
        </w:rPr>
      </w:pPr>
      <w:r>
        <w:rPr>
          <w:rFonts w:ascii="Times New Roman" w:eastAsia="Times New Roman" w:hAnsi="Times New Roman" w:cs="Times New Roman"/>
        </w:rPr>
        <w:t xml:space="preserve">José F. Gonçalves Júnior: </w:t>
      </w:r>
    </w:p>
    <w:sdt>
      <w:sdtPr>
        <w:tag w:val="goog_rdk_2"/>
        <w:id w:val="-1848471717"/>
      </w:sdtPr>
      <w:sdtContent>
        <w:p w14:paraId="00000014" w14:textId="77777777" w:rsidR="00000000" w:rsidRDefault="00000000">
          <w:pPr>
            <w:spacing w:after="0" w:line="480" w:lineRule="auto"/>
            <w:jc w:val="both"/>
            <w:rPr>
              <w:del w:id="0" w:author="Quimbayo Agreda, Juan Pablo" w:date="2024-06-13T16:49:00Z"/>
              <w:rFonts w:ascii="Times New Roman" w:eastAsia="Times New Roman" w:hAnsi="Times New Roman" w:cs="Times New Roman"/>
            </w:rPr>
          </w:pPr>
          <w:sdt>
            <w:sdtPr>
              <w:tag w:val="goog_rdk_1"/>
              <w:id w:val="1346518506"/>
            </w:sdtPr>
            <w:sdtContent/>
          </w:sdt>
        </w:p>
      </w:sdtContent>
    </w:sdt>
    <w:p w14:paraId="00000015" w14:textId="77777777" w:rsidR="00000000" w:rsidRPr="004C3784" w:rsidRDefault="00000000">
      <w:pPr>
        <w:spacing w:after="0" w:line="480" w:lineRule="auto"/>
        <w:rPr>
          <w:rFonts w:ascii="Times New Roman" w:eastAsia="Times New Roman" w:hAnsi="Times New Roman" w:cs="Times New Roman"/>
          <w:b/>
        </w:rPr>
      </w:pPr>
      <w:r w:rsidRPr="004C3784">
        <w:rPr>
          <w:rFonts w:ascii="Times New Roman" w:eastAsia="Times New Roman" w:hAnsi="Times New Roman" w:cs="Times New Roman"/>
          <w:b/>
        </w:rPr>
        <w:t>Abstract</w:t>
      </w:r>
    </w:p>
    <w:p w14:paraId="00000016" w14:textId="77777777" w:rsidR="00000000" w:rsidRPr="004C3784" w:rsidRDefault="00000000">
      <w:pPr>
        <w:widowControl w:val="0"/>
        <w:spacing w:after="0" w:line="480" w:lineRule="auto"/>
      </w:pPr>
      <w:r w:rsidRPr="004C3784">
        <w:rPr>
          <w:rFonts w:ascii="Times New Roman" w:eastAsia="Times New Roman" w:hAnsi="Times New Roman" w:cs="Times New Roman"/>
          <w:color w:val="000000"/>
        </w:rPr>
        <w:t>Rising human demands for goods and services have led to an intensification in land use and habitat fragmentation, posing threats to ecosystems. Despite growing evidence regarding the significance of these global change factors, we still do not understand how these human activities impact ecological interactions and food webs in freshwater habitats. To understand these effects, we conducted a literature review on Neotropical fish trophic webs between 1982 and 2019 in Brazilian streams. Specifically, we evaluated how land use influences the structure of trophic fish networks. We hypothesize that increasing land use reduces biodiversity and modularity in fish networks due to the loss of specialist species and faunal homogenization, resulting in nested networks. We quantified six network metrics based on the species richness and distribution of interactions (</w:t>
      </w:r>
      <w:proofErr w:type="spellStart"/>
      <w:r w:rsidRPr="004C3784">
        <w:rPr>
          <w:rFonts w:ascii="Times New Roman" w:eastAsia="Times New Roman" w:hAnsi="Times New Roman" w:cs="Times New Roman"/>
          <w:color w:val="000000"/>
        </w:rPr>
        <w:t>nestedness</w:t>
      </w:r>
      <w:proofErr w:type="spellEnd"/>
      <w:r w:rsidRPr="004C3784">
        <w:rPr>
          <w:rFonts w:ascii="Times New Roman" w:eastAsia="Times New Roman" w:hAnsi="Times New Roman" w:cs="Times New Roman"/>
          <w:color w:val="000000"/>
        </w:rPr>
        <w:t xml:space="preserve"> and modularity), trophic specialization, number of links per species (links density), and number of trophic links according to the number of nodes (number of links). We observed that the trophic networks are more nested than modular, thus supporting our hypothesis. However, we only observed a negative effect of land use on modularity, and </w:t>
      </w:r>
      <w:sdt>
        <w:sdtPr>
          <w:tag w:val="goog_rdk_3"/>
          <w:id w:val="-195167775"/>
        </w:sdtPr>
        <w:sdtContent>
          <w:ins w:id="1" w:author="Quimbayo Agreda, Juan Pablo" w:date="2024-06-13T16:50:00Z">
            <w:r w:rsidRPr="004C3784">
              <w:rPr>
                <w:rFonts w:ascii="Times New Roman" w:eastAsia="Times New Roman" w:hAnsi="Times New Roman" w:cs="Times New Roman"/>
                <w:color w:val="000000"/>
              </w:rPr>
              <w:t xml:space="preserve">the </w:t>
            </w:r>
          </w:ins>
        </w:sdtContent>
      </w:sdt>
      <w:r w:rsidRPr="004C3784">
        <w:rPr>
          <w:rFonts w:ascii="Times New Roman" w:eastAsia="Times New Roman" w:hAnsi="Times New Roman" w:cs="Times New Roman"/>
          <w:color w:val="000000"/>
        </w:rPr>
        <w:t xml:space="preserve">number of links, whereas other metrics such as </w:t>
      </w:r>
      <w:proofErr w:type="spellStart"/>
      <w:r w:rsidRPr="004C3784">
        <w:rPr>
          <w:rFonts w:ascii="Times New Roman" w:eastAsia="Times New Roman" w:hAnsi="Times New Roman" w:cs="Times New Roman"/>
          <w:color w:val="000000"/>
        </w:rPr>
        <w:t>nestedness</w:t>
      </w:r>
      <w:proofErr w:type="spellEnd"/>
      <w:r w:rsidRPr="004C3784">
        <w:rPr>
          <w:rFonts w:ascii="Times New Roman" w:eastAsia="Times New Roman" w:hAnsi="Times New Roman" w:cs="Times New Roman"/>
          <w:color w:val="000000"/>
        </w:rPr>
        <w:t>, trophic specialization, number o</w:t>
      </w:r>
      <w:sdt>
        <w:sdtPr>
          <w:tag w:val="goog_rdk_4"/>
          <w:id w:val="-1914228266"/>
        </w:sdtPr>
        <w:sdtContent>
          <w:ins w:id="2" w:author="Quimbayo Agreda, Juan Pablo" w:date="2024-06-13T16:50:00Z">
            <w:r w:rsidRPr="004C3784">
              <w:rPr>
                <w:rFonts w:ascii="Times New Roman" w:eastAsia="Times New Roman" w:hAnsi="Times New Roman" w:cs="Times New Roman"/>
                <w:color w:val="000000"/>
              </w:rPr>
              <w:t>f</w:t>
            </w:r>
          </w:ins>
        </w:sdtContent>
      </w:sdt>
      <w:sdt>
        <w:sdtPr>
          <w:tag w:val="goog_rdk_5"/>
          <w:id w:val="798580137"/>
        </w:sdtPr>
        <w:sdtContent>
          <w:del w:id="3" w:author="Quimbayo Agreda, Juan Pablo" w:date="2024-06-13T16:50:00Z">
            <w:r w:rsidRPr="004C3784">
              <w:rPr>
                <w:rFonts w:ascii="Times New Roman" w:eastAsia="Times New Roman" w:hAnsi="Times New Roman" w:cs="Times New Roman"/>
                <w:color w:val="000000"/>
              </w:rPr>
              <w:delText>s</w:delText>
            </w:r>
          </w:del>
        </w:sdtContent>
      </w:sdt>
      <w:r w:rsidRPr="004C3784">
        <w:rPr>
          <w:rFonts w:ascii="Times New Roman" w:eastAsia="Times New Roman" w:hAnsi="Times New Roman" w:cs="Times New Roman"/>
          <w:color w:val="000000"/>
        </w:rPr>
        <w:t xml:space="preserve"> species</w:t>
      </w:r>
      <w:sdt>
        <w:sdtPr>
          <w:tag w:val="goog_rdk_6"/>
          <w:id w:val="1950505448"/>
        </w:sdtPr>
        <w:sdtContent>
          <w:ins w:id="4" w:author="Quimbayo Agreda, Juan Pablo" w:date="2024-06-13T16:51:00Z">
            <w:r w:rsidRPr="004C3784">
              <w:rPr>
                <w:rFonts w:ascii="Times New Roman" w:eastAsia="Times New Roman" w:hAnsi="Times New Roman" w:cs="Times New Roman"/>
                <w:color w:val="000000"/>
              </w:rPr>
              <w:t>,</w:t>
            </w:r>
          </w:ins>
        </w:sdtContent>
      </w:sdt>
      <w:r w:rsidRPr="004C3784">
        <w:rPr>
          <w:rFonts w:ascii="Times New Roman" w:eastAsia="Times New Roman" w:hAnsi="Times New Roman" w:cs="Times New Roman"/>
          <w:color w:val="000000"/>
        </w:rPr>
        <w:t xml:space="preserve"> and link density are not influenced by land-use. These findings highlight the relevance of preserving natural vegetation along watercourses and its key contribution to the functioning of aquatic ecosystems. Additionally, our results demonstrate that the interactions between consumer and resource represented by trophic network descriptors should also be considered in future studies on the importance of conservation of riparian forests.</w:t>
      </w:r>
    </w:p>
    <w:p w14:paraId="00000017" w14:textId="77777777" w:rsidR="00000000" w:rsidRPr="004C3784" w:rsidRDefault="00000000">
      <w:pPr>
        <w:spacing w:after="0" w:line="480" w:lineRule="auto"/>
        <w:rPr>
          <w:rFonts w:ascii="Times New Roman" w:eastAsia="Times New Roman" w:hAnsi="Times New Roman" w:cs="Times New Roman"/>
          <w:b/>
          <w:color w:val="000000"/>
        </w:rPr>
      </w:pPr>
    </w:p>
    <w:p w14:paraId="00000018" w14:textId="77777777" w:rsidR="00000000" w:rsidRPr="004C3784" w:rsidRDefault="00000000">
      <w:pPr>
        <w:spacing w:before="120" w:after="0" w:line="480" w:lineRule="auto"/>
        <w:rPr>
          <w:rFonts w:ascii="Times New Roman" w:eastAsia="Times New Roman" w:hAnsi="Times New Roman" w:cs="Times New Roman"/>
          <w:b/>
          <w:color w:val="000000"/>
        </w:rPr>
      </w:pPr>
    </w:p>
    <w:sdt>
      <w:sdtPr>
        <w:tag w:val="goog_rdk_9"/>
        <w:id w:val="-1931428097"/>
      </w:sdtPr>
      <w:sdtContent>
        <w:p w14:paraId="00000019" w14:textId="77777777" w:rsidR="00000000" w:rsidRDefault="00000000">
          <w:pPr>
            <w:spacing w:before="120" w:after="0" w:line="480" w:lineRule="auto"/>
            <w:rPr>
              <w:del w:id="5" w:author="Quimbayo Agreda, Juan Pablo" w:date="2024-06-13T16:51:00Z"/>
              <w:rFonts w:ascii="Times New Roman" w:eastAsia="Times New Roman" w:hAnsi="Times New Roman" w:cs="Times New Roman"/>
              <w:b/>
              <w:color w:val="000000"/>
            </w:rPr>
          </w:pPr>
          <w:sdt>
            <w:sdtPr>
              <w:tag w:val="goog_rdk_8"/>
              <w:id w:val="1618953026"/>
            </w:sdtPr>
            <w:sdtContent/>
          </w:sdt>
        </w:p>
      </w:sdtContent>
    </w:sdt>
    <w:p w14:paraId="0000001A" w14:textId="77777777" w:rsidR="00000000" w:rsidRDefault="00000000">
      <w:pPr>
        <w:spacing w:before="120" w:after="0"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Introduction</w:t>
      </w:r>
    </w:p>
    <w:p w14:paraId="0000001B" w14:textId="77777777" w:rsidR="00000000" w:rsidRPr="004C3784"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firstLine="426"/>
        <w:rPr>
          <w:rFonts w:ascii="Times New Roman" w:eastAsia="Times New Roman" w:hAnsi="Times New Roman" w:cs="Times New Roman"/>
          <w:color w:val="000000"/>
        </w:rPr>
      </w:pPr>
      <w:bookmarkStart w:id="6" w:name="_heading=h.gjdgxs" w:colFirst="0" w:colLast="0"/>
      <w:bookmarkEnd w:id="6"/>
      <w:r>
        <w:rPr>
          <w:rFonts w:ascii="Times New Roman" w:eastAsia="Times New Roman" w:hAnsi="Times New Roman" w:cs="Times New Roman"/>
          <w:color w:val="000000"/>
        </w:rPr>
        <w:lastRenderedPageBreak/>
        <w:tab/>
      </w:r>
      <w:r w:rsidRPr="004C3784">
        <w:rPr>
          <w:rFonts w:ascii="Times New Roman" w:eastAsia="Times New Roman" w:hAnsi="Times New Roman" w:cs="Times New Roman"/>
          <w:color w:val="000000"/>
        </w:rPr>
        <w:t xml:space="preserve">Natural communities are composed of different species interacting with each other in different ways, which can be organized as ecological networks (Fortunato &amp; </w:t>
      </w:r>
      <w:proofErr w:type="spellStart"/>
      <w:r w:rsidRPr="004C3784">
        <w:rPr>
          <w:rFonts w:ascii="Times New Roman" w:eastAsia="Times New Roman" w:hAnsi="Times New Roman" w:cs="Times New Roman"/>
          <w:color w:val="000000"/>
        </w:rPr>
        <w:t>Hric</w:t>
      </w:r>
      <w:proofErr w:type="spellEnd"/>
      <w:r w:rsidRPr="004C3784">
        <w:rPr>
          <w:rFonts w:ascii="Times New Roman" w:eastAsia="Times New Roman" w:hAnsi="Times New Roman" w:cs="Times New Roman"/>
          <w:color w:val="000000"/>
        </w:rPr>
        <w:t>, 2016). A network can be represented by a graph where the species or individuals are nodes and the biological interactions are the links between them (</w:t>
      </w:r>
      <w:proofErr w:type="spellStart"/>
      <w:r w:rsidRPr="004C3784">
        <w:rPr>
          <w:rFonts w:ascii="Times New Roman" w:eastAsia="Times New Roman" w:hAnsi="Times New Roman" w:cs="Times New Roman"/>
          <w:color w:val="000000"/>
        </w:rPr>
        <w:t>Boccaletti</w:t>
      </w:r>
      <w:proofErr w:type="spellEnd"/>
      <w:sdt>
        <w:sdtPr>
          <w:tag w:val="goog_rdk_10"/>
          <w:id w:val="-1691133369"/>
        </w:sdtPr>
        <w:sdtContent>
          <w:ins w:id="7" w:author="Dianne Michelle Silva" w:date="2024-06-16T00:46:00Z">
            <w:r w:rsidRPr="004C3784">
              <w:rPr>
                <w:rFonts w:ascii="Times New Roman" w:eastAsia="Times New Roman" w:hAnsi="Times New Roman" w:cs="Times New Roman"/>
                <w:color w:val="000000"/>
              </w:rPr>
              <w:t xml:space="preserve"> et al., </w:t>
            </w:r>
          </w:ins>
        </w:sdtContent>
      </w:sdt>
      <w:sdt>
        <w:sdtPr>
          <w:tag w:val="goog_rdk_11"/>
          <w:id w:val="-1351029222"/>
        </w:sdtPr>
        <w:sdtContent>
          <w:del w:id="8" w:author="Dianne Michelle Silva" w:date="2024-06-16T00:46:00Z">
            <w:r w:rsidRPr="004C3784">
              <w:rPr>
                <w:rFonts w:ascii="Times New Roman" w:eastAsia="Times New Roman" w:hAnsi="Times New Roman" w:cs="Times New Roman"/>
                <w:color w:val="000000"/>
              </w:rPr>
              <w:delText>, Latora, Moreno, Chavez &amp; Hwang,</w:delText>
            </w:r>
          </w:del>
        </w:sdtContent>
      </w:sdt>
      <w:r w:rsidRPr="004C3784">
        <w:rPr>
          <w:rFonts w:ascii="Times New Roman" w:eastAsia="Times New Roman" w:hAnsi="Times New Roman" w:cs="Times New Roman"/>
          <w:color w:val="000000"/>
        </w:rPr>
        <w:t xml:space="preserve"> 2006). The study of networks provides an efficient way of representing, characterizing</w:t>
      </w:r>
      <w:sdt>
        <w:sdtPr>
          <w:tag w:val="goog_rdk_12"/>
          <w:id w:val="-1226675311"/>
        </w:sdtPr>
        <w:sdtContent>
          <w:ins w:id="9" w:author="Quimbayo Agreda, Juan Pablo" w:date="2024-06-13T16:51:00Z">
            <w:r w:rsidRPr="004C3784">
              <w:rPr>
                <w:rFonts w:ascii="Times New Roman" w:eastAsia="Times New Roman" w:hAnsi="Times New Roman" w:cs="Times New Roman"/>
                <w:color w:val="000000"/>
              </w:rPr>
              <w:t>,</w:t>
            </w:r>
          </w:ins>
        </w:sdtContent>
      </w:sdt>
      <w:r w:rsidRPr="004C3784">
        <w:rPr>
          <w:rFonts w:ascii="Times New Roman" w:eastAsia="Times New Roman" w:hAnsi="Times New Roman" w:cs="Times New Roman"/>
          <w:color w:val="000000"/>
        </w:rPr>
        <w:t xml:space="preserve"> and revealing the determinants of the structure of natural interaction systems. This approach has been successfully applied to understand complex interaction systems such as mutualism (</w:t>
      </w:r>
      <w:proofErr w:type="spellStart"/>
      <w:r w:rsidRPr="004C3784">
        <w:rPr>
          <w:rFonts w:ascii="Times New Roman" w:eastAsia="Times New Roman" w:hAnsi="Times New Roman" w:cs="Times New Roman"/>
          <w:color w:val="000000"/>
        </w:rPr>
        <w:t>Mougi</w:t>
      </w:r>
      <w:proofErr w:type="spellEnd"/>
      <w:r w:rsidRPr="004C3784">
        <w:rPr>
          <w:rFonts w:ascii="Times New Roman" w:eastAsia="Times New Roman" w:hAnsi="Times New Roman" w:cs="Times New Roman"/>
          <w:color w:val="000000"/>
        </w:rPr>
        <w:t xml:space="preserve"> &amp; </w:t>
      </w:r>
      <w:proofErr w:type="spellStart"/>
      <w:r w:rsidRPr="004C3784">
        <w:rPr>
          <w:rFonts w:ascii="Times New Roman" w:eastAsia="Times New Roman" w:hAnsi="Times New Roman" w:cs="Times New Roman"/>
          <w:color w:val="000000"/>
        </w:rPr>
        <w:t>Kondoh</w:t>
      </w:r>
      <w:proofErr w:type="spellEnd"/>
      <w:r w:rsidRPr="004C3784">
        <w:rPr>
          <w:rFonts w:ascii="Times New Roman" w:eastAsia="Times New Roman" w:hAnsi="Times New Roman" w:cs="Times New Roman"/>
          <w:color w:val="000000"/>
        </w:rPr>
        <w:t>, 2014), trophic interactions (Baumgartner &amp; Robinson, 2016), neural or genetic networks (Roth et al., 2016)</w:t>
      </w:r>
      <w:sdt>
        <w:sdtPr>
          <w:tag w:val="goog_rdk_13"/>
          <w:id w:val="47963133"/>
        </w:sdtPr>
        <w:sdtContent>
          <w:ins w:id="10" w:author="Quimbayo Agreda, Juan Pablo" w:date="2024-06-13T16:52:00Z">
            <w:r w:rsidRPr="004C3784">
              <w:rPr>
                <w:rFonts w:ascii="Times New Roman" w:eastAsia="Times New Roman" w:hAnsi="Times New Roman" w:cs="Times New Roman"/>
                <w:color w:val="000000"/>
              </w:rPr>
              <w:t>. However,</w:t>
            </w:r>
          </w:ins>
        </w:sdtContent>
      </w:sdt>
      <w:r w:rsidRPr="004C3784">
        <w:rPr>
          <w:rFonts w:ascii="Times New Roman" w:eastAsia="Times New Roman" w:hAnsi="Times New Roman" w:cs="Times New Roman"/>
          <w:color w:val="000000"/>
        </w:rPr>
        <w:t xml:space="preserve"> </w:t>
      </w:r>
      <w:sdt>
        <w:sdtPr>
          <w:tag w:val="goog_rdk_14"/>
          <w:id w:val="-601721984"/>
        </w:sdtPr>
        <w:sdtContent>
          <w:del w:id="11" w:author="Quimbayo Agreda, Juan Pablo" w:date="2024-06-13T16:52:00Z">
            <w:r w:rsidRPr="004C3784">
              <w:rPr>
                <w:rFonts w:ascii="Times New Roman" w:eastAsia="Times New Roman" w:hAnsi="Times New Roman" w:cs="Times New Roman"/>
                <w:color w:val="000000"/>
              </w:rPr>
              <w:delText>and</w:delText>
            </w:r>
          </w:del>
        </w:sdtContent>
      </w:sdt>
      <w:r w:rsidRPr="004C3784">
        <w:rPr>
          <w:rFonts w:ascii="Times New Roman" w:eastAsia="Times New Roman" w:hAnsi="Times New Roman" w:cs="Times New Roman"/>
          <w:color w:val="000000"/>
        </w:rPr>
        <w:t xml:space="preserve"> how these structures change</w:t>
      </w:r>
      <w:sdt>
        <w:sdtPr>
          <w:tag w:val="goog_rdk_15"/>
          <w:id w:val="1070928660"/>
        </w:sdtPr>
        <w:sdtContent>
          <w:del w:id="12" w:author="Quimbayo Agreda, Juan Pablo" w:date="2024-06-13T16:52:00Z">
            <w:r w:rsidRPr="004C3784">
              <w:rPr>
                <w:rFonts w:ascii="Times New Roman" w:eastAsia="Times New Roman" w:hAnsi="Times New Roman" w:cs="Times New Roman"/>
                <w:color w:val="000000"/>
              </w:rPr>
              <w:delText>s</w:delText>
            </w:r>
          </w:del>
        </w:sdtContent>
      </w:sdt>
      <w:r w:rsidRPr="004C3784">
        <w:rPr>
          <w:rFonts w:ascii="Times New Roman" w:eastAsia="Times New Roman" w:hAnsi="Times New Roman" w:cs="Times New Roman"/>
          <w:color w:val="000000"/>
        </w:rPr>
        <w:t xml:space="preserve"> over space and time</w:t>
      </w:r>
      <w:sdt>
        <w:sdtPr>
          <w:tag w:val="goog_rdk_16"/>
          <w:id w:val="565538140"/>
        </w:sdtPr>
        <w:sdtContent>
          <w:ins w:id="13" w:author="Quimbayo Agreda, Juan Pablo" w:date="2024-06-13T16:52:00Z">
            <w:r w:rsidRPr="004C3784">
              <w:rPr>
                <w:rFonts w:ascii="Times New Roman" w:eastAsia="Times New Roman" w:hAnsi="Times New Roman" w:cs="Times New Roman"/>
                <w:color w:val="000000"/>
              </w:rPr>
              <w:t xml:space="preserve"> is still a challenge</w:t>
            </w:r>
          </w:ins>
        </w:sdtContent>
      </w:sdt>
      <w:r w:rsidRPr="004C3784">
        <w:rPr>
          <w:rFonts w:ascii="Times New Roman" w:eastAsia="Times New Roman" w:hAnsi="Times New Roman" w:cs="Times New Roman"/>
          <w:color w:val="000000"/>
        </w:rPr>
        <w:t xml:space="preserve"> (Warren, 1989; </w:t>
      </w:r>
      <w:r w:rsidRPr="004C3784">
        <w:rPr>
          <w:rFonts w:ascii="Times New Roman" w:eastAsia="Times New Roman" w:hAnsi="Times New Roman" w:cs="Times New Roman"/>
          <w:color w:val="000000"/>
          <w:highlight w:val="white"/>
        </w:rPr>
        <w:t>Pinter-Wollman, 2015</w:t>
      </w:r>
      <w:r w:rsidRPr="004C3784">
        <w:rPr>
          <w:rFonts w:ascii="Times New Roman" w:eastAsia="Times New Roman" w:hAnsi="Times New Roman" w:cs="Times New Roman"/>
          <w:color w:val="000000"/>
        </w:rPr>
        <w:t xml:space="preserve">). </w:t>
      </w:r>
      <w:sdt>
        <w:sdtPr>
          <w:tag w:val="goog_rdk_17"/>
          <w:id w:val="-1351476585"/>
        </w:sdtPr>
        <w:sdtContent>
          <w:ins w:id="14" w:author="Quimbayo Agreda, Juan Pablo" w:date="2024-06-13T16:53:00Z">
            <w:r w:rsidRPr="004C3784">
              <w:rPr>
                <w:rFonts w:ascii="Times New Roman" w:eastAsia="Times New Roman" w:hAnsi="Times New Roman" w:cs="Times New Roman"/>
                <w:color w:val="000000"/>
              </w:rPr>
              <w:t>Thus, studies that explore these changes will</w:t>
            </w:r>
          </w:ins>
        </w:sdtContent>
      </w:sdt>
      <w:sdt>
        <w:sdtPr>
          <w:tag w:val="goog_rdk_18"/>
          <w:id w:val="1791862058"/>
        </w:sdtPr>
        <w:sdtContent>
          <w:del w:id="15" w:author="Quimbayo Agreda, Juan Pablo" w:date="2024-06-13T16:53:00Z">
            <w:r w:rsidRPr="004C3784">
              <w:rPr>
                <w:rFonts w:ascii="Times New Roman" w:eastAsia="Times New Roman" w:hAnsi="Times New Roman" w:cs="Times New Roman"/>
                <w:color w:val="000000"/>
              </w:rPr>
              <w:delText>It</w:delText>
            </w:r>
          </w:del>
        </w:sdtContent>
      </w:sdt>
      <w:r w:rsidRPr="004C3784">
        <w:rPr>
          <w:rFonts w:ascii="Times New Roman" w:eastAsia="Times New Roman" w:hAnsi="Times New Roman" w:cs="Times New Roman"/>
          <w:color w:val="000000"/>
        </w:rPr>
        <w:t xml:space="preserve"> provide</w:t>
      </w:r>
      <w:sdt>
        <w:sdtPr>
          <w:tag w:val="goog_rdk_19"/>
          <w:id w:val="-1838217431"/>
        </w:sdtPr>
        <w:sdtContent>
          <w:del w:id="16" w:author="Quimbayo Agreda, Juan Pablo" w:date="2024-06-13T16:53:00Z">
            <w:r w:rsidRPr="004C3784">
              <w:rPr>
                <w:rFonts w:ascii="Times New Roman" w:eastAsia="Times New Roman" w:hAnsi="Times New Roman" w:cs="Times New Roman"/>
                <w:color w:val="000000"/>
              </w:rPr>
              <w:delText>s</w:delText>
            </w:r>
          </w:del>
        </w:sdtContent>
      </w:sdt>
      <w:r w:rsidRPr="004C3784">
        <w:rPr>
          <w:rFonts w:ascii="Times New Roman" w:eastAsia="Times New Roman" w:hAnsi="Times New Roman" w:cs="Times New Roman"/>
          <w:color w:val="000000"/>
        </w:rPr>
        <w:t xml:space="preserve"> new insights into the ecological and evolutionary processes in structuring and organizing biotic interactions (</w:t>
      </w:r>
      <w:proofErr w:type="spellStart"/>
      <w:r w:rsidRPr="004C3784">
        <w:rPr>
          <w:rFonts w:ascii="Times New Roman" w:eastAsia="Times New Roman" w:hAnsi="Times New Roman" w:cs="Times New Roman"/>
          <w:color w:val="000000"/>
        </w:rPr>
        <w:t>Tylianakis</w:t>
      </w:r>
      <w:proofErr w:type="spellEnd"/>
      <w:r w:rsidRPr="004C3784">
        <w:rPr>
          <w:rFonts w:ascii="Times New Roman" w:eastAsia="Times New Roman" w:hAnsi="Times New Roman" w:cs="Times New Roman"/>
          <w:color w:val="000000"/>
        </w:rPr>
        <w:t xml:space="preserve"> &amp; Morris, 2017). </w:t>
      </w:r>
    </w:p>
    <w:p w14:paraId="0000001C" w14:textId="6A85B10B" w:rsidR="00000000" w:rsidRPr="004C3784"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firstLine="426"/>
        <w:rPr>
          <w:rFonts w:ascii="Times New Roman" w:eastAsia="Times New Roman" w:hAnsi="Times New Roman" w:cs="Times New Roman"/>
          <w:color w:val="C00000"/>
        </w:rPr>
      </w:pPr>
      <w:bookmarkStart w:id="17" w:name="_heading=h.30j0zll" w:colFirst="0" w:colLast="0"/>
      <w:bookmarkEnd w:id="17"/>
      <w:r w:rsidRPr="004C3784">
        <w:rPr>
          <w:rFonts w:ascii="Times New Roman" w:eastAsia="Times New Roman" w:hAnsi="Times New Roman" w:cs="Times New Roman"/>
          <w:color w:val="000000"/>
        </w:rPr>
        <w:t>Recent research has been focused on the human actions on the dynamic and structure of netw</w:t>
      </w:r>
      <w:sdt>
        <w:sdtPr>
          <w:tag w:val="goog_rdk_20"/>
          <w:id w:val="159352777"/>
        </w:sdtPr>
        <w:sdtContent>
          <w:r w:rsidRPr="004C3784">
            <w:rPr>
              <w:rFonts w:ascii="Times New Roman" w:eastAsia="Times New Roman" w:hAnsi="Times New Roman" w:cs="Times New Roman"/>
              <w:color w:val="000000"/>
            </w:rPr>
            <w:t>orks</w:t>
          </w:r>
        </w:sdtContent>
      </w:sdt>
      <w:sdt>
        <w:sdtPr>
          <w:tag w:val="goog_rdk_21"/>
          <w:id w:val="784697410"/>
        </w:sdtPr>
        <w:sdtContent>
          <w:sdt>
            <w:sdtPr>
              <w:tag w:val="goog_rdk_22"/>
              <w:id w:val="-1925717419"/>
            </w:sdtPr>
            <w:sdtContent>
              <w:ins w:id="18" w:author="Quimbayo Agreda, Juan Pablo" w:date="2024-06-13T16:53:00Z">
                <w:r w:rsidRPr="004C3784">
                  <w:rPr>
                    <w:rFonts w:ascii="Times New Roman" w:eastAsia="Times New Roman" w:hAnsi="Times New Roman" w:cs="Times New Roman"/>
                    <w:color w:val="000000"/>
                  </w:rPr>
                  <w:t xml:space="preserve"> (</w:t>
                </w:r>
              </w:ins>
            </w:sdtContent>
          </w:sdt>
          <w:customXmlInsRangeStart w:id="19" w:author="Quimbayo Agreda, Juan Pablo" w:date="2024-06-13T16:53:00Z"/>
          <w:sdt>
            <w:sdtPr>
              <w:tag w:val="goog_rdk_23"/>
              <w:id w:val="1144472524"/>
            </w:sdtPr>
            <w:sdtContent>
              <w:customXmlInsRangeEnd w:id="19"/>
              <w:ins w:id="20" w:author="Quimbayo Agreda, Juan Pablo" w:date="2024-06-13T16:53:00Z">
                <w:r w:rsidRPr="004C3784">
                  <w:rPr>
                    <w:rFonts w:ascii="Times New Roman" w:eastAsia="Times New Roman" w:hAnsi="Times New Roman" w:cs="Times New Roman"/>
                    <w:color w:val="222222"/>
                    <w:highlight w:val="white"/>
                  </w:rPr>
                  <w:t xml:space="preserve">Wang et al., 2021; </w:t>
                </w:r>
              </w:ins>
              <w:customXmlInsRangeStart w:id="21" w:author="Quimbayo Agreda, Juan Pablo" w:date="2024-06-13T16:53:00Z"/>
            </w:sdtContent>
          </w:sdt>
          <w:customXmlInsRangeEnd w:id="21"/>
        </w:sdtContent>
      </w:sdt>
      <w:sdt>
        <w:sdtPr>
          <w:tag w:val="goog_rdk_24"/>
          <w:id w:val="-2015527451"/>
        </w:sdtPr>
        <w:sdtContent>
          <w:sdt>
            <w:sdtPr>
              <w:tag w:val="goog_rdk_25"/>
              <w:id w:val="-1584908736"/>
            </w:sdtPr>
            <w:sdtContent>
              <w:proofErr w:type="spellStart"/>
              <w:ins w:id="22" w:author="Dianne Michelle Silva" w:date="2024-06-15T21:52:00Z">
                <w:r w:rsidRPr="004C3784">
                  <w:rPr>
                    <w:rFonts w:ascii="Times New Roman" w:eastAsia="Times New Roman" w:hAnsi="Times New Roman" w:cs="Times New Roman"/>
                    <w:color w:val="000000"/>
                  </w:rPr>
                  <w:t>Effert</w:t>
                </w:r>
                <w:proofErr w:type="spellEnd"/>
                <w:r w:rsidRPr="004C3784">
                  <w:rPr>
                    <w:rFonts w:ascii="Times New Roman" w:eastAsia="Times New Roman" w:hAnsi="Times New Roman" w:cs="Times New Roman"/>
                    <w:color w:val="000000"/>
                  </w:rPr>
                  <w:t>‐Fanta et al., 2023</w:t>
                </w:r>
              </w:ins>
            </w:sdtContent>
          </w:sdt>
        </w:sdtContent>
      </w:sdt>
      <w:sdt>
        <w:sdtPr>
          <w:tag w:val="goog_rdk_26"/>
          <w:id w:val="548117221"/>
        </w:sdtPr>
        <w:sdtContent>
          <w:sdt>
            <w:sdtPr>
              <w:tag w:val="goog_rdk_27"/>
              <w:id w:val="420768674"/>
            </w:sdtPr>
            <w:sdtContent>
              <w:ins w:id="23" w:author="Quimbayo Agreda, Juan Pablo" w:date="2024-06-13T16:53:00Z">
                <w:r w:rsidRPr="004C3784">
                  <w:rPr>
                    <w:rFonts w:ascii="Times New Roman" w:eastAsia="Times New Roman" w:hAnsi="Times New Roman" w:cs="Times New Roman"/>
                    <w:color w:val="000000"/>
                  </w:rPr>
                  <w:t xml:space="preserve">; </w:t>
                </w:r>
              </w:ins>
            </w:sdtContent>
          </w:sdt>
          <w:customXmlInsRangeStart w:id="24" w:author="Quimbayo Agreda, Juan Pablo" w:date="2024-06-13T16:53:00Z"/>
          <w:sdt>
            <w:sdtPr>
              <w:tag w:val="goog_rdk_28"/>
              <w:id w:val="-1875832898"/>
            </w:sdtPr>
            <w:sdtContent>
              <w:customXmlInsRangeEnd w:id="24"/>
              <w:ins w:id="25" w:author="Quimbayo Agreda, Juan Pablo" w:date="2024-06-13T16:53:00Z">
                <w:r w:rsidRPr="004C3784">
                  <w:rPr>
                    <w:rFonts w:ascii="Times New Roman" w:eastAsia="Times New Roman" w:hAnsi="Times New Roman" w:cs="Times New Roman"/>
                    <w:color w:val="222222"/>
                    <w:highlight w:val="white"/>
                  </w:rPr>
                  <w:t>Neves et al., 2024</w:t>
                </w:r>
              </w:ins>
              <w:customXmlInsRangeStart w:id="26" w:author="Quimbayo Agreda, Juan Pablo" w:date="2024-06-13T16:53:00Z"/>
            </w:sdtContent>
          </w:sdt>
          <w:customXmlInsRangeEnd w:id="26"/>
          <w:customXmlInsRangeStart w:id="27" w:author="Quimbayo Agreda, Juan Pablo" w:date="2024-06-13T16:53:00Z"/>
          <w:sdt>
            <w:sdtPr>
              <w:tag w:val="goog_rdk_29"/>
              <w:id w:val="893012580"/>
            </w:sdtPr>
            <w:sdtContent>
              <w:customXmlInsRangeEnd w:id="27"/>
              <w:ins w:id="28" w:author="Quimbayo Agreda, Juan Pablo" w:date="2024-06-13T16:53:00Z">
                <w:del w:id="29" w:author="Dianne Michelle Silva" w:date="2024-06-15T21:52:00Z">
                  <w:r w:rsidRPr="004C3784">
                    <w:rPr>
                      <w:rFonts w:ascii="Times New Roman" w:eastAsia="Times New Roman" w:hAnsi="Times New Roman" w:cs="Times New Roman"/>
                      <w:color w:val="000000"/>
                    </w:rPr>
                    <w:delText>REF</w:delText>
                  </w:r>
                </w:del>
              </w:ins>
              <w:customXmlInsRangeStart w:id="30" w:author="Quimbayo Agreda, Juan Pablo" w:date="2024-06-13T16:53:00Z"/>
            </w:sdtContent>
          </w:sdt>
          <w:customXmlInsRangeEnd w:id="30"/>
          <w:ins w:id="31" w:author="Quimbayo Agreda, Juan Pablo" w:date="2024-06-13T16:53:00Z">
            <w:r w:rsidRPr="004C3784">
              <w:rPr>
                <w:rFonts w:ascii="Times New Roman" w:eastAsia="Times New Roman" w:hAnsi="Times New Roman" w:cs="Times New Roman"/>
                <w:color w:val="000000"/>
              </w:rPr>
              <w:t>)</w:t>
            </w:r>
          </w:ins>
        </w:sdtContent>
      </w:sdt>
      <w:r w:rsidRPr="004C3784">
        <w:rPr>
          <w:rFonts w:ascii="Times New Roman" w:eastAsia="Times New Roman" w:hAnsi="Times New Roman" w:cs="Times New Roman"/>
          <w:color w:val="000000"/>
        </w:rPr>
        <w:t xml:space="preserve">. For instance, habitat degradation promotes homogenization and a reduction in network complexity, resulting in </w:t>
      </w:r>
      <w:sdt>
        <w:sdtPr>
          <w:tag w:val="goog_rdk_30"/>
          <w:id w:val="-1434669450"/>
        </w:sdtPr>
        <w:sdtContent>
          <w:del w:id="32" w:author="Quimbayo Agreda, Juan Pablo" w:date="2024-06-13T16:55:00Z">
            <w:r w:rsidRPr="004C3784">
              <w:rPr>
                <w:rFonts w:ascii="Times New Roman" w:eastAsia="Times New Roman" w:hAnsi="Times New Roman" w:cs="Times New Roman"/>
                <w:color w:val="000000"/>
              </w:rPr>
              <w:delText>more nested</w:delText>
            </w:r>
          </w:del>
        </w:sdtContent>
      </w:sdt>
      <w:sdt>
        <w:sdtPr>
          <w:tag w:val="goog_rdk_31"/>
          <w:id w:val="1107546238"/>
        </w:sdtPr>
        <w:sdtContent>
          <w:ins w:id="33" w:author="Quimbayo Agreda, Juan Pablo" w:date="2024-06-13T16:55:00Z">
            <w:r w:rsidRPr="004C3784">
              <w:rPr>
                <w:rFonts w:ascii="Times New Roman" w:eastAsia="Times New Roman" w:hAnsi="Times New Roman" w:cs="Times New Roman"/>
                <w:color w:val="000000"/>
              </w:rPr>
              <w:t>a</w:t>
            </w:r>
          </w:ins>
        </w:sdtContent>
      </w:sdt>
      <w:r w:rsidRPr="004C3784">
        <w:rPr>
          <w:rFonts w:ascii="Times New Roman" w:eastAsia="Times New Roman" w:hAnsi="Times New Roman" w:cs="Times New Roman"/>
          <w:color w:val="000000"/>
        </w:rPr>
        <w:t xml:space="preserve"> network</w:t>
      </w:r>
      <w:sdt>
        <w:sdtPr>
          <w:tag w:val="goog_rdk_32"/>
          <w:id w:val="-761371509"/>
        </w:sdtPr>
        <w:sdtContent>
          <w:ins w:id="34" w:author="Quimbayo Agreda, Juan Pablo" w:date="2024-06-13T16:55:00Z">
            <w:r w:rsidRPr="004C3784">
              <w:rPr>
                <w:rFonts w:ascii="Times New Roman" w:eastAsia="Times New Roman" w:hAnsi="Times New Roman" w:cs="Times New Roman"/>
                <w:color w:val="000000"/>
              </w:rPr>
              <w:t xml:space="preserve"> more nested</w:t>
            </w:r>
          </w:ins>
        </w:sdtContent>
      </w:sdt>
      <w:r w:rsidRPr="004C3784">
        <w:rPr>
          <w:rFonts w:ascii="Times New Roman" w:eastAsia="Times New Roman" w:hAnsi="Times New Roman" w:cs="Times New Roman"/>
          <w:color w:val="000000"/>
        </w:rPr>
        <w:t xml:space="preserve"> (i.e., species interactions are hierarchically organized, with a few species interact</w:t>
      </w:r>
      <w:sdt>
        <w:sdtPr>
          <w:tag w:val="goog_rdk_33"/>
          <w:id w:val="2010868849"/>
        </w:sdtPr>
        <w:sdtContent>
          <w:ins w:id="35" w:author="Quimbayo Agreda, Juan Pablo" w:date="2024-06-13T16:55:00Z">
            <w:r w:rsidRPr="004C3784">
              <w:rPr>
                <w:rFonts w:ascii="Times New Roman" w:eastAsia="Times New Roman" w:hAnsi="Times New Roman" w:cs="Times New Roman"/>
                <w:color w:val="000000"/>
              </w:rPr>
              <w:t>ing</w:t>
            </w:r>
          </w:ins>
        </w:sdtContent>
      </w:sdt>
      <w:r w:rsidRPr="004C3784">
        <w:rPr>
          <w:rFonts w:ascii="Times New Roman" w:eastAsia="Times New Roman" w:hAnsi="Times New Roman" w:cs="Times New Roman"/>
          <w:color w:val="000000"/>
        </w:rPr>
        <w:t xml:space="preserve"> with many others) than modular (i.e., species interactions are compartmentalized with some species interacting only within specific subsets)</w:t>
      </w:r>
      <w:r w:rsidRPr="004C3784">
        <w:rPr>
          <w:rFonts w:ascii="Times New Roman" w:eastAsia="Times New Roman" w:hAnsi="Times New Roman" w:cs="Times New Roman"/>
          <w:color w:val="C00000"/>
        </w:rPr>
        <w:t xml:space="preserve"> </w:t>
      </w:r>
      <w:r w:rsidRPr="004C3784">
        <w:rPr>
          <w:rFonts w:ascii="Times New Roman" w:eastAsia="Times New Roman" w:hAnsi="Times New Roman" w:cs="Times New Roman"/>
          <w:color w:val="000000"/>
        </w:rPr>
        <w:t>(</w:t>
      </w:r>
      <w:proofErr w:type="spellStart"/>
      <w:r w:rsidRPr="004C3784">
        <w:rPr>
          <w:rFonts w:ascii="Times New Roman" w:eastAsia="Times New Roman" w:hAnsi="Times New Roman" w:cs="Times New Roman"/>
          <w:color w:val="000000"/>
        </w:rPr>
        <w:t>Bascompte</w:t>
      </w:r>
      <w:proofErr w:type="spellEnd"/>
      <w:sdt>
        <w:sdtPr>
          <w:tag w:val="goog_rdk_34"/>
          <w:id w:val="-1821875806"/>
        </w:sdtPr>
        <w:sdtContent>
          <w:ins w:id="36" w:author="Dianne Michelle Silva" w:date="2024-06-13T22:51:00Z">
            <w:r w:rsidRPr="004C3784">
              <w:rPr>
                <w:rFonts w:ascii="Times New Roman" w:eastAsia="Times New Roman" w:hAnsi="Times New Roman" w:cs="Times New Roman"/>
                <w:color w:val="000000"/>
              </w:rPr>
              <w:t xml:space="preserve"> et al.</w:t>
            </w:r>
          </w:ins>
        </w:sdtContent>
      </w:sdt>
      <w:sdt>
        <w:sdtPr>
          <w:tag w:val="goog_rdk_35"/>
          <w:id w:val="-568577972"/>
        </w:sdtPr>
        <w:sdtContent>
          <w:del w:id="37" w:author="Dianne Michelle Silva" w:date="2024-06-13T22:51:00Z">
            <w:r w:rsidRPr="004C3784">
              <w:rPr>
                <w:rFonts w:ascii="Times New Roman" w:eastAsia="Times New Roman" w:hAnsi="Times New Roman" w:cs="Times New Roman"/>
                <w:color w:val="000000"/>
              </w:rPr>
              <w:delText>, Jordano, &amp; Melia</w:delText>
            </w:r>
          </w:del>
        </w:sdtContent>
      </w:sdt>
      <w:r w:rsidRPr="004C3784">
        <w:rPr>
          <w:rFonts w:ascii="Times New Roman" w:eastAsia="Times New Roman" w:hAnsi="Times New Roman" w:cs="Times New Roman"/>
          <w:color w:val="000000"/>
        </w:rPr>
        <w:t>, 2003; Olesen</w:t>
      </w:r>
      <w:sdt>
        <w:sdtPr>
          <w:tag w:val="goog_rdk_36"/>
          <w:id w:val="891621397"/>
        </w:sdtPr>
        <w:sdtContent>
          <w:ins w:id="38" w:author="Dianne Michelle Silva" w:date="2024-06-15T22:09:00Z">
            <w:r w:rsidRPr="004C3784">
              <w:rPr>
                <w:rFonts w:ascii="Times New Roman" w:eastAsia="Times New Roman" w:hAnsi="Times New Roman" w:cs="Times New Roman"/>
                <w:color w:val="000000"/>
              </w:rPr>
              <w:t xml:space="preserve"> et al.,</w:t>
            </w:r>
          </w:ins>
        </w:sdtContent>
      </w:sdt>
      <w:sdt>
        <w:sdtPr>
          <w:tag w:val="goog_rdk_37"/>
          <w:id w:val="1232264581"/>
        </w:sdtPr>
        <w:sdtContent>
          <w:del w:id="39" w:author="Dianne Michelle Silva" w:date="2024-06-15T22:09:00Z">
            <w:r w:rsidRPr="004C3784">
              <w:rPr>
                <w:rFonts w:ascii="Times New Roman" w:eastAsia="Times New Roman" w:hAnsi="Times New Roman" w:cs="Times New Roman"/>
                <w:color w:val="000000"/>
              </w:rPr>
              <w:delText xml:space="preserve">, </w:delText>
            </w:r>
            <w:r w:rsidRPr="004C3784">
              <w:rPr>
                <w:rFonts w:ascii="Times New Roman" w:eastAsia="Times New Roman" w:hAnsi="Times New Roman" w:cs="Times New Roman"/>
                <w:color w:val="000000"/>
                <w:highlight w:val="white"/>
              </w:rPr>
              <w:delText>Bascompte, Dupont, &amp; Jordano</w:delText>
            </w:r>
            <w:r w:rsidRPr="004C3784">
              <w:rPr>
                <w:rFonts w:ascii="Times New Roman" w:eastAsia="Times New Roman" w:hAnsi="Times New Roman" w:cs="Times New Roman"/>
                <w:color w:val="000000"/>
              </w:rPr>
              <w:delText>,</w:delText>
            </w:r>
          </w:del>
        </w:sdtContent>
      </w:sdt>
      <w:r w:rsidRPr="004C3784">
        <w:rPr>
          <w:rFonts w:ascii="Times New Roman" w:eastAsia="Times New Roman" w:hAnsi="Times New Roman" w:cs="Times New Roman"/>
          <w:color w:val="000000"/>
        </w:rPr>
        <w:t xml:space="preserve"> 2007; Pires &amp; </w:t>
      </w:r>
      <w:proofErr w:type="spellStart"/>
      <w:r w:rsidRPr="004C3784">
        <w:rPr>
          <w:rFonts w:ascii="Times New Roman" w:eastAsia="Times New Roman" w:hAnsi="Times New Roman" w:cs="Times New Roman"/>
          <w:color w:val="000000"/>
        </w:rPr>
        <w:t>Guimarães</w:t>
      </w:r>
      <w:proofErr w:type="spellEnd"/>
      <w:r w:rsidRPr="004C3784">
        <w:rPr>
          <w:rFonts w:ascii="Times New Roman" w:eastAsia="Times New Roman" w:hAnsi="Times New Roman" w:cs="Times New Roman"/>
          <w:color w:val="000000"/>
        </w:rPr>
        <w:t xml:space="preserve">, 2013; </w:t>
      </w:r>
      <w:proofErr w:type="spellStart"/>
      <w:r w:rsidRPr="004C3784">
        <w:rPr>
          <w:rFonts w:ascii="Times New Roman" w:eastAsia="Times New Roman" w:hAnsi="Times New Roman" w:cs="Times New Roman"/>
          <w:color w:val="000000"/>
        </w:rPr>
        <w:t>Dormann</w:t>
      </w:r>
      <w:proofErr w:type="spellEnd"/>
      <w:r w:rsidRPr="004C3784">
        <w:rPr>
          <w:rFonts w:ascii="Times New Roman" w:eastAsia="Times New Roman" w:hAnsi="Times New Roman" w:cs="Times New Roman"/>
          <w:color w:val="000000"/>
        </w:rPr>
        <w:t xml:space="preserve"> &amp; Strauss, 2014). In trophic interactions, other network descriptors such as trophic specialization (</w:t>
      </w:r>
      <w:sdt>
        <w:sdtPr>
          <w:tag w:val="goog_rdk_38"/>
          <w:id w:val="-1819408375"/>
        </w:sdtPr>
        <w:sdtContent>
          <w:ins w:id="40" w:author="Quimbayo Agreda, Juan Pablo" w:date="2024-06-13T16:55:00Z">
            <w:r w:rsidRPr="004C3784">
              <w:rPr>
                <w:rFonts w:ascii="Times New Roman" w:eastAsia="Times New Roman" w:hAnsi="Times New Roman" w:cs="Times New Roman"/>
                <w:color w:val="000000"/>
              </w:rPr>
              <w:t xml:space="preserve">a </w:t>
            </w:r>
          </w:ins>
        </w:sdtContent>
      </w:sdt>
      <w:r w:rsidRPr="004C3784">
        <w:rPr>
          <w:rFonts w:ascii="Times New Roman" w:eastAsia="Times New Roman" w:hAnsi="Times New Roman" w:cs="Times New Roman"/>
          <w:color w:val="000000"/>
        </w:rPr>
        <w:t>metric that indicates the degree of species consumption on exclusive food items), number of links per species (links density), and number of trophic links according to the number of nodes (number of links given consumers and resources) also can be affected by human actions</w:t>
      </w:r>
      <w:sdt>
        <w:sdtPr>
          <w:tag w:val="goog_rdk_39"/>
          <w:id w:val="-2135398755"/>
        </w:sdtPr>
        <w:sdtContent>
          <w:ins w:id="41" w:author="Quimbayo Agreda, Juan Pablo" w:date="2024-06-13T16:55:00Z">
            <w:r w:rsidRPr="004C3784">
              <w:rPr>
                <w:rFonts w:ascii="Times New Roman" w:eastAsia="Times New Roman" w:hAnsi="Times New Roman" w:cs="Times New Roman"/>
                <w:color w:val="000000"/>
              </w:rPr>
              <w:t xml:space="preserve"> (</w:t>
            </w:r>
          </w:ins>
        </w:sdtContent>
      </w:sdt>
      <w:sdt>
        <w:sdtPr>
          <w:tag w:val="goog_rdk_40"/>
          <w:id w:val="-28411716"/>
        </w:sdtPr>
        <w:sdtContent>
          <w:ins w:id="42" w:author="Dianne Michelle Silva" w:date="2024-06-15T22:18:00Z">
            <w:r w:rsidRPr="004C3784">
              <w:rPr>
                <w:rFonts w:ascii="Times New Roman" w:eastAsia="Times New Roman" w:hAnsi="Times New Roman" w:cs="Times New Roman"/>
                <w:color w:val="000000"/>
              </w:rPr>
              <w:t>Felipe-Lucia et al., 2020</w:t>
            </w:r>
          </w:ins>
        </w:sdtContent>
      </w:sdt>
      <w:sdt>
        <w:sdtPr>
          <w:tag w:val="goog_rdk_41"/>
          <w:id w:val="719716592"/>
        </w:sdtPr>
        <w:sdtContent>
          <w:customXmlInsRangeStart w:id="43" w:author="Quimbayo Agreda, Juan Pablo" w:date="2024-06-13T16:55:00Z"/>
          <w:sdt>
            <w:sdtPr>
              <w:tag w:val="goog_rdk_42"/>
              <w:id w:val="697889806"/>
            </w:sdtPr>
            <w:sdtContent>
              <w:customXmlInsRangeEnd w:id="43"/>
              <w:ins w:id="44" w:author="Quimbayo Agreda, Juan Pablo" w:date="2024-06-13T16:55:00Z">
                <w:del w:id="45" w:author="Dianne Michelle Silva" w:date="2024-06-15T22:18:00Z">
                  <w:r w:rsidRPr="004C3784">
                    <w:rPr>
                      <w:rFonts w:ascii="Times New Roman" w:eastAsia="Times New Roman" w:hAnsi="Times New Roman" w:cs="Times New Roman"/>
                      <w:color w:val="000000"/>
                    </w:rPr>
                    <w:delText>REF</w:delText>
                  </w:r>
                </w:del>
              </w:ins>
              <w:customXmlInsRangeStart w:id="46" w:author="Quimbayo Agreda, Juan Pablo" w:date="2024-06-13T16:55:00Z"/>
            </w:sdtContent>
          </w:sdt>
          <w:customXmlInsRangeEnd w:id="46"/>
          <w:ins w:id="47" w:author="Quimbayo Agreda, Juan Pablo" w:date="2024-06-13T16:55:00Z">
            <w:r w:rsidRPr="004C3784">
              <w:rPr>
                <w:rFonts w:ascii="Times New Roman" w:eastAsia="Times New Roman" w:hAnsi="Times New Roman" w:cs="Times New Roman"/>
                <w:color w:val="000000"/>
              </w:rPr>
              <w:t>)</w:t>
            </w:r>
          </w:ins>
        </w:sdtContent>
      </w:sdt>
      <w:r w:rsidRPr="004C3784">
        <w:rPr>
          <w:rFonts w:ascii="Times New Roman" w:eastAsia="Times New Roman" w:hAnsi="Times New Roman" w:cs="Times New Roman"/>
          <w:color w:val="000000"/>
        </w:rPr>
        <w:t xml:space="preserve">. For instance, human </w:t>
      </w:r>
      <w:r w:rsidRPr="004C3784">
        <w:rPr>
          <w:rFonts w:ascii="Times New Roman" w:eastAsia="Times New Roman" w:hAnsi="Times New Roman" w:cs="Times New Roman"/>
          <w:color w:val="000000"/>
        </w:rPr>
        <w:lastRenderedPageBreak/>
        <w:t xml:space="preserve">actions can reduce aquatic habitat heterogeneity and promote habitat fragmentation, disrupting the balance of species interactions within ecosystems </w:t>
      </w:r>
      <w:sdt>
        <w:sdtPr>
          <w:tag w:val="goog_rdk_43"/>
          <w:id w:val="955220324"/>
        </w:sdtPr>
        <w:sdtContent>
          <w:commentRangeStart w:id="48"/>
        </w:sdtContent>
      </w:sdt>
      <w:r w:rsidRPr="004C3784">
        <w:rPr>
          <w:rFonts w:ascii="Times New Roman" w:eastAsia="Times New Roman" w:hAnsi="Times New Roman" w:cs="Times New Roman"/>
          <w:color w:val="000000"/>
        </w:rPr>
        <w:t>(</w:t>
      </w:r>
      <w:proofErr w:type="spellStart"/>
      <w:r w:rsidRPr="004C3784">
        <w:rPr>
          <w:rFonts w:ascii="Times New Roman" w:eastAsia="Times New Roman" w:hAnsi="Times New Roman" w:cs="Times New Roman"/>
          <w:color w:val="000000"/>
        </w:rPr>
        <w:t>Staudacher</w:t>
      </w:r>
      <w:proofErr w:type="spellEnd"/>
      <w:r w:rsidRPr="004C3784">
        <w:rPr>
          <w:rFonts w:ascii="Times New Roman" w:eastAsia="Times New Roman" w:hAnsi="Times New Roman" w:cs="Times New Roman"/>
          <w:color w:val="000000"/>
        </w:rPr>
        <w:t xml:space="preserve"> et al., 2017). </w:t>
      </w:r>
      <w:commentRangeEnd w:id="48"/>
      <w:r>
        <w:commentReference w:id="48"/>
      </w:r>
      <w:r w:rsidRPr="004C3784">
        <w:rPr>
          <w:rFonts w:ascii="Times New Roman" w:eastAsia="Times New Roman" w:hAnsi="Times New Roman" w:cs="Times New Roman"/>
          <w:color w:val="000000"/>
        </w:rPr>
        <w:t>Thus, examining how the properties of networks are determined by anthropogenic stressors have the potential to provide insights into how the trophic networks are structured (</w:t>
      </w:r>
      <w:proofErr w:type="spellStart"/>
      <w:r w:rsidRPr="004C3784">
        <w:rPr>
          <w:rFonts w:ascii="Times New Roman" w:eastAsia="Times New Roman" w:hAnsi="Times New Roman" w:cs="Times New Roman"/>
          <w:color w:val="000000"/>
        </w:rPr>
        <w:t>Pellissier</w:t>
      </w:r>
      <w:proofErr w:type="spellEnd"/>
      <w:r w:rsidRPr="004C3784">
        <w:rPr>
          <w:rFonts w:ascii="Times New Roman" w:eastAsia="Times New Roman" w:hAnsi="Times New Roman" w:cs="Times New Roman"/>
          <w:color w:val="000000"/>
        </w:rPr>
        <w:t xml:space="preserve"> et al., 2017) and their consequences </w:t>
      </w:r>
      <w:sdt>
        <w:sdtPr>
          <w:tag w:val="goog_rdk_44"/>
          <w:id w:val="-102037301"/>
        </w:sdtPr>
        <w:sdtContent>
          <w:del w:id="49" w:author="Quimbayo Agreda, Juan Pablo" w:date="2024-06-13T16:56:00Z">
            <w:r w:rsidRPr="004C3784">
              <w:rPr>
                <w:rFonts w:ascii="Times New Roman" w:eastAsia="Times New Roman" w:hAnsi="Times New Roman" w:cs="Times New Roman"/>
                <w:color w:val="000000"/>
              </w:rPr>
              <w:delText>to</w:delText>
            </w:r>
          </w:del>
        </w:sdtContent>
      </w:sdt>
      <w:sdt>
        <w:sdtPr>
          <w:tag w:val="goog_rdk_45"/>
          <w:id w:val="-1605183609"/>
        </w:sdtPr>
        <w:sdtContent>
          <w:ins w:id="50" w:author="Quimbayo Agreda, Juan Pablo" w:date="2024-06-13T16:56:00Z">
            <w:r w:rsidRPr="004C3784">
              <w:rPr>
                <w:rFonts w:ascii="Times New Roman" w:eastAsia="Times New Roman" w:hAnsi="Times New Roman" w:cs="Times New Roman"/>
                <w:color w:val="000000"/>
              </w:rPr>
              <w:t>on</w:t>
            </w:r>
          </w:ins>
        </w:sdtContent>
      </w:sdt>
      <w:r w:rsidRPr="004C3784">
        <w:rPr>
          <w:rFonts w:ascii="Times New Roman" w:eastAsia="Times New Roman" w:hAnsi="Times New Roman" w:cs="Times New Roman"/>
          <w:color w:val="000000"/>
        </w:rPr>
        <w:t xml:space="preserve"> ecos</w:t>
      </w:r>
      <w:sdt>
        <w:sdtPr>
          <w:tag w:val="goog_rdk_46"/>
          <w:id w:val="-932433834"/>
        </w:sdtPr>
        <w:sdtContent>
          <w:del w:id="51" w:author="Quimbayo Agreda, Juan Pablo" w:date="2024-06-13T16:56:00Z">
            <w:r w:rsidRPr="004C3784">
              <w:rPr>
                <w:rFonts w:ascii="Times New Roman" w:eastAsia="Times New Roman" w:hAnsi="Times New Roman" w:cs="Times New Roman"/>
                <w:color w:val="000000"/>
              </w:rPr>
              <w:delText>s</w:delText>
            </w:r>
          </w:del>
        </w:sdtContent>
      </w:sdt>
      <w:r w:rsidRPr="004C3784">
        <w:rPr>
          <w:rFonts w:ascii="Times New Roman" w:eastAsia="Times New Roman" w:hAnsi="Times New Roman" w:cs="Times New Roman"/>
          <w:color w:val="000000"/>
        </w:rPr>
        <w:t xml:space="preserve">ystem functioning. </w:t>
      </w:r>
    </w:p>
    <w:p w14:paraId="0000001D" w14:textId="77777777" w:rsidR="00000000" w:rsidRPr="004C3784"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firstLine="426"/>
        <w:rPr>
          <w:rFonts w:ascii="Times New Roman" w:eastAsia="Times New Roman" w:hAnsi="Times New Roman" w:cs="Times New Roman"/>
          <w:color w:val="000000"/>
        </w:rPr>
      </w:pPr>
      <w:r w:rsidRPr="004C3784">
        <w:rPr>
          <w:rFonts w:ascii="Times New Roman" w:eastAsia="Times New Roman" w:hAnsi="Times New Roman" w:cs="Times New Roman"/>
          <w:color w:val="000000"/>
        </w:rPr>
        <w:t>Trophic interactions are an essential component for understanding the dynamics of populations, and consequently the emerging patterns of coexistence and diversity in communities (</w:t>
      </w:r>
      <w:proofErr w:type="spellStart"/>
      <w:r w:rsidRPr="004C3784">
        <w:rPr>
          <w:rFonts w:ascii="Times New Roman" w:eastAsia="Times New Roman" w:hAnsi="Times New Roman" w:cs="Times New Roman"/>
          <w:color w:val="000000"/>
        </w:rPr>
        <w:t>Pellissier</w:t>
      </w:r>
      <w:proofErr w:type="spellEnd"/>
      <w:r w:rsidRPr="004C3784">
        <w:rPr>
          <w:rFonts w:ascii="Times New Roman" w:eastAsia="Times New Roman" w:hAnsi="Times New Roman" w:cs="Times New Roman"/>
          <w:color w:val="000000"/>
        </w:rPr>
        <w:t xml:space="preserve"> et al., 2017; </w:t>
      </w:r>
      <w:proofErr w:type="spellStart"/>
      <w:r w:rsidRPr="004C3784">
        <w:rPr>
          <w:rFonts w:ascii="Times New Roman" w:eastAsia="Times New Roman" w:hAnsi="Times New Roman" w:cs="Times New Roman"/>
          <w:color w:val="000000"/>
        </w:rPr>
        <w:t>Dáttilo</w:t>
      </w:r>
      <w:proofErr w:type="spellEnd"/>
      <w:r w:rsidRPr="004C3784">
        <w:rPr>
          <w:rFonts w:ascii="Times New Roman" w:eastAsia="Times New Roman" w:hAnsi="Times New Roman" w:cs="Times New Roman"/>
          <w:color w:val="000000"/>
        </w:rPr>
        <w:t xml:space="preserve"> &amp; Vasconcelos, 2019). Despite the increased interest in this field, the knowledge of how and why trophic networks vary along land-use gradients is elusive (</w:t>
      </w:r>
      <w:proofErr w:type="spellStart"/>
      <w:r w:rsidRPr="004C3784">
        <w:rPr>
          <w:rFonts w:ascii="Times New Roman" w:eastAsia="Times New Roman" w:hAnsi="Times New Roman" w:cs="Times New Roman"/>
          <w:color w:val="000000"/>
        </w:rPr>
        <w:t>Pellissier</w:t>
      </w:r>
      <w:proofErr w:type="spellEnd"/>
      <w:r w:rsidRPr="004C3784">
        <w:rPr>
          <w:rFonts w:ascii="Times New Roman" w:eastAsia="Times New Roman" w:hAnsi="Times New Roman" w:cs="Times New Roman"/>
          <w:color w:val="000000"/>
        </w:rPr>
        <w:t xml:space="preserve"> et al., 2017; Felipe-Lucia et al., 2020). Recently, theoretical studies have shown that the main determinants of network structure differentiation at different sites are variations in ecological and environmental factors (Emer, </w:t>
      </w:r>
      <w:proofErr w:type="spellStart"/>
      <w:r w:rsidRPr="004C3784">
        <w:rPr>
          <w:rFonts w:ascii="Times New Roman" w:eastAsia="Times New Roman" w:hAnsi="Times New Roman" w:cs="Times New Roman"/>
          <w:color w:val="000000"/>
          <w:highlight w:val="white"/>
        </w:rPr>
        <w:t>Venticinque</w:t>
      </w:r>
      <w:proofErr w:type="spellEnd"/>
      <w:sdt>
        <w:sdtPr>
          <w:tag w:val="goog_rdk_47"/>
          <w:id w:val="-1464349451"/>
        </w:sdtPr>
        <w:sdtContent>
          <w:del w:id="52" w:author="Dianne Michelle Silva" w:date="2024-06-16T00:47:00Z">
            <w:r w:rsidRPr="004C3784">
              <w:rPr>
                <w:rFonts w:ascii="Times New Roman" w:eastAsia="Times New Roman" w:hAnsi="Times New Roman" w:cs="Times New Roman"/>
                <w:color w:val="000000"/>
                <w:highlight w:val="white"/>
              </w:rPr>
              <w:delText>,</w:delText>
            </w:r>
          </w:del>
        </w:sdtContent>
      </w:sdt>
      <w:r w:rsidRPr="004C3784">
        <w:rPr>
          <w:rFonts w:ascii="Times New Roman" w:eastAsia="Times New Roman" w:hAnsi="Times New Roman" w:cs="Times New Roman"/>
          <w:color w:val="000000"/>
          <w:highlight w:val="white"/>
        </w:rPr>
        <w:t xml:space="preserve"> &amp; Fonseca,</w:t>
      </w:r>
      <w:r w:rsidRPr="004C3784">
        <w:rPr>
          <w:rFonts w:ascii="Times New Roman" w:eastAsia="Times New Roman" w:hAnsi="Times New Roman" w:cs="Times New Roman"/>
          <w:color w:val="000000"/>
        </w:rPr>
        <w:t xml:space="preserve"> 2013; </w:t>
      </w:r>
      <w:proofErr w:type="spellStart"/>
      <w:r w:rsidRPr="004C3784">
        <w:rPr>
          <w:rFonts w:ascii="Times New Roman" w:eastAsia="Times New Roman" w:hAnsi="Times New Roman" w:cs="Times New Roman"/>
          <w:color w:val="000000"/>
        </w:rPr>
        <w:t>Dugger</w:t>
      </w:r>
      <w:proofErr w:type="spellEnd"/>
      <w:r w:rsidRPr="004C3784">
        <w:rPr>
          <w:rFonts w:ascii="Times New Roman" w:eastAsia="Times New Roman" w:hAnsi="Times New Roman" w:cs="Times New Roman"/>
          <w:color w:val="000000"/>
        </w:rPr>
        <w:t xml:space="preserve"> et al., 2018; </w:t>
      </w:r>
      <w:sdt>
        <w:sdtPr>
          <w:tag w:val="goog_rdk_48"/>
          <w:id w:val="1092821741"/>
        </w:sdtPr>
        <w:sdtContent>
          <w:commentRangeStart w:id="53"/>
        </w:sdtContent>
      </w:sdt>
      <w:r w:rsidRPr="004C3784">
        <w:rPr>
          <w:rFonts w:ascii="Times New Roman" w:eastAsia="Times New Roman" w:hAnsi="Times New Roman" w:cs="Times New Roman"/>
          <w:color w:val="000000"/>
        </w:rPr>
        <w:t>Arruda et al., 2020</w:t>
      </w:r>
      <w:commentRangeEnd w:id="53"/>
      <w:r>
        <w:commentReference w:id="53"/>
      </w:r>
      <w:r w:rsidRPr="004C3784">
        <w:rPr>
          <w:rFonts w:ascii="Times New Roman" w:eastAsia="Times New Roman" w:hAnsi="Times New Roman" w:cs="Times New Roman"/>
          <w:color w:val="000000"/>
        </w:rPr>
        <w:t>). In studies of fish trophic interactions, one of the main gaps is how interactions between species respond to anthropogenic impact (</w:t>
      </w:r>
      <w:proofErr w:type="spellStart"/>
      <w:sdt>
        <w:sdtPr>
          <w:tag w:val="goog_rdk_49"/>
          <w:id w:val="-677572943"/>
        </w:sdtPr>
        <w:sdtContent>
          <w:r w:rsidRPr="004C3784">
            <w:rPr>
              <w:rFonts w:ascii="Times New Roman" w:eastAsia="Times New Roman" w:hAnsi="Times New Roman" w:cs="Times New Roman"/>
              <w:color w:val="000000"/>
            </w:rPr>
            <w:t>Tylianakis</w:t>
          </w:r>
          <w:proofErr w:type="spellEnd"/>
          <w:r w:rsidRPr="004C3784">
            <w:rPr>
              <w:rFonts w:ascii="Times New Roman" w:eastAsia="Times New Roman" w:hAnsi="Times New Roman" w:cs="Times New Roman"/>
              <w:color w:val="000000"/>
            </w:rPr>
            <w:t xml:space="preserve"> et al., 2007</w:t>
          </w:r>
        </w:sdtContent>
      </w:sdt>
      <w:r w:rsidRPr="004C3784">
        <w:rPr>
          <w:rFonts w:ascii="Times New Roman" w:eastAsia="Times New Roman" w:hAnsi="Times New Roman" w:cs="Times New Roman"/>
          <w:color w:val="000000"/>
        </w:rPr>
        <w:t xml:space="preserve">). Based on local scale studies, it has been suggested that trophic networks in aquatic ecosystems under strong anthropogenic impact tend to present generalist species with greater connectivity among nodes and a high level of </w:t>
      </w:r>
      <w:proofErr w:type="spellStart"/>
      <w:r w:rsidRPr="004C3784">
        <w:rPr>
          <w:rFonts w:ascii="Times New Roman" w:eastAsia="Times New Roman" w:hAnsi="Times New Roman" w:cs="Times New Roman"/>
          <w:color w:val="000000"/>
        </w:rPr>
        <w:t>nestedness</w:t>
      </w:r>
      <w:proofErr w:type="spellEnd"/>
      <w:r w:rsidRPr="004C3784">
        <w:rPr>
          <w:rFonts w:ascii="Times New Roman" w:eastAsia="Times New Roman" w:hAnsi="Times New Roman" w:cs="Times New Roman"/>
          <w:color w:val="000000"/>
        </w:rPr>
        <w:t xml:space="preserve"> (</w:t>
      </w:r>
      <w:proofErr w:type="spellStart"/>
      <w:r w:rsidRPr="004C3784">
        <w:rPr>
          <w:rFonts w:ascii="Times New Roman" w:eastAsia="Times New Roman" w:hAnsi="Times New Roman" w:cs="Times New Roman"/>
          <w:color w:val="000000"/>
        </w:rPr>
        <w:t>Manoel</w:t>
      </w:r>
      <w:proofErr w:type="spellEnd"/>
      <w:r w:rsidRPr="004C3784">
        <w:rPr>
          <w:rFonts w:ascii="Times New Roman" w:eastAsia="Times New Roman" w:hAnsi="Times New Roman" w:cs="Times New Roman"/>
          <w:color w:val="000000"/>
        </w:rPr>
        <w:t xml:space="preserve"> &amp; </w:t>
      </w:r>
      <w:proofErr w:type="spellStart"/>
      <w:r w:rsidRPr="004C3784">
        <w:rPr>
          <w:rFonts w:ascii="Times New Roman" w:eastAsia="Times New Roman" w:hAnsi="Times New Roman" w:cs="Times New Roman"/>
          <w:color w:val="000000"/>
        </w:rPr>
        <w:t>Uieda</w:t>
      </w:r>
      <w:proofErr w:type="spellEnd"/>
      <w:r w:rsidRPr="004C3784">
        <w:rPr>
          <w:rFonts w:ascii="Times New Roman" w:eastAsia="Times New Roman" w:hAnsi="Times New Roman" w:cs="Times New Roman"/>
          <w:color w:val="000000"/>
        </w:rPr>
        <w:t xml:space="preserve">, 2018) when compared to regions with preserved native vegetation (Thompson &amp; Townsend, 2005). </w:t>
      </w:r>
    </w:p>
    <w:p w14:paraId="0000001E" w14:textId="77777777" w:rsidR="00000000" w:rsidRPr="004C3784" w:rsidRDefault="00000000">
      <w:pPr>
        <w:spacing w:line="480" w:lineRule="auto"/>
        <w:ind w:firstLine="426"/>
        <w:rPr>
          <w:rFonts w:ascii="Times New Roman" w:eastAsia="Times New Roman" w:hAnsi="Times New Roman" w:cs="Times New Roman"/>
          <w:color w:val="000000"/>
        </w:rPr>
      </w:pPr>
      <w:r w:rsidRPr="004C3784">
        <w:rPr>
          <w:rFonts w:ascii="Times New Roman" w:eastAsia="Times New Roman" w:hAnsi="Times New Roman" w:cs="Times New Roman"/>
          <w:color w:val="000000"/>
        </w:rPr>
        <w:t>Most impacts on freshwater bodies are directly or indirectly related to the conversion of the adjacent vegetation to pasture or cropland (Vorosmarty et al., 2010). Croplands and pastures influence fish communities through multiple paths (</w:t>
      </w:r>
      <w:proofErr w:type="spellStart"/>
      <w:r w:rsidRPr="004C3784">
        <w:rPr>
          <w:rFonts w:ascii="Times New Roman" w:eastAsia="Times New Roman" w:hAnsi="Times New Roman" w:cs="Times New Roman"/>
          <w:color w:val="000000"/>
        </w:rPr>
        <w:t>Dala</w:t>
      </w:r>
      <w:proofErr w:type="spellEnd"/>
      <w:r w:rsidRPr="004C3784">
        <w:rPr>
          <w:rFonts w:ascii="Times New Roman" w:eastAsia="Times New Roman" w:hAnsi="Times New Roman" w:cs="Times New Roman"/>
          <w:color w:val="000000"/>
        </w:rPr>
        <w:t>-Corte et al., 2016).</w:t>
      </w:r>
      <w:sdt>
        <w:sdtPr>
          <w:tag w:val="goog_rdk_50"/>
          <w:id w:val="-93165748"/>
        </w:sdtPr>
        <w:sdtContent>
          <w:del w:id="54" w:author="Quimbayo Agreda, Juan Pablo" w:date="2024-06-13T16:57:00Z">
            <w:r w:rsidRPr="004C3784">
              <w:rPr>
                <w:rFonts w:ascii="Times New Roman" w:eastAsia="Times New Roman" w:hAnsi="Times New Roman" w:cs="Times New Roman"/>
                <w:color w:val="000000"/>
              </w:rPr>
              <w:delText xml:space="preserve"> </w:delText>
            </w:r>
          </w:del>
        </w:sdtContent>
      </w:sdt>
      <w:r w:rsidRPr="004C3784">
        <w:rPr>
          <w:rFonts w:ascii="Times New Roman" w:eastAsia="Times New Roman" w:hAnsi="Times New Roman" w:cs="Times New Roman"/>
          <w:color w:val="000000"/>
        </w:rPr>
        <w:t xml:space="preserve"> Croplands cause increased siltation, nutrient input, increase the organic loading through fertilizers and homogenization of the stream substrate (Sutherland</w:t>
      </w:r>
      <w:sdt>
        <w:sdtPr>
          <w:tag w:val="goog_rdk_51"/>
          <w:id w:val="547727309"/>
        </w:sdtPr>
        <w:sdtContent>
          <w:ins w:id="55" w:author="Dianne Michelle Silva" w:date="2024-06-16T00:45:00Z">
            <w:r w:rsidRPr="004C3784">
              <w:rPr>
                <w:rFonts w:ascii="Times New Roman" w:eastAsia="Times New Roman" w:hAnsi="Times New Roman" w:cs="Times New Roman"/>
                <w:color w:val="000000"/>
              </w:rPr>
              <w:t xml:space="preserve"> et al., </w:t>
            </w:r>
          </w:ins>
        </w:sdtContent>
      </w:sdt>
      <w:sdt>
        <w:sdtPr>
          <w:tag w:val="goog_rdk_52"/>
          <w:id w:val="-1033563768"/>
        </w:sdtPr>
        <w:sdtContent>
          <w:del w:id="56" w:author="Dianne Michelle Silva" w:date="2024-06-16T00:45:00Z">
            <w:r w:rsidRPr="004C3784">
              <w:rPr>
                <w:rFonts w:ascii="Times New Roman" w:eastAsia="Times New Roman" w:hAnsi="Times New Roman" w:cs="Times New Roman"/>
                <w:color w:val="000000"/>
              </w:rPr>
              <w:delText xml:space="preserve">, </w:delText>
            </w:r>
            <w:r w:rsidRPr="004C3784">
              <w:rPr>
                <w:rFonts w:ascii="Times New Roman" w:eastAsia="Times New Roman" w:hAnsi="Times New Roman" w:cs="Times New Roman"/>
                <w:color w:val="000000"/>
                <w:highlight w:val="white"/>
              </w:rPr>
              <w:delText>Culp, &amp; Benoy,</w:delText>
            </w:r>
            <w:r w:rsidRPr="004C3784">
              <w:rPr>
                <w:rFonts w:ascii="Times New Roman" w:eastAsia="Times New Roman" w:hAnsi="Times New Roman" w:cs="Times New Roman"/>
                <w:color w:val="000000"/>
              </w:rPr>
              <w:delText xml:space="preserve"> </w:delText>
            </w:r>
          </w:del>
        </w:sdtContent>
      </w:sdt>
      <w:r w:rsidRPr="004C3784">
        <w:rPr>
          <w:rFonts w:ascii="Times New Roman" w:eastAsia="Times New Roman" w:hAnsi="Times New Roman" w:cs="Times New Roman"/>
          <w:color w:val="000000"/>
        </w:rPr>
        <w:t xml:space="preserve">2012), and pastures also increase the </w:t>
      </w:r>
      <w:r w:rsidRPr="004C3784">
        <w:rPr>
          <w:rFonts w:ascii="Times New Roman" w:eastAsia="Times New Roman" w:hAnsi="Times New Roman" w:cs="Times New Roman"/>
          <w:color w:val="000000"/>
        </w:rPr>
        <w:lastRenderedPageBreak/>
        <w:t>dissolved organic matter into watercourses (Neill</w:t>
      </w:r>
      <w:sdt>
        <w:sdtPr>
          <w:tag w:val="goog_rdk_53"/>
          <w:id w:val="-514157339"/>
        </w:sdtPr>
        <w:sdtContent>
          <w:ins w:id="57" w:author="Dianne Michelle Silva" w:date="2024-06-16T00:46:00Z">
            <w:r w:rsidRPr="004C3784">
              <w:rPr>
                <w:rFonts w:ascii="Times New Roman" w:eastAsia="Times New Roman" w:hAnsi="Times New Roman" w:cs="Times New Roman"/>
                <w:color w:val="000000"/>
              </w:rPr>
              <w:t xml:space="preserve"> et al.,</w:t>
            </w:r>
          </w:ins>
        </w:sdtContent>
      </w:sdt>
      <w:sdt>
        <w:sdtPr>
          <w:tag w:val="goog_rdk_54"/>
          <w:id w:val="2104452498"/>
        </w:sdtPr>
        <w:sdtContent>
          <w:del w:id="58" w:author="Dianne Michelle Silva" w:date="2024-06-16T00:46:00Z">
            <w:r w:rsidRPr="004C3784">
              <w:rPr>
                <w:rFonts w:ascii="Times New Roman" w:eastAsia="Times New Roman" w:hAnsi="Times New Roman" w:cs="Times New Roman"/>
                <w:color w:val="000000"/>
              </w:rPr>
              <w:delText xml:space="preserve">, </w:delText>
            </w:r>
            <w:r w:rsidRPr="004C3784">
              <w:rPr>
                <w:rFonts w:ascii="Times New Roman" w:eastAsia="Times New Roman" w:hAnsi="Times New Roman" w:cs="Times New Roman"/>
                <w:color w:val="000000"/>
                <w:highlight w:val="white"/>
              </w:rPr>
              <w:delText>Deegan, Thomas &amp; Cerri,</w:delText>
            </w:r>
          </w:del>
        </w:sdtContent>
      </w:sdt>
      <w:r w:rsidRPr="004C3784">
        <w:rPr>
          <w:rFonts w:ascii="Times New Roman" w:eastAsia="Times New Roman" w:hAnsi="Times New Roman" w:cs="Times New Roman"/>
          <w:color w:val="000000"/>
        </w:rPr>
        <w:t xml:space="preserve"> 2001). At the same time, local reduction in riparian vegetation cover reduces nutrient supply and the input of allochthonous material, increase</w:t>
      </w:r>
      <w:sdt>
        <w:sdtPr>
          <w:tag w:val="goog_rdk_55"/>
          <w:id w:val="-471516321"/>
        </w:sdtPr>
        <w:sdtContent>
          <w:ins w:id="59" w:author="Quimbayo Agreda, Juan Pablo" w:date="2024-06-13T16:57:00Z">
            <w:r w:rsidRPr="004C3784">
              <w:rPr>
                <w:rFonts w:ascii="Times New Roman" w:eastAsia="Times New Roman" w:hAnsi="Times New Roman" w:cs="Times New Roman"/>
                <w:color w:val="000000"/>
              </w:rPr>
              <w:t>s</w:t>
            </w:r>
          </w:ins>
        </w:sdtContent>
      </w:sdt>
      <w:r w:rsidRPr="004C3784">
        <w:rPr>
          <w:rFonts w:ascii="Times New Roman" w:eastAsia="Times New Roman" w:hAnsi="Times New Roman" w:cs="Times New Roman"/>
          <w:color w:val="000000"/>
        </w:rPr>
        <w:t xml:space="preserve"> autochthonous production</w:t>
      </w:r>
      <w:sdt>
        <w:sdtPr>
          <w:tag w:val="goog_rdk_56"/>
          <w:id w:val="-7217367"/>
        </w:sdtPr>
        <w:sdtContent>
          <w:ins w:id="60" w:author="Quimbayo Agreda, Juan Pablo" w:date="2024-06-13T16:57:00Z">
            <w:r w:rsidRPr="004C3784">
              <w:rPr>
                <w:rFonts w:ascii="Times New Roman" w:eastAsia="Times New Roman" w:hAnsi="Times New Roman" w:cs="Times New Roman"/>
                <w:color w:val="000000"/>
              </w:rPr>
              <w:t>,</w:t>
            </w:r>
          </w:ins>
        </w:sdtContent>
      </w:sdt>
      <w:r w:rsidRPr="004C3784">
        <w:rPr>
          <w:rFonts w:ascii="Times New Roman" w:eastAsia="Times New Roman" w:hAnsi="Times New Roman" w:cs="Times New Roman"/>
          <w:color w:val="000000"/>
        </w:rPr>
        <w:t xml:space="preserve"> and completely change</w:t>
      </w:r>
      <w:sdt>
        <w:sdtPr>
          <w:tag w:val="goog_rdk_57"/>
          <w:id w:val="-2137408244"/>
        </w:sdtPr>
        <w:sdtContent>
          <w:ins w:id="61" w:author="Quimbayo Agreda, Juan Pablo" w:date="2024-06-13T16:57:00Z">
            <w:r w:rsidRPr="004C3784">
              <w:rPr>
                <w:rFonts w:ascii="Times New Roman" w:eastAsia="Times New Roman" w:hAnsi="Times New Roman" w:cs="Times New Roman"/>
                <w:color w:val="000000"/>
              </w:rPr>
              <w:t>s</w:t>
            </w:r>
          </w:ins>
        </w:sdtContent>
      </w:sdt>
      <w:r w:rsidRPr="004C3784">
        <w:rPr>
          <w:rFonts w:ascii="Times New Roman" w:eastAsia="Times New Roman" w:hAnsi="Times New Roman" w:cs="Times New Roman"/>
          <w:color w:val="000000"/>
        </w:rPr>
        <w:t xml:space="preserve"> the quality and quantity of available feeding resources (Bambi et al., 2023; Leal et al., 2023). Consequently, fish species often change their resource use in response to changes in resource availability (</w:t>
      </w:r>
      <w:proofErr w:type="spellStart"/>
      <w:r w:rsidRPr="004C3784">
        <w:rPr>
          <w:rFonts w:ascii="Times New Roman" w:eastAsia="Times New Roman" w:hAnsi="Times New Roman" w:cs="Times New Roman"/>
          <w:color w:val="000000"/>
        </w:rPr>
        <w:t>Prejs</w:t>
      </w:r>
      <w:proofErr w:type="spellEnd"/>
      <w:r w:rsidRPr="004C3784">
        <w:rPr>
          <w:rFonts w:ascii="Times New Roman" w:eastAsia="Times New Roman" w:hAnsi="Times New Roman" w:cs="Times New Roman"/>
          <w:color w:val="000000"/>
        </w:rPr>
        <w:t xml:space="preserve"> &amp; </w:t>
      </w:r>
      <w:proofErr w:type="spellStart"/>
      <w:r w:rsidRPr="004C3784">
        <w:rPr>
          <w:rFonts w:ascii="Times New Roman" w:eastAsia="Times New Roman" w:hAnsi="Times New Roman" w:cs="Times New Roman"/>
          <w:color w:val="000000"/>
        </w:rPr>
        <w:t>Prejs</w:t>
      </w:r>
      <w:proofErr w:type="spellEnd"/>
      <w:r w:rsidRPr="004C3784">
        <w:rPr>
          <w:rFonts w:ascii="Times New Roman" w:eastAsia="Times New Roman" w:hAnsi="Times New Roman" w:cs="Times New Roman"/>
          <w:color w:val="000000"/>
        </w:rPr>
        <w:t>, 1987) and poor environmental conditions (Alonso</w:t>
      </w:r>
      <w:sdt>
        <w:sdtPr>
          <w:tag w:val="goog_rdk_58"/>
          <w:id w:val="-312401879"/>
        </w:sdtPr>
        <w:sdtContent>
          <w:ins w:id="62" w:author="Dianne Michelle Silva" w:date="2024-06-16T00:47:00Z">
            <w:r w:rsidRPr="004C3784">
              <w:rPr>
                <w:rFonts w:ascii="Times New Roman" w:eastAsia="Times New Roman" w:hAnsi="Times New Roman" w:cs="Times New Roman"/>
                <w:color w:val="000000"/>
              </w:rPr>
              <w:t xml:space="preserve"> et al., </w:t>
            </w:r>
          </w:ins>
        </w:sdtContent>
      </w:sdt>
      <w:sdt>
        <w:sdtPr>
          <w:tag w:val="goog_rdk_59"/>
          <w:id w:val="285163536"/>
        </w:sdtPr>
        <w:sdtContent>
          <w:del w:id="63" w:author="Dianne Michelle Silva" w:date="2024-06-16T00:47:00Z">
            <w:r w:rsidRPr="004C3784">
              <w:rPr>
                <w:rFonts w:ascii="Times New Roman" w:eastAsia="Times New Roman" w:hAnsi="Times New Roman" w:cs="Times New Roman"/>
                <w:color w:val="000000"/>
              </w:rPr>
              <w:delText xml:space="preserve">, </w:delText>
            </w:r>
            <w:r w:rsidRPr="004C3784">
              <w:rPr>
                <w:rFonts w:ascii="Times New Roman" w:eastAsia="Times New Roman" w:hAnsi="Times New Roman" w:cs="Times New Roman"/>
                <w:color w:val="000000"/>
                <w:highlight w:val="white"/>
              </w:rPr>
              <w:delText xml:space="preserve">Carvalho, Alves, Moreira, &amp; Pompeu, </w:delText>
            </w:r>
          </w:del>
        </w:sdtContent>
      </w:sdt>
      <w:r w:rsidRPr="004C3784">
        <w:rPr>
          <w:rFonts w:ascii="Times New Roman" w:eastAsia="Times New Roman" w:hAnsi="Times New Roman" w:cs="Times New Roman"/>
          <w:color w:val="000000"/>
        </w:rPr>
        <w:t>2019). These modifications can increase niche overlap due to an expansion of generalist/opportunistic feeding strategy and a reduction in specialist species. Thus, the structure of the trophic network (Pimm</w:t>
      </w:r>
      <w:sdt>
        <w:sdtPr>
          <w:tag w:val="goog_rdk_60"/>
          <w:id w:val="-431355773"/>
        </w:sdtPr>
        <w:sdtContent>
          <w:ins w:id="64" w:author="Dianne Michelle Silva" w:date="2024-06-16T00:47:00Z">
            <w:r w:rsidRPr="004C3784">
              <w:rPr>
                <w:rFonts w:ascii="Times New Roman" w:eastAsia="Times New Roman" w:hAnsi="Times New Roman" w:cs="Times New Roman"/>
                <w:color w:val="000000"/>
              </w:rPr>
              <w:t xml:space="preserve"> et al., </w:t>
            </w:r>
          </w:ins>
        </w:sdtContent>
      </w:sdt>
      <w:sdt>
        <w:sdtPr>
          <w:tag w:val="goog_rdk_61"/>
          <w:id w:val="-799760433"/>
        </w:sdtPr>
        <w:sdtContent>
          <w:del w:id="65" w:author="Dianne Michelle Silva" w:date="2024-06-16T00:47:00Z">
            <w:r w:rsidRPr="004C3784">
              <w:rPr>
                <w:rFonts w:ascii="Times New Roman" w:eastAsia="Times New Roman" w:hAnsi="Times New Roman" w:cs="Times New Roman"/>
                <w:color w:val="000000"/>
              </w:rPr>
              <w:delText xml:space="preserve">, Lawton, &amp; Cohen, </w:delText>
            </w:r>
          </w:del>
        </w:sdtContent>
      </w:sdt>
      <w:r w:rsidRPr="004C3784">
        <w:rPr>
          <w:rFonts w:ascii="Times New Roman" w:eastAsia="Times New Roman" w:hAnsi="Times New Roman" w:cs="Times New Roman"/>
          <w:color w:val="000000"/>
        </w:rPr>
        <w:t>1991) should vary according to the degree of land-use change (</w:t>
      </w:r>
      <w:proofErr w:type="spellStart"/>
      <w:r w:rsidRPr="004C3784">
        <w:rPr>
          <w:rFonts w:ascii="Times New Roman" w:eastAsia="Times New Roman" w:hAnsi="Times New Roman" w:cs="Times New Roman"/>
          <w:color w:val="000000"/>
        </w:rPr>
        <w:t>Winemiller</w:t>
      </w:r>
      <w:proofErr w:type="spellEnd"/>
      <w:r w:rsidRPr="004C3784">
        <w:rPr>
          <w:rFonts w:ascii="Times New Roman" w:eastAsia="Times New Roman" w:hAnsi="Times New Roman" w:cs="Times New Roman"/>
          <w:color w:val="000000"/>
        </w:rPr>
        <w:t>, 1990). In short, t</w:t>
      </w:r>
      <w:sdt>
        <w:sdtPr>
          <w:tag w:val="goog_rdk_62"/>
          <w:id w:val="736443520"/>
        </w:sdtPr>
        <w:sdtContent>
          <w:r w:rsidRPr="004C3784">
            <w:rPr>
              <w:rFonts w:ascii="Times New Roman" w:eastAsia="Times New Roman" w:hAnsi="Times New Roman" w:cs="Times New Roman"/>
              <w:color w:val="000000"/>
            </w:rPr>
            <w:t>he integrity of riparian forest</w:t>
          </w:r>
        </w:sdtContent>
      </w:sdt>
      <w:sdt>
        <w:sdtPr>
          <w:tag w:val="goog_rdk_63"/>
          <w:id w:val="1400557697"/>
        </w:sdtPr>
        <w:sdtContent>
          <w:ins w:id="66" w:author="Quimbayo Agreda, Juan Pablo" w:date="2024-06-13T16:58:00Z">
            <w:r w:rsidRPr="004C3784">
              <w:rPr>
                <w:rFonts w:ascii="Times New Roman" w:eastAsia="Times New Roman" w:hAnsi="Times New Roman" w:cs="Times New Roman"/>
                <w:color w:val="000000"/>
              </w:rPr>
              <w:t>s</w:t>
            </w:r>
          </w:ins>
        </w:sdtContent>
      </w:sdt>
      <w:sdt>
        <w:sdtPr>
          <w:tag w:val="goog_rdk_64"/>
          <w:id w:val="1482881264"/>
        </w:sdtPr>
        <w:sdtContent>
          <w:r w:rsidRPr="004C3784">
            <w:rPr>
              <w:rFonts w:ascii="Times New Roman" w:eastAsia="Times New Roman" w:hAnsi="Times New Roman" w:cs="Times New Roman"/>
              <w:color w:val="000000"/>
            </w:rPr>
            <w:t xml:space="preserve"> is crucial for the provision of food resources for aquatic communities and ecosystem changes are threatening their supply (</w:t>
          </w:r>
          <w:proofErr w:type="spellStart"/>
          <w:r w:rsidRPr="004C3784">
            <w:rPr>
              <w:rFonts w:ascii="Times New Roman" w:eastAsia="Times New Roman" w:hAnsi="Times New Roman" w:cs="Times New Roman"/>
              <w:color w:val="000000"/>
            </w:rPr>
            <w:t>Zeni</w:t>
          </w:r>
          <w:proofErr w:type="spellEnd"/>
          <w:r w:rsidRPr="004C3784">
            <w:rPr>
              <w:rFonts w:ascii="Times New Roman" w:eastAsia="Times New Roman" w:hAnsi="Times New Roman" w:cs="Times New Roman"/>
              <w:color w:val="000000"/>
            </w:rPr>
            <w:t xml:space="preserve"> &amp; </w:t>
          </w:r>
          <w:proofErr w:type="spellStart"/>
          <w:r w:rsidRPr="004C3784">
            <w:rPr>
              <w:rFonts w:ascii="Times New Roman" w:eastAsia="Times New Roman" w:hAnsi="Times New Roman" w:cs="Times New Roman"/>
              <w:color w:val="000000"/>
            </w:rPr>
            <w:t>Casatti</w:t>
          </w:r>
          <w:proofErr w:type="spellEnd"/>
          <w:r w:rsidRPr="004C3784">
            <w:rPr>
              <w:rFonts w:ascii="Times New Roman" w:eastAsia="Times New Roman" w:hAnsi="Times New Roman" w:cs="Times New Roman"/>
              <w:color w:val="000000"/>
            </w:rPr>
            <w:t xml:space="preserve">, 2014; Carvalho et al., 2019; </w:t>
          </w:r>
        </w:sdtContent>
      </w:sdt>
      <w:sdt>
        <w:sdtPr>
          <w:tag w:val="goog_rdk_65"/>
          <w:id w:val="-2053913115"/>
        </w:sdtPr>
        <w:sdtContent>
          <w:commentRangeStart w:id="67"/>
        </w:sdtContent>
      </w:sdt>
      <w:sdt>
        <w:sdtPr>
          <w:tag w:val="goog_rdk_66"/>
          <w:id w:val="1069999383"/>
        </w:sdtPr>
        <w:sdtContent>
          <w:proofErr w:type="spellStart"/>
          <w:r w:rsidRPr="004C3784">
            <w:rPr>
              <w:rFonts w:ascii="Times New Roman" w:eastAsia="Times New Roman" w:hAnsi="Times New Roman" w:cs="Times New Roman"/>
              <w:color w:val="000000"/>
            </w:rPr>
            <w:t>Dolobela</w:t>
          </w:r>
          <w:proofErr w:type="spellEnd"/>
          <w:r w:rsidRPr="004C3784">
            <w:rPr>
              <w:rFonts w:ascii="Times New Roman" w:eastAsia="Times New Roman" w:hAnsi="Times New Roman" w:cs="Times New Roman"/>
              <w:color w:val="000000"/>
            </w:rPr>
            <w:t xml:space="preserve"> et al., 2022</w:t>
          </w:r>
        </w:sdtContent>
      </w:sdt>
      <w:commentRangeEnd w:id="67"/>
      <w:r>
        <w:commentReference w:id="67"/>
      </w:r>
      <w:sdt>
        <w:sdtPr>
          <w:tag w:val="goog_rdk_67"/>
          <w:id w:val="-572203965"/>
        </w:sdtPr>
        <w:sdtContent>
          <w:r w:rsidRPr="004C3784">
            <w:rPr>
              <w:rFonts w:ascii="Times New Roman" w:eastAsia="Times New Roman" w:hAnsi="Times New Roman" w:cs="Times New Roman"/>
              <w:color w:val="000000"/>
            </w:rPr>
            <w:t>). To understand these impacts, it is essential to investigate the trophic relationships between communities (</w:t>
          </w:r>
          <w:proofErr w:type="spellStart"/>
          <w:r w:rsidRPr="004C3784">
            <w:rPr>
              <w:rFonts w:ascii="Times New Roman" w:eastAsia="Times New Roman" w:hAnsi="Times New Roman" w:cs="Times New Roman"/>
              <w:color w:val="000000"/>
            </w:rPr>
            <w:t>Lobón-Cerviá</w:t>
          </w:r>
          <w:proofErr w:type="spellEnd"/>
        </w:sdtContent>
      </w:sdt>
      <w:sdt>
        <w:sdtPr>
          <w:tag w:val="goog_rdk_68"/>
          <w:id w:val="-1117678626"/>
        </w:sdtPr>
        <w:sdtContent>
          <w:sdt>
            <w:sdtPr>
              <w:tag w:val="goog_rdk_69"/>
              <w:id w:val="1739440679"/>
            </w:sdtPr>
            <w:sdtContent>
              <w:ins w:id="68" w:author="Dianne Michelle Silva" w:date="2024-06-16T00:47:00Z">
                <w:r w:rsidRPr="004C3784">
                  <w:rPr>
                    <w:rFonts w:ascii="Times New Roman" w:eastAsia="Times New Roman" w:hAnsi="Times New Roman" w:cs="Times New Roman"/>
                    <w:color w:val="000000"/>
                  </w:rPr>
                  <w:t xml:space="preserve"> et al., </w:t>
                </w:r>
              </w:ins>
            </w:sdtContent>
          </w:sdt>
        </w:sdtContent>
      </w:sdt>
      <w:sdt>
        <w:sdtPr>
          <w:tag w:val="goog_rdk_70"/>
          <w:id w:val="1363474829"/>
        </w:sdtPr>
        <w:sdtContent>
          <w:sdt>
            <w:sdtPr>
              <w:tag w:val="goog_rdk_71"/>
              <w:id w:val="383839874"/>
            </w:sdtPr>
            <w:sdtContent>
              <w:del w:id="69" w:author="Dianne Michelle Silva" w:date="2024-06-16T00:47:00Z">
                <w:r w:rsidRPr="004C3784">
                  <w:rPr>
                    <w:rFonts w:ascii="Times New Roman" w:eastAsia="Times New Roman" w:hAnsi="Times New Roman" w:cs="Times New Roman"/>
                    <w:color w:val="000000"/>
                  </w:rPr>
                  <w:delText>, Mazzoni, &amp; Rezende,</w:delText>
                </w:r>
              </w:del>
            </w:sdtContent>
          </w:sdt>
        </w:sdtContent>
      </w:sdt>
      <w:sdt>
        <w:sdtPr>
          <w:tag w:val="goog_rdk_72"/>
          <w:id w:val="-228770114"/>
        </w:sdtPr>
        <w:sdtContent>
          <w:r w:rsidRPr="004C3784">
            <w:rPr>
              <w:rFonts w:ascii="Times New Roman" w:eastAsia="Times New Roman" w:hAnsi="Times New Roman" w:cs="Times New Roman"/>
              <w:color w:val="000000"/>
            </w:rPr>
            <w:t xml:space="preserve"> 2016), and how the drivers of local change (i.e., intensification of land use) affect these trophic relationships. Thus, understanding the variation of trophic structures at large scale and testing the generality of these predictions is important to build consistent knowledge of the effects of land-use on trophic networks.</w:t>
          </w:r>
        </w:sdtContent>
      </w:sdt>
    </w:p>
    <w:p w14:paraId="0000001F" w14:textId="77777777" w:rsidR="00000000" w:rsidRPr="004C3784" w:rsidRDefault="00000000">
      <w:pPr>
        <w:spacing w:line="480" w:lineRule="auto"/>
        <w:ind w:firstLine="426"/>
        <w:rPr>
          <w:rFonts w:ascii="Times New Roman" w:eastAsia="Times New Roman" w:hAnsi="Times New Roman" w:cs="Times New Roman"/>
          <w:color w:val="000000"/>
        </w:rPr>
      </w:pPr>
      <w:r w:rsidRPr="004C3784">
        <w:rPr>
          <w:rFonts w:ascii="Times New Roman" w:eastAsia="Times New Roman" w:hAnsi="Times New Roman" w:cs="Times New Roman"/>
          <w:color w:val="000000"/>
        </w:rPr>
        <w:t xml:space="preserve">Here, we aim to assess the land use effects on the trophic networks structure of Neotropical stream fish. We addressed the following questions: (a) is the structure of fish trophic networks related to land-use changes? and (b) which of the major land-use classes (i.e., pasture or cropland) has the greater effect on the structure of fish trophic networks? We hypothesized that locations with high vegetation cover could increase the supply and diversity of food resources (e.g., terrestrial insects, terrestrial allochthonous resources) to streams, resulting in a high diversity of specialized fishes that form a network more modular than nested. Conversely, high </w:t>
      </w:r>
      <w:r w:rsidRPr="004C3784">
        <w:rPr>
          <w:rFonts w:ascii="Times New Roman" w:eastAsia="Times New Roman" w:hAnsi="Times New Roman" w:cs="Times New Roman"/>
          <w:color w:val="000000"/>
        </w:rPr>
        <w:lastRenderedPageBreak/>
        <w:t>land use values determine less specialized assemblages, more simplified (</w:t>
      </w:r>
      <w:sdt>
        <w:sdtPr>
          <w:tag w:val="goog_rdk_73"/>
          <w:id w:val="1293708816"/>
        </w:sdtPr>
        <w:sdtContent>
          <w:ins w:id="70" w:author="Quimbayo Agreda, Juan Pablo" w:date="2024-06-13T16:58:00Z">
            <w:r w:rsidRPr="004C3784">
              <w:rPr>
                <w:rFonts w:ascii="Times New Roman" w:eastAsia="Times New Roman" w:hAnsi="Times New Roman" w:cs="Times New Roman"/>
                <w:color w:val="000000"/>
              </w:rPr>
              <w:t xml:space="preserve">a smaller </w:t>
            </w:r>
          </w:ins>
        </w:sdtContent>
      </w:sdt>
      <w:sdt>
        <w:sdtPr>
          <w:tag w:val="goog_rdk_74"/>
          <w:id w:val="-1500032880"/>
        </w:sdtPr>
        <w:sdtContent>
          <w:del w:id="71" w:author="Quimbayo Agreda, Juan Pablo" w:date="2024-06-13T16:58:00Z">
            <w:r w:rsidRPr="004C3784">
              <w:rPr>
                <w:rFonts w:ascii="Times New Roman" w:eastAsia="Times New Roman" w:hAnsi="Times New Roman" w:cs="Times New Roman"/>
                <w:color w:val="000000"/>
              </w:rPr>
              <w:delText xml:space="preserve">less </w:delText>
            </w:r>
          </w:del>
        </w:sdtContent>
      </w:sdt>
      <w:r w:rsidRPr="004C3784">
        <w:rPr>
          <w:rFonts w:ascii="Times New Roman" w:eastAsia="Times New Roman" w:hAnsi="Times New Roman" w:cs="Times New Roman"/>
          <w:color w:val="000000"/>
        </w:rPr>
        <w:t>number of links)</w:t>
      </w:r>
      <w:sdt>
        <w:sdtPr>
          <w:tag w:val="goog_rdk_75"/>
          <w:id w:val="-263381426"/>
        </w:sdtPr>
        <w:sdtContent>
          <w:ins w:id="72" w:author="Quimbayo Agreda, Juan Pablo" w:date="2024-06-13T16:59:00Z">
            <w:r w:rsidRPr="004C3784">
              <w:rPr>
                <w:rFonts w:ascii="Times New Roman" w:eastAsia="Times New Roman" w:hAnsi="Times New Roman" w:cs="Times New Roman"/>
                <w:color w:val="000000"/>
              </w:rPr>
              <w:t>,</w:t>
            </w:r>
          </w:ins>
        </w:sdtContent>
      </w:sdt>
      <w:r w:rsidRPr="004C3784">
        <w:rPr>
          <w:rFonts w:ascii="Times New Roman" w:eastAsia="Times New Roman" w:hAnsi="Times New Roman" w:cs="Times New Roman"/>
          <w:color w:val="000000"/>
        </w:rPr>
        <w:t xml:space="preserve"> and more nested trophic networks. Our results will provide highlight the relevance of preserving natural vegetation along watercourses and its key contribution to the functioning of aquatic ecosystems. </w:t>
      </w:r>
    </w:p>
    <w:p w14:paraId="00000020" w14:textId="77777777" w:rsidR="00000000" w:rsidRPr="004C3784"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480" w:lineRule="auto"/>
        <w:rPr>
          <w:rFonts w:ascii="Times New Roman" w:eastAsia="Times New Roman" w:hAnsi="Times New Roman" w:cs="Times New Roman"/>
          <w:b/>
          <w:color w:val="000000"/>
        </w:rPr>
      </w:pPr>
      <w:r w:rsidRPr="004C3784">
        <w:rPr>
          <w:rFonts w:ascii="Times New Roman" w:eastAsia="Times New Roman" w:hAnsi="Times New Roman" w:cs="Times New Roman"/>
          <w:b/>
          <w:color w:val="000000"/>
        </w:rPr>
        <w:t>Materials and methods</w:t>
      </w:r>
    </w:p>
    <w:p w14:paraId="00000021" w14:textId="77777777" w:rsidR="00000000" w:rsidRPr="004C3784" w:rsidRDefault="00000000">
      <w:pPr>
        <w:spacing w:line="480" w:lineRule="auto"/>
        <w:rPr>
          <w:color w:val="000000"/>
        </w:rPr>
      </w:pPr>
      <w:r w:rsidRPr="004C3784">
        <w:rPr>
          <w:rFonts w:ascii="Times New Roman" w:eastAsia="Times New Roman" w:hAnsi="Times New Roman" w:cs="Times New Roman"/>
          <w:i/>
          <w:color w:val="000000"/>
        </w:rPr>
        <w:t>Data sampling</w:t>
      </w:r>
    </w:p>
    <w:p w14:paraId="00000022" w14:textId="77777777" w:rsidR="00000000" w:rsidRPr="004C3784" w:rsidRDefault="00000000">
      <w:pPr>
        <w:spacing w:line="480" w:lineRule="auto"/>
        <w:ind w:firstLine="708"/>
        <w:rPr>
          <w:rFonts w:ascii="Times New Roman" w:eastAsia="Times New Roman" w:hAnsi="Times New Roman" w:cs="Times New Roman"/>
          <w:color w:val="C00000"/>
        </w:rPr>
      </w:pPr>
      <w:bookmarkStart w:id="73" w:name="_heading=h.1fob9te" w:colFirst="0" w:colLast="0"/>
      <w:bookmarkEnd w:id="73"/>
      <w:r w:rsidRPr="004C3784">
        <w:rPr>
          <w:rFonts w:ascii="Times New Roman" w:eastAsia="Times New Roman" w:hAnsi="Times New Roman" w:cs="Times New Roman"/>
          <w:color w:val="000000"/>
        </w:rPr>
        <w:t>We conducted a systematic literature review of articles published from 1982 to 2021 from electronic databases and search engines, including Scopus, Web of Science and Google Scholar. Our focus was on studies examining the diet of freshwater fish assemblages in Brazil. Our search focuses on several combinations of keywords: (fish*) AND (stream*) AND (feed*). The literature survey returned many studies, but we only considered articles with more than five species that represent the local community because we were interested in describing the local community network structure. Additionally, we focused on the papers expressing the diet of species as the feeding index (</w:t>
      </w:r>
      <w:proofErr w:type="spellStart"/>
      <w:r w:rsidRPr="004C3784">
        <w:rPr>
          <w:rFonts w:ascii="Times New Roman" w:eastAsia="Times New Roman" w:hAnsi="Times New Roman" w:cs="Times New Roman"/>
          <w:color w:val="000000"/>
        </w:rPr>
        <w:t>IAi</w:t>
      </w:r>
      <w:proofErr w:type="spellEnd"/>
      <w:r w:rsidRPr="004C3784">
        <w:rPr>
          <w:rFonts w:ascii="Times New Roman" w:eastAsia="Times New Roman" w:hAnsi="Times New Roman" w:cs="Times New Roman"/>
          <w:color w:val="000000"/>
        </w:rPr>
        <w:t>) or numeric or volume percentage of the food item in the diet of each individual species (</w:t>
      </w:r>
      <w:proofErr w:type="spellStart"/>
      <w:r w:rsidRPr="004C3784">
        <w:rPr>
          <w:rFonts w:ascii="Times New Roman" w:eastAsia="Times New Roman" w:hAnsi="Times New Roman" w:cs="Times New Roman"/>
          <w:color w:val="000000"/>
        </w:rPr>
        <w:t>Bonato</w:t>
      </w:r>
      <w:proofErr w:type="spellEnd"/>
      <w:r w:rsidRPr="004C3784">
        <w:rPr>
          <w:rFonts w:ascii="Times New Roman" w:eastAsia="Times New Roman" w:hAnsi="Times New Roman" w:cs="Times New Roman"/>
          <w:color w:val="000000"/>
        </w:rPr>
        <w:t xml:space="preserve"> et al., 2012; </w:t>
      </w:r>
      <w:proofErr w:type="spellStart"/>
      <w:r w:rsidRPr="004C3784">
        <w:rPr>
          <w:rFonts w:ascii="Times New Roman" w:eastAsia="Times New Roman" w:hAnsi="Times New Roman" w:cs="Times New Roman"/>
          <w:color w:val="000000"/>
        </w:rPr>
        <w:t>Peressin</w:t>
      </w:r>
      <w:proofErr w:type="spellEnd"/>
      <w:r w:rsidRPr="004C3784">
        <w:rPr>
          <w:rFonts w:ascii="Times New Roman" w:eastAsia="Times New Roman" w:hAnsi="Times New Roman" w:cs="Times New Roman"/>
          <w:color w:val="000000"/>
        </w:rPr>
        <w:t xml:space="preserve"> et al., 2018; Santos et al., 2021; Souza et al., 2022; </w:t>
      </w:r>
      <w:proofErr w:type="spellStart"/>
      <w:r w:rsidRPr="004C3784">
        <w:rPr>
          <w:rFonts w:ascii="Times New Roman" w:eastAsia="Times New Roman" w:hAnsi="Times New Roman" w:cs="Times New Roman"/>
          <w:color w:val="000000"/>
          <w:highlight w:val="white"/>
        </w:rPr>
        <w:t>Caldatto</w:t>
      </w:r>
      <w:proofErr w:type="spellEnd"/>
      <w:sdt>
        <w:sdtPr>
          <w:tag w:val="goog_rdk_76"/>
          <w:id w:val="-289751883"/>
        </w:sdtPr>
        <w:sdtContent>
          <w:ins w:id="74" w:author="Dianne Michelle Silva" w:date="2024-06-16T00:48:00Z">
            <w:r w:rsidRPr="004C3784">
              <w:rPr>
                <w:rFonts w:ascii="Times New Roman" w:eastAsia="Times New Roman" w:hAnsi="Times New Roman" w:cs="Times New Roman"/>
                <w:color w:val="000000"/>
                <w:highlight w:val="white"/>
              </w:rPr>
              <w:t xml:space="preserve"> et al., </w:t>
            </w:r>
          </w:ins>
        </w:sdtContent>
      </w:sdt>
      <w:sdt>
        <w:sdtPr>
          <w:tag w:val="goog_rdk_77"/>
          <w:id w:val="-786201226"/>
        </w:sdtPr>
        <w:sdtContent>
          <w:del w:id="75" w:author="Dianne Michelle Silva" w:date="2024-06-16T00:48:00Z">
            <w:r w:rsidRPr="004C3784">
              <w:rPr>
                <w:rFonts w:ascii="Times New Roman" w:eastAsia="Times New Roman" w:hAnsi="Times New Roman" w:cs="Times New Roman"/>
                <w:color w:val="000000"/>
                <w:highlight w:val="white"/>
              </w:rPr>
              <w:delText>, Dias &amp; Ferreira,</w:delText>
            </w:r>
          </w:del>
        </w:sdtContent>
      </w:sdt>
      <w:r w:rsidRPr="004C3784">
        <w:rPr>
          <w:rFonts w:ascii="Times New Roman" w:eastAsia="Times New Roman" w:hAnsi="Times New Roman" w:cs="Times New Roman"/>
          <w:color w:val="000000"/>
          <w:highlight w:val="white"/>
        </w:rPr>
        <w:t xml:space="preserve"> </w:t>
      </w:r>
      <w:r w:rsidRPr="004C3784">
        <w:rPr>
          <w:rFonts w:ascii="Times New Roman" w:eastAsia="Times New Roman" w:hAnsi="Times New Roman" w:cs="Times New Roman"/>
          <w:color w:val="000000"/>
        </w:rPr>
        <w:t>2023), to make sure they were fully characterizing feeding habitats. We also considered thesis</w:t>
      </w:r>
      <w:sdt>
        <w:sdtPr>
          <w:tag w:val="goog_rdk_78"/>
          <w:id w:val="1339660361"/>
        </w:sdtPr>
        <w:sdtContent>
          <w:del w:id="76" w:author="Quimbayo Agreda, Juan Pablo" w:date="2024-06-13T16:59:00Z">
            <w:r w:rsidRPr="004C3784">
              <w:rPr>
                <w:rFonts w:ascii="Times New Roman" w:eastAsia="Times New Roman" w:hAnsi="Times New Roman" w:cs="Times New Roman"/>
                <w:color w:val="000000"/>
              </w:rPr>
              <w:delText>,</w:delText>
            </w:r>
          </w:del>
        </w:sdtContent>
      </w:sdt>
      <w:r w:rsidRPr="004C3784">
        <w:rPr>
          <w:rFonts w:ascii="Times New Roman" w:eastAsia="Times New Roman" w:hAnsi="Times New Roman" w:cs="Times New Roman"/>
          <w:color w:val="000000"/>
        </w:rPr>
        <w:t xml:space="preserve"> </w:t>
      </w:r>
      <w:sdt>
        <w:sdtPr>
          <w:tag w:val="goog_rdk_79"/>
          <w:id w:val="1974410902"/>
        </w:sdtPr>
        <w:sdtContent>
          <w:del w:id="77" w:author="Quimbayo Agreda, Juan Pablo" w:date="2024-06-13T16:59:00Z">
            <w:r w:rsidRPr="004C3784">
              <w:rPr>
                <w:rFonts w:ascii="Times New Roman" w:eastAsia="Times New Roman" w:hAnsi="Times New Roman" w:cs="Times New Roman"/>
                <w:color w:val="000000"/>
              </w:rPr>
              <w:delText xml:space="preserve">masters </w:delText>
            </w:r>
          </w:del>
        </w:sdtContent>
      </w:sdt>
      <w:r w:rsidRPr="004C3784">
        <w:rPr>
          <w:rFonts w:ascii="Times New Roman" w:eastAsia="Times New Roman" w:hAnsi="Times New Roman" w:cs="Times New Roman"/>
          <w:color w:val="000000"/>
        </w:rPr>
        <w:t>and gray literature reporting fish trophic network</w:t>
      </w:r>
      <w:sdt>
        <w:sdtPr>
          <w:tag w:val="goog_rdk_80"/>
          <w:id w:val="-1521392382"/>
        </w:sdtPr>
        <w:sdtContent>
          <w:ins w:id="78" w:author="Quimbayo Agreda, Juan Pablo" w:date="2024-06-13T16:59:00Z">
            <w:r w:rsidRPr="004C3784">
              <w:rPr>
                <w:rFonts w:ascii="Times New Roman" w:eastAsia="Times New Roman" w:hAnsi="Times New Roman" w:cs="Times New Roman"/>
                <w:color w:val="000000"/>
              </w:rPr>
              <w:t>s</w:t>
            </w:r>
          </w:ins>
        </w:sdtContent>
      </w:sdt>
      <w:r w:rsidRPr="004C3784">
        <w:rPr>
          <w:rFonts w:ascii="Times New Roman" w:eastAsia="Times New Roman" w:hAnsi="Times New Roman" w:cs="Times New Roman"/>
          <w:color w:val="000000"/>
        </w:rPr>
        <w:t xml:space="preserve"> with the same condition described above (N=18). In total, we compiled 49 trophic networks across Brazil (Table S1). We extracted information from the dietary tables of the papers (row food items and column species) that included different food items represented by different families of terrestrial and aquatic insects, algae, plant material, crustaceans</w:t>
      </w:r>
      <w:sdt>
        <w:sdtPr>
          <w:tag w:val="goog_rdk_81"/>
          <w:id w:val="1357380806"/>
        </w:sdtPr>
        <w:sdtContent>
          <w:ins w:id="79" w:author="Quimbayo Agreda, Juan Pablo" w:date="2024-06-13T16:59:00Z">
            <w:r w:rsidRPr="004C3784">
              <w:rPr>
                <w:rFonts w:ascii="Times New Roman" w:eastAsia="Times New Roman" w:hAnsi="Times New Roman" w:cs="Times New Roman"/>
                <w:color w:val="000000"/>
              </w:rPr>
              <w:t>,</w:t>
            </w:r>
          </w:ins>
        </w:sdtContent>
      </w:sdt>
      <w:r w:rsidRPr="004C3784">
        <w:rPr>
          <w:rFonts w:ascii="Times New Roman" w:eastAsia="Times New Roman" w:hAnsi="Times New Roman" w:cs="Times New Roman"/>
          <w:color w:val="000000"/>
        </w:rPr>
        <w:t xml:space="preserve"> and mollusks. As these published studies may diverge in their way to quantify consumed food items and sampling efforts, we preferred using information on the presence/absence of interactions (i.e., binary matrices) for focusing mostly on </w:t>
      </w:r>
      <w:r w:rsidRPr="004C3784">
        <w:rPr>
          <w:rFonts w:ascii="Times New Roman" w:eastAsia="Times New Roman" w:hAnsi="Times New Roman" w:cs="Times New Roman"/>
          <w:color w:val="000000"/>
        </w:rPr>
        <w:lastRenderedPageBreak/>
        <w:t xml:space="preserve">the incidence, rather </w:t>
      </w:r>
      <w:sdt>
        <w:sdtPr>
          <w:tag w:val="goog_rdk_82"/>
          <w:id w:val="-1786874619"/>
        </w:sdtPr>
        <w:sdtContent>
          <w:del w:id="80" w:author="Quimbayo Agreda, Juan Pablo" w:date="2024-06-13T17:00:00Z">
            <w:r w:rsidRPr="004C3784">
              <w:rPr>
                <w:rFonts w:ascii="Times New Roman" w:eastAsia="Times New Roman" w:hAnsi="Times New Roman" w:cs="Times New Roman"/>
                <w:color w:val="000000"/>
              </w:rPr>
              <w:delText xml:space="preserve">then </w:delText>
            </w:r>
          </w:del>
        </w:sdtContent>
      </w:sdt>
      <w:sdt>
        <w:sdtPr>
          <w:tag w:val="goog_rdk_83"/>
          <w:id w:val="-1968033214"/>
        </w:sdtPr>
        <w:sdtContent>
          <w:ins w:id="81" w:author="Quimbayo Agreda, Juan Pablo" w:date="2024-06-13T17:00:00Z">
            <w:r w:rsidRPr="004C3784">
              <w:rPr>
                <w:rFonts w:ascii="Times New Roman" w:eastAsia="Times New Roman" w:hAnsi="Times New Roman" w:cs="Times New Roman"/>
                <w:color w:val="000000"/>
              </w:rPr>
              <w:t xml:space="preserve">than </w:t>
            </w:r>
          </w:ins>
        </w:sdtContent>
      </w:sdt>
      <w:r w:rsidRPr="004C3784">
        <w:rPr>
          <w:rFonts w:ascii="Times New Roman" w:eastAsia="Times New Roman" w:hAnsi="Times New Roman" w:cs="Times New Roman"/>
          <w:color w:val="000000"/>
        </w:rPr>
        <w:t>strength, of the interaction and avoid biases regarding items quantification and sampling efforts.</w:t>
      </w:r>
      <w:r w:rsidRPr="004C3784">
        <w:rPr>
          <w:rFonts w:ascii="Times New Roman" w:eastAsia="Times New Roman" w:hAnsi="Times New Roman" w:cs="Times New Roman"/>
          <w:color w:val="C00000"/>
        </w:rPr>
        <w:t xml:space="preserve"> </w:t>
      </w:r>
    </w:p>
    <w:p w14:paraId="00000023" w14:textId="77777777" w:rsidR="00000000" w:rsidRPr="004C3784" w:rsidRDefault="00000000">
      <w:pPr>
        <w:spacing w:line="480" w:lineRule="auto"/>
        <w:rPr>
          <w:color w:val="000000"/>
        </w:rPr>
      </w:pPr>
      <w:r w:rsidRPr="004C3784">
        <w:rPr>
          <w:rFonts w:ascii="Times New Roman" w:eastAsia="Times New Roman" w:hAnsi="Times New Roman" w:cs="Times New Roman"/>
          <w:i/>
          <w:color w:val="000000"/>
        </w:rPr>
        <w:t xml:space="preserve">Network metrics </w:t>
      </w:r>
    </w:p>
    <w:p w14:paraId="00000024" w14:textId="77777777" w:rsidR="00000000" w:rsidRPr="004C3784" w:rsidRDefault="00000000">
      <w:pPr>
        <w:spacing w:line="480" w:lineRule="auto"/>
        <w:ind w:firstLine="708"/>
        <w:rPr>
          <w:color w:val="000000"/>
        </w:rPr>
      </w:pPr>
      <w:r w:rsidRPr="004C3784">
        <w:rPr>
          <w:rFonts w:ascii="Times New Roman" w:eastAsia="Times New Roman" w:hAnsi="Times New Roman" w:cs="Times New Roman"/>
          <w:color w:val="000000"/>
        </w:rPr>
        <w:t>We built bipartite networks in which the nodes represent the fish species (consumers) and food items (resources), while the links between them represent the items consumed by each species (</w:t>
      </w:r>
      <w:proofErr w:type="spellStart"/>
      <w:r w:rsidRPr="004C3784">
        <w:rPr>
          <w:rFonts w:ascii="Times New Roman" w:eastAsia="Times New Roman" w:hAnsi="Times New Roman" w:cs="Times New Roman"/>
          <w:color w:val="000000"/>
        </w:rPr>
        <w:t>Dormann</w:t>
      </w:r>
      <w:proofErr w:type="spellEnd"/>
      <w:r w:rsidRPr="004C3784">
        <w:rPr>
          <w:rFonts w:ascii="Times New Roman" w:eastAsia="Times New Roman" w:hAnsi="Times New Roman" w:cs="Times New Roman"/>
          <w:color w:val="000000"/>
        </w:rPr>
        <w:t xml:space="preserve"> &amp; Strauss, 2014). Specifically, we used each interaction matrix to quantify network metrics, such as fish species richness, </w:t>
      </w:r>
      <w:proofErr w:type="spellStart"/>
      <w:r w:rsidRPr="004C3784">
        <w:rPr>
          <w:rFonts w:ascii="Times New Roman" w:eastAsia="Times New Roman" w:hAnsi="Times New Roman" w:cs="Times New Roman"/>
          <w:color w:val="000000"/>
        </w:rPr>
        <w:t>nestedness</w:t>
      </w:r>
      <w:proofErr w:type="spellEnd"/>
      <w:r w:rsidRPr="004C3784">
        <w:rPr>
          <w:rFonts w:ascii="Times New Roman" w:eastAsia="Times New Roman" w:hAnsi="Times New Roman" w:cs="Times New Roman"/>
          <w:color w:val="000000"/>
        </w:rPr>
        <w:t>, modularity, trophic specialization, number of links, and the average of links. The number of fish species (</w:t>
      </w:r>
      <w:r w:rsidRPr="004C3784">
        <w:rPr>
          <w:rFonts w:ascii="Times New Roman" w:eastAsia="Times New Roman" w:hAnsi="Times New Roman" w:cs="Times New Roman"/>
          <w:i/>
          <w:color w:val="000000"/>
        </w:rPr>
        <w:t>i.e.,</w:t>
      </w:r>
      <w:r w:rsidRPr="004C3784">
        <w:rPr>
          <w:rFonts w:ascii="Times New Roman" w:eastAsia="Times New Roman" w:hAnsi="Times New Roman" w:cs="Times New Roman"/>
          <w:color w:val="000000"/>
        </w:rPr>
        <w:t xml:space="preserve"> nodes) is defined by the total number of consumers within each matrix (May 1973; Tilman 1996). We quantified </w:t>
      </w:r>
      <w:proofErr w:type="spellStart"/>
      <w:r w:rsidRPr="004C3784">
        <w:rPr>
          <w:rFonts w:ascii="Times New Roman" w:eastAsia="Times New Roman" w:hAnsi="Times New Roman" w:cs="Times New Roman"/>
          <w:color w:val="000000"/>
        </w:rPr>
        <w:t>nestedness</w:t>
      </w:r>
      <w:proofErr w:type="spellEnd"/>
      <w:r w:rsidRPr="004C3784">
        <w:rPr>
          <w:rFonts w:ascii="Times New Roman" w:eastAsia="Times New Roman" w:hAnsi="Times New Roman" w:cs="Times New Roman"/>
          <w:color w:val="000000"/>
        </w:rPr>
        <w:t xml:space="preserve"> with the </w:t>
      </w:r>
      <w:r w:rsidRPr="004C3784">
        <w:rPr>
          <w:rFonts w:ascii="Times New Roman" w:eastAsia="Times New Roman" w:hAnsi="Times New Roman" w:cs="Times New Roman"/>
          <w:i/>
          <w:color w:val="000000"/>
        </w:rPr>
        <w:t>NODF</w:t>
      </w:r>
      <w:r w:rsidRPr="004C3784">
        <w:rPr>
          <w:rFonts w:ascii="Times New Roman" w:eastAsia="Times New Roman" w:hAnsi="Times New Roman" w:cs="Times New Roman"/>
          <w:color w:val="000000"/>
        </w:rPr>
        <w:t xml:space="preserve"> metric, which is </w:t>
      </w:r>
      <w:r w:rsidRPr="004C3784">
        <w:rPr>
          <w:rFonts w:ascii="Times New Roman" w:eastAsia="Times New Roman" w:hAnsi="Times New Roman" w:cs="Times New Roman"/>
          <w:color w:val="000000"/>
          <w:highlight w:val="white"/>
        </w:rPr>
        <w:t xml:space="preserve">based on </w:t>
      </w:r>
      <w:r w:rsidRPr="004C3784">
        <w:rPr>
          <w:rFonts w:ascii="Times New Roman" w:eastAsia="Times New Roman" w:hAnsi="Times New Roman" w:cs="Times New Roman"/>
          <w:color w:val="000000"/>
        </w:rPr>
        <w:t xml:space="preserve">the concepts of overlap and decreasing fill of the adjacency matrix (Almeida‐Neto et al., 2008). We quantified modularity with the </w:t>
      </w:r>
      <w:sdt>
        <w:sdtPr>
          <w:tag w:val="goog_rdk_84"/>
          <w:id w:val="1602138113"/>
        </w:sdtPr>
        <w:sdtContent>
          <w:r w:rsidRPr="004C3784">
            <w:rPr>
              <w:rFonts w:ascii="Times New Roman" w:eastAsia="Times New Roman" w:hAnsi="Times New Roman" w:cs="Times New Roman"/>
              <w:i/>
              <w:color w:val="000000"/>
              <w:rPrChange w:id="82" w:author="Quimbayo Agreda, Juan Pablo" w:date="2024-06-13T17:00:00Z">
                <w:rPr>
                  <w:rFonts w:ascii="Times New Roman" w:eastAsia="Times New Roman" w:hAnsi="Times New Roman" w:cs="Times New Roman"/>
                  <w:color w:val="000000"/>
                </w:rPr>
              </w:rPrChange>
            </w:rPr>
            <w:t>Q</w:t>
          </w:r>
        </w:sdtContent>
      </w:sdt>
      <w:r w:rsidRPr="004C3784">
        <w:rPr>
          <w:rFonts w:ascii="Times New Roman" w:eastAsia="Times New Roman" w:hAnsi="Times New Roman" w:cs="Times New Roman"/>
          <w:color w:val="000000"/>
        </w:rPr>
        <w:t xml:space="preserve"> metric that measures the difference between the observed fraction of links connecting species in the same module and the fraction expected by chance (Newman, 2006) using an algorithm modified for two‐mode networks (</w:t>
      </w:r>
      <w:proofErr w:type="spellStart"/>
      <w:r w:rsidRPr="004C3784">
        <w:rPr>
          <w:rFonts w:ascii="Times New Roman" w:eastAsia="Times New Roman" w:hAnsi="Times New Roman" w:cs="Times New Roman"/>
          <w:color w:val="000000"/>
        </w:rPr>
        <w:t>Dormann</w:t>
      </w:r>
      <w:proofErr w:type="spellEnd"/>
      <w:sdt>
        <w:sdtPr>
          <w:tag w:val="goog_rdk_85"/>
          <w:id w:val="1919975458"/>
        </w:sdtPr>
        <w:sdtContent>
          <w:del w:id="83" w:author="Dianne Michelle Silva" w:date="2024-06-16T00:48:00Z">
            <w:r w:rsidRPr="004C3784">
              <w:rPr>
                <w:rFonts w:ascii="Times New Roman" w:eastAsia="Times New Roman" w:hAnsi="Times New Roman" w:cs="Times New Roman"/>
                <w:color w:val="000000"/>
              </w:rPr>
              <w:delText>,</w:delText>
            </w:r>
          </w:del>
        </w:sdtContent>
      </w:sdt>
      <w:r w:rsidRPr="004C3784">
        <w:rPr>
          <w:rFonts w:ascii="Times New Roman" w:eastAsia="Times New Roman" w:hAnsi="Times New Roman" w:cs="Times New Roman"/>
          <w:color w:val="000000"/>
        </w:rPr>
        <w:t xml:space="preserve"> &amp; Strauss, 2014). A modular network consists of interconnected modules, in which each module is a group of species, which are more closely connected to each other than to species in other modules. (e.g., Olesen </w:t>
      </w:r>
      <w:r w:rsidRPr="004C3784">
        <w:rPr>
          <w:rFonts w:ascii="Times New Roman" w:eastAsia="Times New Roman" w:hAnsi="Times New Roman" w:cs="Times New Roman"/>
          <w:color w:val="000000"/>
          <w:highlight w:val="white"/>
        </w:rPr>
        <w:t>et al.,</w:t>
      </w:r>
      <w:r w:rsidRPr="004C3784">
        <w:rPr>
          <w:rFonts w:ascii="Times New Roman" w:eastAsia="Times New Roman" w:hAnsi="Times New Roman" w:cs="Times New Roman"/>
          <w:color w:val="000000"/>
        </w:rPr>
        <w:t xml:space="preserve"> 2007).   </w:t>
      </w:r>
    </w:p>
    <w:p w14:paraId="00000025" w14:textId="77777777" w:rsidR="00000000" w:rsidRPr="004C3784" w:rsidRDefault="00000000">
      <w:pPr>
        <w:spacing w:line="480" w:lineRule="auto"/>
        <w:ind w:firstLine="708"/>
        <w:rPr>
          <w:rFonts w:ascii="Times New Roman" w:eastAsia="Times New Roman" w:hAnsi="Times New Roman" w:cs="Times New Roman"/>
          <w:color w:val="000000"/>
        </w:rPr>
      </w:pPr>
      <w:r w:rsidRPr="004C3784">
        <w:rPr>
          <w:rFonts w:ascii="Times New Roman" w:eastAsia="Times New Roman" w:hAnsi="Times New Roman" w:cs="Times New Roman"/>
          <w:color w:val="000000"/>
        </w:rPr>
        <w:t>Trophic specialization was quantified by the H</w:t>
      </w:r>
      <w:r w:rsidRPr="004C3784">
        <w:rPr>
          <w:rFonts w:ascii="Times New Roman" w:eastAsia="Times New Roman" w:hAnsi="Times New Roman" w:cs="Times New Roman"/>
          <w:color w:val="000000"/>
          <w:vertAlign w:val="subscript"/>
        </w:rPr>
        <w:t>2</w:t>
      </w:r>
      <w:r w:rsidRPr="004C3784">
        <w:rPr>
          <w:rFonts w:ascii="Times New Roman" w:eastAsia="Times New Roman" w:hAnsi="Times New Roman" w:cs="Times New Roman"/>
          <w:color w:val="000000"/>
        </w:rPr>
        <w:t>' index, which is based on the deviation of the number of interactions performed by a species and the expected total number of interactions per species. H</w:t>
      </w:r>
      <w:r w:rsidRPr="004C3784">
        <w:rPr>
          <w:rFonts w:ascii="Times New Roman" w:eastAsia="Times New Roman" w:hAnsi="Times New Roman" w:cs="Times New Roman"/>
          <w:color w:val="000000"/>
          <w:vertAlign w:val="subscript"/>
        </w:rPr>
        <w:t>2</w:t>
      </w:r>
      <w:r w:rsidRPr="004C3784">
        <w:rPr>
          <w:rFonts w:ascii="Times New Roman" w:eastAsia="Times New Roman" w:hAnsi="Times New Roman" w:cs="Times New Roman"/>
          <w:color w:val="000000"/>
        </w:rPr>
        <w:t>’ is a two-dimensional index derived from the Shannon index used to compare different networks, and ranges from 0 (no specialization, highly generalist) to 1 (complete specialization) (</w:t>
      </w:r>
      <w:proofErr w:type="spellStart"/>
      <w:r w:rsidRPr="004C3784">
        <w:rPr>
          <w:rFonts w:ascii="Times New Roman" w:eastAsia="Times New Roman" w:hAnsi="Times New Roman" w:cs="Times New Roman"/>
          <w:color w:val="000000"/>
        </w:rPr>
        <w:t>Blüthgen</w:t>
      </w:r>
      <w:proofErr w:type="spellEnd"/>
      <w:r w:rsidRPr="004C3784">
        <w:rPr>
          <w:rFonts w:ascii="Times New Roman" w:eastAsia="Times New Roman" w:hAnsi="Times New Roman" w:cs="Times New Roman"/>
          <w:color w:val="000000"/>
        </w:rPr>
        <w:t xml:space="preserve"> et al.</w:t>
      </w:r>
      <w:r w:rsidRPr="004C3784">
        <w:rPr>
          <w:rFonts w:ascii="Times New Roman" w:eastAsia="Times New Roman" w:hAnsi="Times New Roman" w:cs="Times New Roman"/>
          <w:color w:val="000000"/>
          <w:highlight w:val="white"/>
        </w:rPr>
        <w:t>,</w:t>
      </w:r>
      <w:r w:rsidRPr="004C3784">
        <w:rPr>
          <w:rFonts w:ascii="Times New Roman" w:eastAsia="Times New Roman" w:hAnsi="Times New Roman" w:cs="Times New Roman"/>
          <w:color w:val="000000"/>
        </w:rPr>
        <w:t xml:space="preserve"> 2006). The metric is calculated by a comparison between observed and expected interaction frequencies, based on the species marginal totals (</w:t>
      </w:r>
      <w:proofErr w:type="spellStart"/>
      <w:r w:rsidRPr="004C3784">
        <w:rPr>
          <w:rFonts w:ascii="Times New Roman" w:eastAsia="Times New Roman" w:hAnsi="Times New Roman" w:cs="Times New Roman"/>
          <w:color w:val="000000"/>
        </w:rPr>
        <w:t>Blüthgen</w:t>
      </w:r>
      <w:proofErr w:type="spellEnd"/>
      <w:r w:rsidRPr="004C3784">
        <w:rPr>
          <w:rFonts w:ascii="Times New Roman" w:eastAsia="Times New Roman" w:hAnsi="Times New Roman" w:cs="Times New Roman"/>
          <w:color w:val="000000"/>
        </w:rPr>
        <w:t xml:space="preserve"> et al., 2006). As it is based on frequencies of interactions, this was the only metric calculated using </w:t>
      </w:r>
      <w:r w:rsidRPr="004C3784">
        <w:rPr>
          <w:rFonts w:ascii="Times New Roman" w:eastAsia="Times New Roman" w:hAnsi="Times New Roman" w:cs="Times New Roman"/>
          <w:color w:val="000000"/>
        </w:rPr>
        <w:lastRenderedPageBreak/>
        <w:t xml:space="preserve">relative abundance consumed items (i.e., the strength of interactions). In the case of a food web, a species may be feeding only on a particular food item, but if this item presents </w:t>
      </w:r>
      <w:sdt>
        <w:sdtPr>
          <w:tag w:val="goog_rdk_86"/>
          <w:id w:val="-171652007"/>
        </w:sdtPr>
        <w:sdtContent>
          <w:ins w:id="84" w:author="Quimbayo Agreda, Juan Pablo" w:date="2024-06-13T17:00:00Z">
            <w:r w:rsidRPr="004C3784">
              <w:rPr>
                <w:rFonts w:ascii="Times New Roman" w:eastAsia="Times New Roman" w:hAnsi="Times New Roman" w:cs="Times New Roman"/>
                <w:color w:val="000000"/>
              </w:rPr>
              <w:t xml:space="preserve">a </w:t>
            </w:r>
          </w:ins>
        </w:sdtContent>
      </w:sdt>
      <w:r w:rsidRPr="004C3784">
        <w:rPr>
          <w:rFonts w:ascii="Times New Roman" w:eastAsia="Times New Roman" w:hAnsi="Times New Roman" w:cs="Times New Roman"/>
          <w:color w:val="000000"/>
        </w:rPr>
        <w:t>higher frequency of interactions in the system, it may limit the specialization degree and therefore the species would receive a low H</w:t>
      </w:r>
      <w:r w:rsidRPr="004C3784">
        <w:rPr>
          <w:rFonts w:ascii="Times New Roman" w:eastAsia="Times New Roman" w:hAnsi="Times New Roman" w:cs="Times New Roman"/>
          <w:color w:val="000000"/>
          <w:vertAlign w:val="subscript"/>
        </w:rPr>
        <w:t>2</w:t>
      </w:r>
      <w:r w:rsidRPr="004C3784">
        <w:rPr>
          <w:rFonts w:ascii="Times New Roman" w:eastAsia="Times New Roman" w:hAnsi="Times New Roman" w:cs="Times New Roman"/>
          <w:color w:val="000000"/>
        </w:rPr>
        <w:t>’ value. In contrast, a species that feeds on only two rarer food items would have a very high H</w:t>
      </w:r>
      <w:r w:rsidRPr="004C3784">
        <w:rPr>
          <w:rFonts w:ascii="Times New Roman" w:eastAsia="Times New Roman" w:hAnsi="Times New Roman" w:cs="Times New Roman"/>
          <w:color w:val="000000"/>
          <w:vertAlign w:val="subscript"/>
        </w:rPr>
        <w:t>2</w:t>
      </w:r>
      <w:r w:rsidRPr="004C3784">
        <w:rPr>
          <w:rFonts w:ascii="Times New Roman" w:eastAsia="Times New Roman" w:hAnsi="Times New Roman" w:cs="Times New Roman"/>
          <w:color w:val="000000"/>
        </w:rPr>
        <w:t>’ value. The higher the level of selectivity of the species, the greater the H</w:t>
      </w:r>
      <w:r w:rsidRPr="004C3784">
        <w:rPr>
          <w:rFonts w:ascii="Times New Roman" w:eastAsia="Times New Roman" w:hAnsi="Times New Roman" w:cs="Times New Roman"/>
          <w:color w:val="000000"/>
          <w:vertAlign w:val="subscript"/>
        </w:rPr>
        <w:t>2</w:t>
      </w:r>
      <w:r w:rsidRPr="004C3784">
        <w:rPr>
          <w:rFonts w:ascii="Times New Roman" w:eastAsia="Times New Roman" w:hAnsi="Times New Roman" w:cs="Times New Roman"/>
          <w:color w:val="000000"/>
        </w:rPr>
        <w:t xml:space="preserve">’. </w:t>
      </w:r>
      <w:r w:rsidRPr="004C3784">
        <w:rPr>
          <w:rFonts w:ascii="Times New Roman" w:eastAsia="Times New Roman" w:hAnsi="Times New Roman" w:cs="Times New Roman"/>
          <w:color w:val="000000"/>
          <w:highlight w:val="yellow"/>
        </w:rPr>
        <w:t xml:space="preserve">On </w:t>
      </w:r>
      <w:r w:rsidRPr="004C3784">
        <w:rPr>
          <w:rFonts w:ascii="Times New Roman" w:eastAsia="Times New Roman" w:hAnsi="Times New Roman" w:cs="Times New Roman"/>
          <w:color w:val="000000"/>
        </w:rPr>
        <w:t>the other hand, we estimated the link density which is defined as the number of trophic links (L) divided by the total number of nodes (consumers and resources, S) in a food web (L/S). This metric is related to the number of trophic interactions in a food web, providing information on the complexity of the food web and the number of pathways along which energy can flow (Dunne et al., 2002). Lastly, we estimate the average number of links per species, which informs how connected species are within the food web (</w:t>
      </w:r>
      <w:proofErr w:type="spellStart"/>
      <w:r w:rsidRPr="004C3784">
        <w:rPr>
          <w:rFonts w:ascii="Times New Roman" w:eastAsia="Times New Roman" w:hAnsi="Times New Roman" w:cs="Times New Roman"/>
          <w:color w:val="000000"/>
        </w:rPr>
        <w:t>Bersier</w:t>
      </w:r>
      <w:proofErr w:type="spellEnd"/>
      <w:r w:rsidRPr="004C3784">
        <w:rPr>
          <w:rFonts w:ascii="Times New Roman" w:eastAsia="Times New Roman" w:hAnsi="Times New Roman" w:cs="Times New Roman"/>
          <w:color w:val="000000"/>
        </w:rPr>
        <w:t xml:space="preserve"> et al., 1994; Dunne et al., 2002). </w:t>
      </w:r>
    </w:p>
    <w:p w14:paraId="00000026" w14:textId="77777777" w:rsidR="00000000" w:rsidRPr="004C3784" w:rsidRDefault="00000000">
      <w:pPr>
        <w:spacing w:line="480" w:lineRule="auto"/>
        <w:rPr>
          <w:rFonts w:ascii="Times New Roman" w:eastAsia="Times New Roman" w:hAnsi="Times New Roman" w:cs="Times New Roman"/>
          <w:i/>
          <w:color w:val="000000"/>
        </w:rPr>
      </w:pPr>
      <w:r w:rsidRPr="004C3784">
        <w:rPr>
          <w:rFonts w:ascii="Times New Roman" w:eastAsia="Times New Roman" w:hAnsi="Times New Roman" w:cs="Times New Roman"/>
          <w:i/>
          <w:color w:val="000000"/>
        </w:rPr>
        <w:t>Null model of trophic network structure</w:t>
      </w:r>
    </w:p>
    <w:p w14:paraId="00000027" w14:textId="77777777" w:rsidR="00000000" w:rsidRPr="004C3784" w:rsidRDefault="00000000">
      <w:pPr>
        <w:pBdr>
          <w:top w:val="nil"/>
          <w:left w:val="nil"/>
          <w:bottom w:val="nil"/>
          <w:right w:val="nil"/>
          <w:between w:val="nil"/>
        </w:pBdr>
        <w:spacing w:after="0" w:line="480" w:lineRule="auto"/>
        <w:ind w:firstLine="708"/>
        <w:rPr>
          <w:rFonts w:ascii="Times New Roman" w:eastAsia="Times New Roman" w:hAnsi="Times New Roman" w:cs="Times New Roman"/>
          <w:color w:val="000000"/>
        </w:rPr>
      </w:pPr>
      <w:r w:rsidRPr="004C3784">
        <w:rPr>
          <w:rFonts w:ascii="Times New Roman" w:eastAsia="Times New Roman" w:hAnsi="Times New Roman" w:cs="Times New Roman"/>
          <w:color w:val="000000"/>
        </w:rPr>
        <w:t>When calculating network descriptors, it is important to control for a possible sampling bias related to network dimensions (i.e., number of species and trophic links), which could prevent comparing descriptors among networks. Therefore, we compared all observed index values in individual networks to those calculated under null models with the same randomized matrix (</w:t>
      </w:r>
      <w:proofErr w:type="spellStart"/>
      <w:r w:rsidRPr="004C3784">
        <w:rPr>
          <w:rFonts w:ascii="Times New Roman" w:eastAsia="Times New Roman" w:hAnsi="Times New Roman" w:cs="Times New Roman"/>
          <w:color w:val="000000"/>
        </w:rPr>
        <w:t>Kortsch</w:t>
      </w:r>
      <w:proofErr w:type="spellEnd"/>
      <w:r w:rsidRPr="004C3784">
        <w:rPr>
          <w:rFonts w:ascii="Times New Roman" w:eastAsia="Times New Roman" w:hAnsi="Times New Roman" w:cs="Times New Roman"/>
          <w:color w:val="000000"/>
        </w:rPr>
        <w:t xml:space="preserve"> et al., 2018;</w:t>
      </w:r>
      <w:r w:rsidRPr="004C3784">
        <w:rPr>
          <w:rFonts w:ascii="Times New Roman" w:eastAsia="Times New Roman" w:hAnsi="Times New Roman" w:cs="Times New Roman"/>
          <w:b/>
          <w:color w:val="000000"/>
        </w:rPr>
        <w:t xml:space="preserve"> </w:t>
      </w:r>
      <w:r w:rsidRPr="004C3784">
        <w:rPr>
          <w:rFonts w:ascii="Times New Roman" w:eastAsia="Times New Roman" w:hAnsi="Times New Roman" w:cs="Times New Roman"/>
          <w:color w:val="000000"/>
        </w:rPr>
        <w:t xml:space="preserve">Quimbayo et al., 2018; </w:t>
      </w:r>
      <w:proofErr w:type="spellStart"/>
      <w:r w:rsidRPr="004C3784">
        <w:rPr>
          <w:rFonts w:ascii="Times New Roman" w:eastAsia="Times New Roman" w:hAnsi="Times New Roman" w:cs="Times New Roman"/>
          <w:color w:val="000000"/>
        </w:rPr>
        <w:t>Dáttilo</w:t>
      </w:r>
      <w:proofErr w:type="spellEnd"/>
      <w:r w:rsidRPr="004C3784">
        <w:rPr>
          <w:rFonts w:ascii="Times New Roman" w:eastAsia="Times New Roman" w:hAnsi="Times New Roman" w:cs="Times New Roman"/>
          <w:color w:val="000000"/>
        </w:rPr>
        <w:t xml:space="preserve"> &amp; Vasconcelos, 2019). We randomized the observed trophic networks over 499 matrices for each network descriptor, using a null model that fixes both marginal totals and connectivity (‘</w:t>
      </w:r>
      <w:proofErr w:type="spellStart"/>
      <w:r w:rsidRPr="004C3784">
        <w:rPr>
          <w:rFonts w:ascii="Times New Roman" w:eastAsia="Times New Roman" w:hAnsi="Times New Roman" w:cs="Times New Roman"/>
          <w:color w:val="000000"/>
        </w:rPr>
        <w:t>swap.web</w:t>
      </w:r>
      <w:proofErr w:type="spellEnd"/>
      <w:r w:rsidRPr="004C3784">
        <w:rPr>
          <w:rFonts w:ascii="Times New Roman" w:eastAsia="Times New Roman" w:hAnsi="Times New Roman" w:cs="Times New Roman"/>
          <w:color w:val="000000"/>
        </w:rPr>
        <w:t>’ null model), i.e., maintaining constant the number of interactions (and therefore connectivity), as implemented in the “bipartite” package in R (</w:t>
      </w:r>
      <w:proofErr w:type="spellStart"/>
      <w:r w:rsidRPr="004C3784">
        <w:rPr>
          <w:rFonts w:ascii="Times New Roman" w:eastAsia="Times New Roman" w:hAnsi="Times New Roman" w:cs="Times New Roman"/>
          <w:color w:val="000000"/>
        </w:rPr>
        <w:t>Dormann</w:t>
      </w:r>
      <w:proofErr w:type="spellEnd"/>
      <w:r w:rsidRPr="004C3784">
        <w:rPr>
          <w:rFonts w:ascii="Times New Roman" w:eastAsia="Times New Roman" w:hAnsi="Times New Roman" w:cs="Times New Roman"/>
          <w:color w:val="000000"/>
        </w:rPr>
        <w:t xml:space="preserve"> et al., 2009). Then, we quantified the Standardized Effect Size (SES) of each observed network metric (i.e., NODF, Q, and H</w:t>
      </w:r>
      <w:r w:rsidRPr="004C3784">
        <w:rPr>
          <w:rFonts w:ascii="Times New Roman" w:eastAsia="Times New Roman" w:hAnsi="Times New Roman" w:cs="Times New Roman"/>
          <w:color w:val="000000"/>
          <w:vertAlign w:val="subscript"/>
        </w:rPr>
        <w:t>2</w:t>
      </w:r>
      <w:r w:rsidRPr="004C3784">
        <w:rPr>
          <w:rFonts w:ascii="Times New Roman" w:eastAsia="Times New Roman" w:hAnsi="Times New Roman" w:cs="Times New Roman"/>
          <w:color w:val="000000"/>
        </w:rPr>
        <w:t xml:space="preserve">’) as the difference between observed and null estimate values of network metrics using the following equation: (observed - </w:t>
      </w:r>
      <w:r>
        <w:rPr>
          <w:rFonts w:ascii="Times New Roman" w:eastAsia="Times New Roman" w:hAnsi="Times New Roman" w:cs="Times New Roman"/>
          <w:color w:val="000000"/>
        </w:rPr>
        <w:lastRenderedPageBreak/>
        <w:t>μ</w:t>
      </w:r>
      <w:r w:rsidRPr="004C3784">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σ</w:t>
      </w:r>
      <w:r w:rsidRPr="004C3784">
        <w:rPr>
          <w:rFonts w:ascii="Times New Roman" w:eastAsia="Times New Roman" w:hAnsi="Times New Roman" w:cs="Times New Roman"/>
          <w:color w:val="000000"/>
        </w:rPr>
        <w:t xml:space="preserve">, where ‘observed’ is the value of the focal network metric, </w:t>
      </w:r>
      <w:r>
        <w:rPr>
          <w:rFonts w:ascii="Times New Roman" w:eastAsia="Times New Roman" w:hAnsi="Times New Roman" w:cs="Times New Roman"/>
          <w:color w:val="000000"/>
        </w:rPr>
        <w:t>μ</w:t>
      </w:r>
      <w:r w:rsidRPr="004C3784">
        <w:rPr>
          <w:rFonts w:ascii="Times New Roman" w:eastAsia="Times New Roman" w:hAnsi="Times New Roman" w:cs="Times New Roman"/>
          <w:color w:val="000000"/>
        </w:rPr>
        <w:t xml:space="preserve"> is the mean value of focal metric over all null matrices, and </w:t>
      </w:r>
      <w:r>
        <w:rPr>
          <w:rFonts w:ascii="Times New Roman" w:eastAsia="Times New Roman" w:hAnsi="Times New Roman" w:cs="Times New Roman"/>
          <w:color w:val="000000"/>
        </w:rPr>
        <w:t>σ</w:t>
      </w:r>
      <w:r w:rsidRPr="004C3784">
        <w:rPr>
          <w:rFonts w:ascii="Times New Roman" w:eastAsia="Times New Roman" w:hAnsi="Times New Roman" w:cs="Times New Roman"/>
          <w:color w:val="000000"/>
        </w:rPr>
        <w:t xml:space="preserve"> is its standard deviation of all null matrices. Negative and positive SES values indicate observed values that are lower and higher, respectively, than the expectation, given the number of species and trophic links. Empirical values of trophic network descriptors were considered to deviate strongly from the randomized food webs if these were outside the 0.05 to 0.95 quantile range of the null distribution. Scripts for calculating all those metrics can be found on </w:t>
      </w:r>
      <w:proofErr w:type="spellStart"/>
      <w:r w:rsidRPr="004C3784">
        <w:rPr>
          <w:rFonts w:ascii="Times New Roman" w:eastAsia="Times New Roman" w:hAnsi="Times New Roman" w:cs="Times New Roman"/>
          <w:color w:val="000000"/>
        </w:rPr>
        <w:t>github</w:t>
      </w:r>
      <w:proofErr w:type="spellEnd"/>
      <w:r w:rsidRPr="004C3784">
        <w:rPr>
          <w:rFonts w:ascii="Times New Roman" w:eastAsia="Times New Roman" w:hAnsi="Times New Roman" w:cs="Times New Roman"/>
          <w:color w:val="000000"/>
        </w:rPr>
        <w:t xml:space="preserve"> repository</w:t>
      </w:r>
      <w:sdt>
        <w:sdtPr>
          <w:tag w:val="goog_rdk_87"/>
          <w:id w:val="-743574143"/>
        </w:sdtPr>
        <w:sdtContent>
          <w:commentRangeStart w:id="85"/>
        </w:sdtContent>
      </w:sdt>
      <w:r w:rsidRPr="004C3784">
        <w:rPr>
          <w:rFonts w:ascii="Times New Roman" w:eastAsia="Times New Roman" w:hAnsi="Times New Roman" w:cs="Times New Roman"/>
          <w:color w:val="000000"/>
        </w:rPr>
        <w:t xml:space="preserve"> </w:t>
      </w:r>
      <w:commentRangeEnd w:id="85"/>
      <w:r>
        <w:commentReference w:id="85"/>
      </w:r>
      <w:r w:rsidRPr="004C3784">
        <w:rPr>
          <w:rFonts w:ascii="Times New Roman" w:eastAsia="Times New Roman" w:hAnsi="Times New Roman" w:cs="Times New Roman"/>
          <w:color w:val="000000"/>
        </w:rPr>
        <w:t>.</w:t>
      </w:r>
      <w:sdt>
        <w:sdtPr>
          <w:tag w:val="goog_rdk_88"/>
          <w:id w:val="509030332"/>
        </w:sdtPr>
        <w:sdtContent>
          <w:commentRangeStart w:id="86"/>
        </w:sdtContent>
      </w:sdt>
      <w:r w:rsidRPr="004C3784">
        <w:rPr>
          <w:rFonts w:ascii="Times New Roman" w:eastAsia="Times New Roman" w:hAnsi="Times New Roman" w:cs="Times New Roman"/>
          <w:color w:val="000000"/>
        </w:rPr>
        <w:t xml:space="preserve"> </w:t>
      </w:r>
      <w:commentRangeEnd w:id="86"/>
      <w:r>
        <w:commentReference w:id="86"/>
      </w:r>
    </w:p>
    <w:p w14:paraId="00000028" w14:textId="77777777" w:rsidR="00000000" w:rsidRPr="004C3784" w:rsidRDefault="00000000">
      <w:pPr>
        <w:pBdr>
          <w:top w:val="nil"/>
          <w:left w:val="nil"/>
          <w:bottom w:val="nil"/>
          <w:right w:val="nil"/>
          <w:between w:val="nil"/>
        </w:pBdr>
        <w:spacing w:after="0" w:line="480" w:lineRule="auto"/>
        <w:ind w:firstLine="708"/>
        <w:rPr>
          <w:rFonts w:ascii="Times New Roman" w:eastAsia="Times New Roman" w:hAnsi="Times New Roman" w:cs="Times New Roman"/>
          <w:color w:val="000000"/>
        </w:rPr>
      </w:pPr>
    </w:p>
    <w:p w14:paraId="00000029" w14:textId="77777777" w:rsidR="00000000" w:rsidRPr="004C3784" w:rsidRDefault="00000000">
      <w:pPr>
        <w:spacing w:line="480" w:lineRule="auto"/>
        <w:rPr>
          <w:rFonts w:ascii="Times New Roman" w:eastAsia="Times New Roman" w:hAnsi="Times New Roman" w:cs="Times New Roman"/>
          <w:i/>
          <w:color w:val="000000"/>
        </w:rPr>
      </w:pPr>
      <w:r w:rsidRPr="004C3784">
        <w:rPr>
          <w:rFonts w:ascii="Times New Roman" w:eastAsia="Times New Roman" w:hAnsi="Times New Roman" w:cs="Times New Roman"/>
          <w:i/>
          <w:color w:val="000000"/>
        </w:rPr>
        <w:t>Anthropogenic impact in watersheds</w:t>
      </w:r>
    </w:p>
    <w:p w14:paraId="0000002A" w14:textId="77777777" w:rsidR="00000000" w:rsidRPr="004C3784" w:rsidRDefault="00000000">
      <w:pPr>
        <w:spacing w:line="480" w:lineRule="auto"/>
        <w:ind w:firstLine="708"/>
        <w:rPr>
          <w:rFonts w:ascii="Times New Roman" w:eastAsia="Times New Roman" w:hAnsi="Times New Roman" w:cs="Times New Roman"/>
          <w:color w:val="000000"/>
        </w:rPr>
      </w:pPr>
      <w:bookmarkStart w:id="87" w:name="_heading=h.3znysh7" w:colFirst="0" w:colLast="0"/>
      <w:bookmarkEnd w:id="87"/>
      <w:r w:rsidRPr="004C3784">
        <w:rPr>
          <w:rFonts w:ascii="Times New Roman" w:eastAsia="Times New Roman" w:hAnsi="Times New Roman" w:cs="Times New Roman"/>
          <w:color w:val="000000"/>
        </w:rPr>
        <w:t>We calculated</w:t>
      </w:r>
      <w:sdt>
        <w:sdtPr>
          <w:tag w:val="goog_rdk_89"/>
          <w:id w:val="-1039818732"/>
        </w:sdtPr>
        <w:sdtContent>
          <w:ins w:id="88" w:author="Quimbayo Agreda, Juan Pablo" w:date="2024-06-13T17:01:00Z">
            <w:r w:rsidRPr="004C3784">
              <w:rPr>
                <w:rFonts w:ascii="Times New Roman" w:eastAsia="Times New Roman" w:hAnsi="Times New Roman" w:cs="Times New Roman"/>
                <w:color w:val="000000"/>
              </w:rPr>
              <w:t xml:space="preserve"> the</w:t>
            </w:r>
          </w:ins>
        </w:sdtContent>
      </w:sdt>
      <w:r w:rsidRPr="004C3784">
        <w:rPr>
          <w:rFonts w:ascii="Times New Roman" w:eastAsia="Times New Roman" w:hAnsi="Times New Roman" w:cs="Times New Roman"/>
          <w:color w:val="000000"/>
        </w:rPr>
        <w:t xml:space="preserve"> anthropogenic impact surrounding each sampling site to account for the influence of land-use on the structure of fish trophic networks. We created overlapping concentric buffers around each sampling site, with </w:t>
      </w:r>
      <w:sdt>
        <w:sdtPr>
          <w:tag w:val="goog_rdk_90"/>
          <w:id w:val="-1916458482"/>
        </w:sdtPr>
        <w:sdtContent>
          <w:ins w:id="89" w:author="Quimbayo Agreda, Juan Pablo" w:date="2024-06-13T17:01:00Z">
            <w:r w:rsidRPr="004C3784">
              <w:rPr>
                <w:rFonts w:ascii="Times New Roman" w:eastAsia="Times New Roman" w:hAnsi="Times New Roman" w:cs="Times New Roman"/>
                <w:color w:val="000000"/>
              </w:rPr>
              <w:t xml:space="preserve">a </w:t>
            </w:r>
          </w:ins>
        </w:sdtContent>
      </w:sdt>
      <w:r w:rsidRPr="004C3784">
        <w:rPr>
          <w:rFonts w:ascii="Times New Roman" w:eastAsia="Times New Roman" w:hAnsi="Times New Roman" w:cs="Times New Roman"/>
          <w:color w:val="000000"/>
        </w:rPr>
        <w:t>500 meters radius, and calculated the percentage area of each land-use class (Figure 1) using ArcMap 10.6.1 (ESRI, 2018). We tested several buffer sizes from 500 to 10,000 m in 500-m increments (500 – 10,000 m) and the 500 m buffer was best suited to our models. In addition, at sampling sites where fish sampling was carried out over more than one stream reach, we calculated the average land use over multiple sites. We used land-use data from the Brazilian Annual Land-use and Land Cover Mapping Project (</w:t>
      </w:r>
      <w:proofErr w:type="spellStart"/>
      <w:r w:rsidRPr="004C3784">
        <w:rPr>
          <w:rFonts w:ascii="Times New Roman" w:eastAsia="Times New Roman" w:hAnsi="Times New Roman" w:cs="Times New Roman"/>
          <w:color w:val="000000"/>
        </w:rPr>
        <w:t>MapBiomas</w:t>
      </w:r>
      <w:proofErr w:type="spellEnd"/>
      <w:r w:rsidRPr="004C3784">
        <w:rPr>
          <w:rFonts w:ascii="Times New Roman" w:eastAsia="Times New Roman" w:hAnsi="Times New Roman" w:cs="Times New Roman"/>
          <w:color w:val="000000"/>
        </w:rPr>
        <w:t xml:space="preserve">, Collection 4.1, </w:t>
      </w:r>
      <w:proofErr w:type="spellStart"/>
      <w:r w:rsidRPr="004C3784">
        <w:rPr>
          <w:rFonts w:ascii="Times New Roman" w:eastAsia="Times New Roman" w:hAnsi="Times New Roman" w:cs="Times New Roman"/>
          <w:color w:val="000000"/>
        </w:rPr>
        <w:t>MapBiomas</w:t>
      </w:r>
      <w:proofErr w:type="spellEnd"/>
      <w:r w:rsidRPr="004C3784">
        <w:rPr>
          <w:rFonts w:ascii="Times New Roman" w:eastAsia="Times New Roman" w:hAnsi="Times New Roman" w:cs="Times New Roman"/>
          <w:color w:val="000000"/>
        </w:rPr>
        <w:t xml:space="preserve">, 2020). This project produces 30-m pixel resolution digital annual maps of land-use in Brazil based on random forest and machine learning automatic classification processes applied to Landsat Data Collection satellite images (from 1985 until 2018). We retrieved </w:t>
      </w:r>
      <w:proofErr w:type="spellStart"/>
      <w:r w:rsidRPr="004C3784">
        <w:rPr>
          <w:rFonts w:ascii="Times New Roman" w:eastAsia="Times New Roman" w:hAnsi="Times New Roman" w:cs="Times New Roman"/>
          <w:color w:val="000000"/>
        </w:rPr>
        <w:t>MapBiomas</w:t>
      </w:r>
      <w:proofErr w:type="spellEnd"/>
      <w:r w:rsidRPr="004C3784">
        <w:rPr>
          <w:rFonts w:ascii="Times New Roman" w:eastAsia="Times New Roman" w:hAnsi="Times New Roman" w:cs="Times New Roman"/>
          <w:color w:val="000000"/>
        </w:rPr>
        <w:t xml:space="preserve"> land use layer information for the respective sampling year reported in each individual study. The corresponding year was not possible only for a sample obtained in 1982 and another in 2019, for which </w:t>
      </w:r>
      <w:proofErr w:type="spellStart"/>
      <w:r w:rsidRPr="004C3784">
        <w:rPr>
          <w:rFonts w:ascii="Times New Roman" w:eastAsia="Times New Roman" w:hAnsi="Times New Roman" w:cs="Times New Roman"/>
          <w:color w:val="000000"/>
        </w:rPr>
        <w:t>MapBiomas</w:t>
      </w:r>
      <w:proofErr w:type="spellEnd"/>
      <w:r w:rsidRPr="004C3784">
        <w:rPr>
          <w:rFonts w:ascii="Times New Roman" w:eastAsia="Times New Roman" w:hAnsi="Times New Roman" w:cs="Times New Roman"/>
          <w:color w:val="000000"/>
        </w:rPr>
        <w:t xml:space="preserve"> information was not </w:t>
      </w:r>
      <w:r w:rsidRPr="004C3784">
        <w:rPr>
          <w:rFonts w:ascii="Times New Roman" w:eastAsia="Times New Roman" w:hAnsi="Times New Roman" w:cs="Times New Roman"/>
          <w:color w:val="000000"/>
        </w:rPr>
        <w:lastRenderedPageBreak/>
        <w:t xml:space="preserve">available; then, we used the closest available information in the time series (1985 and 2018, respectively). The 18 land-use and land-cover classes occurring in the evaluated sites were consolidated into two broader categories of natural and non-natural land-cover. Natural land-cover encompasses forest formation, savanna formation, mangrove, wetland, grassland, salt flat, rocky outcrop, </w:t>
      </w:r>
      <w:sdt>
        <w:sdtPr>
          <w:tag w:val="goog_rdk_91"/>
          <w:id w:val="-1262296040"/>
        </w:sdtPr>
        <w:sdtContent>
          <w:ins w:id="90" w:author="Quimbayo Agreda, Juan Pablo" w:date="2024-06-13T17:02:00Z">
            <w:r w:rsidRPr="004C3784">
              <w:rPr>
                <w:rFonts w:ascii="Times New Roman" w:eastAsia="Times New Roman" w:hAnsi="Times New Roman" w:cs="Times New Roman"/>
                <w:color w:val="000000"/>
              </w:rPr>
              <w:t xml:space="preserve">and </w:t>
            </w:r>
          </w:ins>
        </w:sdtContent>
      </w:sdt>
      <w:r w:rsidRPr="004C3784">
        <w:rPr>
          <w:rFonts w:ascii="Times New Roman" w:eastAsia="Times New Roman" w:hAnsi="Times New Roman" w:cs="Times New Roman"/>
          <w:color w:val="000000"/>
        </w:rPr>
        <w:t>other non-forest natural formation</w:t>
      </w:r>
      <w:sdt>
        <w:sdtPr>
          <w:tag w:val="goog_rdk_92"/>
          <w:id w:val="-878163420"/>
        </w:sdtPr>
        <w:sdtContent>
          <w:ins w:id="91" w:author="Quimbayo Agreda, Juan Pablo" w:date="2024-06-13T17:02:00Z">
            <w:r w:rsidRPr="004C3784">
              <w:rPr>
                <w:rFonts w:ascii="Times New Roman" w:eastAsia="Times New Roman" w:hAnsi="Times New Roman" w:cs="Times New Roman"/>
                <w:color w:val="000000"/>
              </w:rPr>
              <w:t>s</w:t>
            </w:r>
          </w:ins>
        </w:sdtContent>
      </w:sdt>
      <w:r w:rsidRPr="004C3784">
        <w:rPr>
          <w:rFonts w:ascii="Times New Roman" w:eastAsia="Times New Roman" w:hAnsi="Times New Roman" w:cs="Times New Roman"/>
          <w:color w:val="000000"/>
        </w:rPr>
        <w:t xml:space="preserve"> (such as beach and dune, river, lake, and ocean). The overall anthropogenic impact group includes forest plantation, pasture, annual and perennial crop, semi-perennial crop (sugarcane), mosaic of cropland and pasture, urban infrastructure, mining, and other non-vegetated areas. Using these categories, we were able to create a gradient of natural land-cover loss across sites, ranging from completely natural (100%) to no-remaining natural cover. After the broad classification of the areas, we represented cropland by the sum of the classes related to agricultural use (annual and perennial crop, and semi-perennial crop – sugarcane –), while pasture metric included the pasture class (Table S2) as they are the most frequent </w:t>
      </w:r>
      <w:sdt>
        <w:sdtPr>
          <w:tag w:val="goog_rdk_93"/>
          <w:id w:val="-1795360873"/>
        </w:sdtPr>
        <w:sdtContent>
          <w:ins w:id="92" w:author="Dianne Michelle Silva" w:date="2024-06-15T20:45:00Z">
            <w:r w:rsidRPr="004C3784">
              <w:rPr>
                <w:rFonts w:ascii="Times New Roman" w:eastAsia="Times New Roman" w:hAnsi="Times New Roman" w:cs="Times New Roman"/>
                <w:color w:val="000000"/>
              </w:rPr>
              <w:t>land use</w:t>
            </w:r>
          </w:ins>
        </w:sdtContent>
      </w:sdt>
      <w:sdt>
        <w:sdtPr>
          <w:tag w:val="goog_rdk_94"/>
          <w:id w:val="-782191773"/>
        </w:sdtPr>
        <w:sdtContent>
          <w:del w:id="93" w:author="Dianne Michelle Silva" w:date="2024-06-15T20:45:00Z">
            <w:r w:rsidRPr="004C3784">
              <w:rPr>
                <w:rFonts w:ascii="Times New Roman" w:eastAsia="Times New Roman" w:hAnsi="Times New Roman" w:cs="Times New Roman"/>
                <w:color w:val="000000"/>
              </w:rPr>
              <w:delText>laduse</w:delText>
            </w:r>
          </w:del>
        </w:sdtContent>
      </w:sdt>
      <w:r w:rsidRPr="004C3784">
        <w:rPr>
          <w:rFonts w:ascii="Times New Roman" w:eastAsia="Times New Roman" w:hAnsi="Times New Roman" w:cs="Times New Roman"/>
          <w:color w:val="000000"/>
        </w:rPr>
        <w:t xml:space="preserve"> types in Brazil. </w:t>
      </w:r>
    </w:p>
    <w:p w14:paraId="0000002B" w14:textId="77777777" w:rsidR="00000000" w:rsidRPr="004C3784" w:rsidRDefault="00000000">
      <w:pPr>
        <w:spacing w:line="480" w:lineRule="auto"/>
        <w:rPr>
          <w:rFonts w:ascii="Times New Roman" w:eastAsia="Times New Roman" w:hAnsi="Times New Roman" w:cs="Times New Roman"/>
          <w:i/>
          <w:color w:val="000000"/>
        </w:rPr>
      </w:pPr>
      <w:r w:rsidRPr="004C3784">
        <w:rPr>
          <w:rFonts w:ascii="Times New Roman" w:eastAsia="Times New Roman" w:hAnsi="Times New Roman" w:cs="Times New Roman"/>
          <w:i/>
          <w:color w:val="000000"/>
        </w:rPr>
        <w:t>Linear models</w:t>
      </w:r>
      <w:sdt>
        <w:sdtPr>
          <w:tag w:val="goog_rdk_95"/>
          <w:id w:val="1220015463"/>
        </w:sdtPr>
        <w:sdtContent>
          <w:ins w:id="94" w:author="Quimbayo Agreda, Juan Pablo" w:date="2024-06-13T17:03:00Z">
            <w:r w:rsidRPr="004C3784">
              <w:rPr>
                <w:rFonts w:ascii="Times New Roman" w:eastAsia="Times New Roman" w:hAnsi="Times New Roman" w:cs="Times New Roman"/>
                <w:i/>
                <w:color w:val="000000"/>
              </w:rPr>
              <w:t xml:space="preserve"> </w:t>
            </w:r>
          </w:ins>
        </w:sdtContent>
      </w:sdt>
      <w:r w:rsidRPr="004C3784">
        <w:rPr>
          <w:rFonts w:ascii="Times New Roman" w:eastAsia="Times New Roman" w:hAnsi="Times New Roman" w:cs="Times New Roman"/>
          <w:i/>
          <w:color w:val="000000"/>
        </w:rPr>
        <w:t>NODF, Q, and H</w:t>
      </w:r>
      <w:r w:rsidRPr="004C3784">
        <w:rPr>
          <w:rFonts w:ascii="Times New Roman" w:eastAsia="Times New Roman" w:hAnsi="Times New Roman" w:cs="Times New Roman"/>
          <w:i/>
          <w:color w:val="000000"/>
          <w:vertAlign w:val="subscript"/>
        </w:rPr>
        <w:t>2</w:t>
      </w:r>
      <w:r w:rsidRPr="004C3784">
        <w:rPr>
          <w:rFonts w:ascii="Times New Roman" w:eastAsia="Times New Roman" w:hAnsi="Times New Roman" w:cs="Times New Roman"/>
          <w:i/>
          <w:color w:val="000000"/>
        </w:rPr>
        <w:t>’</w:t>
      </w:r>
    </w:p>
    <w:p w14:paraId="0000002C" w14:textId="77777777" w:rsidR="00000000" w:rsidRPr="004C3784" w:rsidRDefault="00000000">
      <w:pPr>
        <w:spacing w:line="480" w:lineRule="auto"/>
        <w:ind w:firstLine="708"/>
        <w:rPr>
          <w:rFonts w:ascii="Times New Roman" w:eastAsia="Times New Roman" w:hAnsi="Times New Roman" w:cs="Times New Roman"/>
          <w:color w:val="000000"/>
        </w:rPr>
      </w:pPr>
      <w:r w:rsidRPr="004C3784">
        <w:rPr>
          <w:rFonts w:ascii="Times New Roman" w:eastAsia="Times New Roman" w:hAnsi="Times New Roman" w:cs="Times New Roman"/>
          <w:color w:val="000000"/>
        </w:rPr>
        <w:t xml:space="preserve">We constructed models in which the response variables were the Standardized Effect Size (SES) of each network metric, and the predictors were the proportional area of anthropogenic </w:t>
      </w:r>
      <w:sdt>
        <w:sdtPr>
          <w:tag w:val="goog_rdk_96"/>
          <w:id w:val="-388266851"/>
        </w:sdtPr>
        <w:sdtContent>
          <w:commentRangeStart w:id="95"/>
        </w:sdtContent>
      </w:sdt>
      <w:r w:rsidRPr="004C3784">
        <w:rPr>
          <w:rFonts w:ascii="Times New Roman" w:eastAsia="Times New Roman" w:hAnsi="Times New Roman" w:cs="Times New Roman"/>
          <w:color w:val="000000"/>
        </w:rPr>
        <w:t>land</w:t>
      </w:r>
      <w:sdt>
        <w:sdtPr>
          <w:tag w:val="goog_rdk_97"/>
          <w:id w:val="-846396336"/>
        </w:sdtPr>
        <w:sdtContent>
          <w:ins w:id="96" w:author="Quimbayo Agreda, Juan Pablo" w:date="2024-06-13T17:03:00Z">
            <w:r w:rsidRPr="004C3784">
              <w:rPr>
                <w:rFonts w:ascii="Times New Roman" w:eastAsia="Times New Roman" w:hAnsi="Times New Roman" w:cs="Times New Roman"/>
                <w:color w:val="000000"/>
              </w:rPr>
              <w:t>-</w:t>
            </w:r>
          </w:ins>
        </w:sdtContent>
      </w:sdt>
      <w:sdt>
        <w:sdtPr>
          <w:tag w:val="goog_rdk_98"/>
          <w:id w:val="-849016137"/>
        </w:sdtPr>
        <w:sdtContent>
          <w:del w:id="97" w:author="Quimbayo Agreda, Juan Pablo" w:date="2024-06-13T17:03:00Z">
            <w:r w:rsidRPr="004C3784">
              <w:rPr>
                <w:rFonts w:ascii="Times New Roman" w:eastAsia="Times New Roman" w:hAnsi="Times New Roman" w:cs="Times New Roman"/>
                <w:color w:val="000000"/>
              </w:rPr>
              <w:delText xml:space="preserve"> </w:delText>
            </w:r>
          </w:del>
        </w:sdtContent>
      </w:sdt>
      <w:r w:rsidRPr="004C3784">
        <w:rPr>
          <w:rFonts w:ascii="Times New Roman" w:eastAsia="Times New Roman" w:hAnsi="Times New Roman" w:cs="Times New Roman"/>
          <w:color w:val="000000"/>
        </w:rPr>
        <w:t xml:space="preserve">use, </w:t>
      </w:r>
      <w:commentRangeEnd w:id="95"/>
      <w:r>
        <w:commentReference w:id="95"/>
      </w:r>
      <w:r w:rsidRPr="004C3784">
        <w:rPr>
          <w:rFonts w:ascii="Times New Roman" w:eastAsia="Times New Roman" w:hAnsi="Times New Roman" w:cs="Times New Roman"/>
          <w:color w:val="000000"/>
        </w:rPr>
        <w:t xml:space="preserve">cropland, and pasture. As </w:t>
      </w:r>
      <w:sdt>
        <w:sdtPr>
          <w:tag w:val="goog_rdk_99"/>
          <w:id w:val="304367696"/>
        </w:sdtPr>
        <w:sdtContent>
          <w:del w:id="98" w:author="Quimbayo Agreda, Juan Pablo" w:date="2024-06-13T17:03:00Z">
            <w:r w:rsidRPr="004C3784">
              <w:rPr>
                <w:rFonts w:ascii="Times New Roman" w:eastAsia="Times New Roman" w:hAnsi="Times New Roman" w:cs="Times New Roman"/>
                <w:color w:val="000000"/>
              </w:rPr>
              <w:delText xml:space="preserve"> </w:delText>
            </w:r>
          </w:del>
        </w:sdtContent>
      </w:sdt>
      <w:r w:rsidRPr="004C3784">
        <w:rPr>
          <w:rFonts w:ascii="Times New Roman" w:eastAsia="Times New Roman" w:hAnsi="Times New Roman" w:cs="Times New Roman"/>
          <w:color w:val="000000"/>
        </w:rPr>
        <w:t>NODF</w:t>
      </w:r>
      <w:r w:rsidRPr="004C3784">
        <w:rPr>
          <w:rFonts w:ascii="Times New Roman" w:eastAsia="Times New Roman" w:hAnsi="Times New Roman" w:cs="Times New Roman"/>
          <w:color w:val="000000"/>
          <w:vertAlign w:val="subscript"/>
        </w:rPr>
        <w:t>SES</w:t>
      </w:r>
      <w:r w:rsidRPr="004C3784">
        <w:rPr>
          <w:rFonts w:ascii="Times New Roman" w:eastAsia="Times New Roman" w:hAnsi="Times New Roman" w:cs="Times New Roman"/>
          <w:color w:val="000000"/>
        </w:rPr>
        <w:t>, Q</w:t>
      </w:r>
      <w:r w:rsidRPr="004C3784">
        <w:rPr>
          <w:rFonts w:ascii="Times New Roman" w:eastAsia="Times New Roman" w:hAnsi="Times New Roman" w:cs="Times New Roman"/>
          <w:color w:val="000000"/>
          <w:vertAlign w:val="subscript"/>
        </w:rPr>
        <w:t>SES</w:t>
      </w:r>
      <w:r w:rsidRPr="004C3784">
        <w:rPr>
          <w:rFonts w:ascii="Times New Roman" w:eastAsia="Times New Roman" w:hAnsi="Times New Roman" w:cs="Times New Roman"/>
          <w:color w:val="000000"/>
        </w:rPr>
        <w:t>, and H</w:t>
      </w:r>
      <w:r w:rsidRPr="004C3784">
        <w:rPr>
          <w:rFonts w:ascii="Times New Roman" w:eastAsia="Times New Roman" w:hAnsi="Times New Roman" w:cs="Times New Roman"/>
          <w:color w:val="000000"/>
          <w:vertAlign w:val="subscript"/>
        </w:rPr>
        <w:t>2</w:t>
      </w:r>
      <w:r w:rsidRPr="004C3784">
        <w:rPr>
          <w:rFonts w:ascii="Times New Roman" w:eastAsia="Times New Roman" w:hAnsi="Times New Roman" w:cs="Times New Roman"/>
          <w:color w:val="000000"/>
        </w:rPr>
        <w:t>’</w:t>
      </w:r>
      <w:r w:rsidRPr="004C3784">
        <w:rPr>
          <w:rFonts w:ascii="Times New Roman" w:eastAsia="Times New Roman" w:hAnsi="Times New Roman" w:cs="Times New Roman"/>
          <w:color w:val="000000"/>
          <w:vertAlign w:val="subscript"/>
        </w:rPr>
        <w:t>SES</w:t>
      </w:r>
      <w:r w:rsidRPr="004C3784">
        <w:rPr>
          <w:rFonts w:ascii="Times New Roman" w:eastAsia="Times New Roman" w:hAnsi="Times New Roman" w:cs="Times New Roman"/>
          <w:color w:val="000000"/>
        </w:rPr>
        <w:t xml:space="preserve"> metrics were standardized effect sizes, we also previously rescaled (zero mean and unity standard deviation) the response variables Link density, Number of links and Number of fish species (</w:t>
      </w:r>
      <w:sdt>
        <w:sdtPr>
          <w:tag w:val="goog_rdk_100"/>
          <w:id w:val="-2132552571"/>
        </w:sdtPr>
        <w:sdtContent>
          <w:del w:id="99" w:author="Quimbayo Agreda, Juan Pablo" w:date="2024-06-13T17:03:00Z">
            <w:r w:rsidRPr="004C3784">
              <w:rPr>
                <w:rFonts w:ascii="Times New Roman" w:eastAsia="Times New Roman" w:hAnsi="Times New Roman" w:cs="Times New Roman"/>
                <w:color w:val="000000"/>
              </w:rPr>
              <w:delText>l</w:delText>
            </w:r>
          </w:del>
        </w:sdtContent>
      </w:sdt>
      <w:sdt>
        <w:sdtPr>
          <w:tag w:val="goog_rdk_101"/>
          <w:id w:val="1399708191"/>
        </w:sdtPr>
        <w:sdtContent>
          <w:ins w:id="100" w:author="Quimbayo Agreda, Juan Pablo" w:date="2024-06-13T17:03:00Z">
            <w:r w:rsidRPr="004C3784">
              <w:rPr>
                <w:rFonts w:ascii="Times New Roman" w:eastAsia="Times New Roman" w:hAnsi="Times New Roman" w:cs="Times New Roman"/>
                <w:color w:val="000000"/>
              </w:rPr>
              <w:t>L</w:t>
            </w:r>
          </w:ins>
        </w:sdtContent>
      </w:sdt>
      <w:r w:rsidRPr="004C3784">
        <w:rPr>
          <w:rFonts w:ascii="Times New Roman" w:eastAsia="Times New Roman" w:hAnsi="Times New Roman" w:cs="Times New Roman"/>
          <w:color w:val="000000"/>
        </w:rPr>
        <w:t xml:space="preserve">og10-transformed) between all observed matrix values </w:t>
      </w:r>
      <w:sdt>
        <w:sdtPr>
          <w:tag w:val="goog_rdk_102"/>
          <w:id w:val="999317993"/>
        </w:sdtPr>
        <w:sdtContent>
          <w:del w:id="101" w:author="Quimbayo Agreda, Juan Pablo" w:date="2024-06-13T17:04:00Z">
            <w:r w:rsidRPr="004C3784">
              <w:rPr>
                <w:rFonts w:ascii="Times New Roman" w:eastAsia="Times New Roman" w:hAnsi="Times New Roman" w:cs="Times New Roman"/>
                <w:color w:val="000000"/>
              </w:rPr>
              <w:delText xml:space="preserve">in order </w:delText>
            </w:r>
          </w:del>
        </w:sdtContent>
      </w:sdt>
      <w:r w:rsidRPr="004C3784">
        <w:rPr>
          <w:rFonts w:ascii="Times New Roman" w:eastAsia="Times New Roman" w:hAnsi="Times New Roman" w:cs="Times New Roman"/>
          <w:color w:val="000000"/>
        </w:rPr>
        <w:t>to get comparable scale estimates and model coefficients. Then, we used simple linear regressions to assess whether the impact in a 500-meter buffer influences the NODF</w:t>
      </w:r>
      <w:r w:rsidRPr="004C3784">
        <w:rPr>
          <w:rFonts w:ascii="Times New Roman" w:eastAsia="Times New Roman" w:hAnsi="Times New Roman" w:cs="Times New Roman"/>
          <w:color w:val="000000"/>
          <w:vertAlign w:val="subscript"/>
        </w:rPr>
        <w:t>SES</w:t>
      </w:r>
      <w:r w:rsidRPr="004C3784">
        <w:rPr>
          <w:rFonts w:ascii="Times New Roman" w:eastAsia="Times New Roman" w:hAnsi="Times New Roman" w:cs="Times New Roman"/>
          <w:color w:val="000000"/>
        </w:rPr>
        <w:t>, Q</w:t>
      </w:r>
      <w:r w:rsidRPr="004C3784">
        <w:rPr>
          <w:rFonts w:ascii="Times New Roman" w:eastAsia="Times New Roman" w:hAnsi="Times New Roman" w:cs="Times New Roman"/>
          <w:color w:val="000000"/>
          <w:vertAlign w:val="subscript"/>
        </w:rPr>
        <w:t>SES</w:t>
      </w:r>
      <w:r w:rsidRPr="004C3784">
        <w:rPr>
          <w:rFonts w:ascii="Times New Roman" w:eastAsia="Times New Roman" w:hAnsi="Times New Roman" w:cs="Times New Roman"/>
          <w:color w:val="000000"/>
        </w:rPr>
        <w:t>,</w:t>
      </w:r>
      <w:r w:rsidRPr="004C3784">
        <w:rPr>
          <w:color w:val="000000"/>
        </w:rPr>
        <w:t xml:space="preserve"> </w:t>
      </w:r>
      <w:r w:rsidRPr="004C3784">
        <w:rPr>
          <w:rFonts w:ascii="Times New Roman" w:eastAsia="Times New Roman" w:hAnsi="Times New Roman" w:cs="Times New Roman"/>
          <w:color w:val="000000"/>
        </w:rPr>
        <w:t>Link density, Number of links, as well as species richness</w:t>
      </w:r>
      <w:sdt>
        <w:sdtPr>
          <w:tag w:val="goog_rdk_103"/>
          <w:id w:val="-1842924529"/>
        </w:sdtPr>
        <w:sdtContent>
          <w:ins w:id="102" w:author="Quimbayo Agreda, Juan Pablo" w:date="2024-06-13T17:04:00Z">
            <w:r w:rsidRPr="004C3784">
              <w:rPr>
                <w:rFonts w:ascii="Times New Roman" w:eastAsia="Times New Roman" w:hAnsi="Times New Roman" w:cs="Times New Roman"/>
                <w:color w:val="000000"/>
              </w:rPr>
              <w:t>,</w:t>
            </w:r>
          </w:ins>
        </w:sdtContent>
      </w:sdt>
      <w:r w:rsidRPr="004C3784">
        <w:rPr>
          <w:rFonts w:ascii="Times New Roman" w:eastAsia="Times New Roman" w:hAnsi="Times New Roman" w:cs="Times New Roman"/>
          <w:color w:val="000000"/>
        </w:rPr>
        <w:t xml:space="preserve"> and H2’</w:t>
      </w:r>
      <w:r w:rsidRPr="004C3784">
        <w:rPr>
          <w:rFonts w:ascii="Times New Roman" w:eastAsia="Times New Roman" w:hAnsi="Times New Roman" w:cs="Times New Roman"/>
          <w:color w:val="000000"/>
          <w:vertAlign w:val="subscript"/>
        </w:rPr>
        <w:t>SES</w:t>
      </w:r>
      <w:r w:rsidRPr="004C3784">
        <w:rPr>
          <w:rFonts w:ascii="Times New Roman" w:eastAsia="Times New Roman" w:hAnsi="Times New Roman" w:cs="Times New Roman"/>
          <w:color w:val="000000"/>
        </w:rPr>
        <w:t xml:space="preserve"> (Figure 1). We also used multiple linear regressions with the same response variables to </w:t>
      </w:r>
      <w:r w:rsidRPr="004C3784">
        <w:rPr>
          <w:rFonts w:ascii="Times New Roman" w:eastAsia="Times New Roman" w:hAnsi="Times New Roman" w:cs="Times New Roman"/>
          <w:color w:val="000000"/>
        </w:rPr>
        <w:lastRenderedPageBreak/>
        <w:t>estimate cropland and pasture individual effects on each network metric; this strategy was useful to decompose the broad land-use index in two most common land use type in Brazil. It is important to note that Variance Inflation Factor (VIF) using cropland and pasture was one, enabling their use in the same model.</w:t>
      </w:r>
      <w:sdt>
        <w:sdtPr>
          <w:tag w:val="goog_rdk_104"/>
          <w:id w:val="1838503622"/>
        </w:sdtPr>
        <w:sdtContent>
          <w:ins w:id="103" w:author="Quimbayo Agreda, Juan Pablo" w:date="2024-06-13T17:04:00Z">
            <w:r w:rsidRPr="004C3784">
              <w:rPr>
                <w:rFonts w:ascii="Times New Roman" w:eastAsia="Times New Roman" w:hAnsi="Times New Roman" w:cs="Times New Roman"/>
                <w:color w:val="000000"/>
              </w:rPr>
              <w:t xml:space="preserve"> </w:t>
            </w:r>
          </w:ins>
        </w:sdtContent>
      </w:sdt>
      <w:r w:rsidRPr="004C3784">
        <w:rPr>
          <w:rFonts w:ascii="Times New Roman" w:eastAsia="Times New Roman" w:hAnsi="Times New Roman" w:cs="Times New Roman"/>
          <w:color w:val="000000"/>
        </w:rPr>
        <w:t xml:space="preserve">We checked for normality of the residuals of all models using the Shapiro test, and the assumption of normality was met in most model residuals. We also checked outlier in model residuals based on high Cook's distance values and removed the </w:t>
      </w:r>
      <w:sdt>
        <w:sdtPr>
          <w:tag w:val="goog_rdk_105"/>
          <w:id w:val="1182709075"/>
        </w:sdtPr>
        <w:sdtContent>
          <w:del w:id="104" w:author="Quimbayo Agreda, Juan Pablo" w:date="2024-06-13T17:04:00Z">
            <w:r w:rsidRPr="004C3784">
              <w:rPr>
                <w:rFonts w:ascii="Times New Roman" w:eastAsia="Times New Roman" w:hAnsi="Times New Roman" w:cs="Times New Roman"/>
                <w:color w:val="000000"/>
              </w:rPr>
              <w:delText xml:space="preserve">a </w:delText>
            </w:r>
          </w:del>
        </w:sdtContent>
      </w:sdt>
      <w:r w:rsidRPr="004C3784">
        <w:rPr>
          <w:rFonts w:ascii="Times New Roman" w:eastAsia="Times New Roman" w:hAnsi="Times New Roman" w:cs="Times New Roman"/>
          <w:color w:val="000000"/>
        </w:rPr>
        <w:t>few largest one</w:t>
      </w:r>
      <w:sdt>
        <w:sdtPr>
          <w:tag w:val="goog_rdk_106"/>
          <w:id w:val="-1635256642"/>
        </w:sdtPr>
        <w:sdtContent>
          <w:ins w:id="105" w:author="Quimbayo Agreda, Juan Pablo" w:date="2024-06-13T17:04:00Z">
            <w:r w:rsidRPr="004C3784">
              <w:rPr>
                <w:rFonts w:ascii="Times New Roman" w:eastAsia="Times New Roman" w:hAnsi="Times New Roman" w:cs="Times New Roman"/>
                <w:color w:val="000000"/>
              </w:rPr>
              <w:t>s</w:t>
            </w:r>
          </w:ins>
        </w:sdtContent>
      </w:sdt>
      <w:r w:rsidRPr="004C3784">
        <w:rPr>
          <w:rFonts w:ascii="Times New Roman" w:eastAsia="Times New Roman" w:hAnsi="Times New Roman" w:cs="Times New Roman"/>
          <w:color w:val="000000"/>
        </w:rPr>
        <w:t xml:space="preserve"> </w:t>
      </w:r>
      <w:sdt>
        <w:sdtPr>
          <w:tag w:val="goog_rdk_107"/>
          <w:id w:val="844742415"/>
        </w:sdtPr>
        <w:sdtContent>
          <w:del w:id="106" w:author="Quimbayo Agreda, Juan Pablo" w:date="2024-06-13T17:04:00Z">
            <w:r w:rsidRPr="004C3784">
              <w:rPr>
                <w:rFonts w:ascii="Times New Roman" w:eastAsia="Times New Roman" w:hAnsi="Times New Roman" w:cs="Times New Roman"/>
                <w:color w:val="000000"/>
              </w:rPr>
              <w:delText xml:space="preserve">in order </w:delText>
            </w:r>
          </w:del>
        </w:sdtContent>
      </w:sdt>
      <w:r w:rsidRPr="004C3784">
        <w:rPr>
          <w:rFonts w:ascii="Times New Roman" w:eastAsia="Times New Roman" w:hAnsi="Times New Roman" w:cs="Times New Roman"/>
          <w:color w:val="000000"/>
        </w:rPr>
        <w:t>to correct model assumptions</w:t>
      </w:r>
      <w:sdt>
        <w:sdtPr>
          <w:tag w:val="goog_rdk_108"/>
          <w:id w:val="193354357"/>
        </w:sdtPr>
        <w:sdtContent>
          <w:del w:id="107" w:author="Quimbayo Agreda, Juan Pablo" w:date="2024-06-13T17:04:00Z">
            <w:r w:rsidRPr="004C3784">
              <w:rPr>
                <w:rFonts w:ascii="Times New Roman" w:eastAsia="Times New Roman" w:hAnsi="Times New Roman" w:cs="Times New Roman"/>
                <w:color w:val="000000"/>
              </w:rPr>
              <w:delText xml:space="preserve"> </w:delText>
            </w:r>
          </w:del>
        </w:sdtContent>
      </w:sdt>
      <w:r w:rsidRPr="004C3784">
        <w:rPr>
          <w:rFonts w:ascii="Times New Roman" w:eastAsia="Times New Roman" w:hAnsi="Times New Roman" w:cs="Times New Roman"/>
          <w:color w:val="000000"/>
        </w:rPr>
        <w:t xml:space="preserve">. This procedure greatly improved normality assumptions after a few outlier </w:t>
      </w:r>
      <w:sdt>
        <w:sdtPr>
          <w:tag w:val="goog_rdk_109"/>
          <w:id w:val="-1947154437"/>
        </w:sdtPr>
        <w:sdtContent>
          <w:proofErr w:type="spellStart"/>
          <w:ins w:id="108" w:author="Dianne Michelle Silva" w:date="2024-06-15T20:46:00Z">
            <w:r w:rsidRPr="004C3784">
              <w:rPr>
                <w:rFonts w:ascii="Times New Roman" w:eastAsia="Times New Roman" w:hAnsi="Times New Roman" w:cs="Times New Roman"/>
                <w:color w:val="000000"/>
              </w:rPr>
              <w:t>remotions</w:t>
            </w:r>
          </w:ins>
          <w:proofErr w:type="spellEnd"/>
        </w:sdtContent>
      </w:sdt>
      <w:sdt>
        <w:sdtPr>
          <w:tag w:val="goog_rdk_110"/>
          <w:id w:val="1435174110"/>
        </w:sdtPr>
        <w:sdtContent>
          <w:del w:id="109" w:author="Dianne Michelle Silva" w:date="2024-06-15T20:46:00Z">
            <w:r w:rsidRPr="004C3784">
              <w:rPr>
                <w:rFonts w:ascii="Times New Roman" w:eastAsia="Times New Roman" w:hAnsi="Times New Roman" w:cs="Times New Roman"/>
                <w:color w:val="000000"/>
              </w:rPr>
              <w:delText>remotion</w:delText>
            </w:r>
          </w:del>
        </w:sdtContent>
      </w:sdt>
      <w:r w:rsidRPr="004C3784">
        <w:rPr>
          <w:rFonts w:ascii="Times New Roman" w:eastAsia="Times New Roman" w:hAnsi="Times New Roman" w:cs="Times New Roman"/>
          <w:color w:val="000000"/>
        </w:rPr>
        <w:t xml:space="preserve">. Based on the geographic coordinates of sampling sites informed in the published papers, we finally tested for spatial autocorrelation in all model residuals using </w:t>
      </w:r>
      <w:sdt>
        <w:sdtPr>
          <w:tag w:val="goog_rdk_111"/>
          <w:id w:val="295648837"/>
        </w:sdtPr>
        <w:sdtContent>
          <w:del w:id="110" w:author="Quimbayo Agreda, Juan Pablo" w:date="2024-06-13T17:05:00Z">
            <w:r w:rsidRPr="004C3784">
              <w:rPr>
                <w:rFonts w:ascii="Times New Roman" w:eastAsia="Times New Roman" w:hAnsi="Times New Roman" w:cs="Times New Roman"/>
                <w:color w:val="000000"/>
              </w:rPr>
              <w:delText xml:space="preserve">global </w:delText>
            </w:r>
          </w:del>
        </w:sdtContent>
      </w:sdt>
      <w:r w:rsidRPr="004C3784">
        <w:rPr>
          <w:rFonts w:ascii="Times New Roman" w:eastAsia="Times New Roman" w:hAnsi="Times New Roman" w:cs="Times New Roman"/>
          <w:color w:val="000000"/>
        </w:rPr>
        <w:t>Moran's I index. We often found no evidence of positive spatial autocorrelation in most of them and reported them here (see Results). In the cases we detected spatial autocorrelation even after outlier remotion, we used coordinates to create Moran Eigenvector Maps (MEMs) using ‘</w:t>
      </w:r>
      <w:proofErr w:type="spellStart"/>
      <w:r w:rsidRPr="004C3784">
        <w:rPr>
          <w:rFonts w:ascii="Times New Roman" w:eastAsia="Times New Roman" w:hAnsi="Times New Roman" w:cs="Times New Roman"/>
          <w:color w:val="000000"/>
        </w:rPr>
        <w:t>dbmem</w:t>
      </w:r>
      <w:proofErr w:type="spellEnd"/>
      <w:r w:rsidRPr="004C3784">
        <w:rPr>
          <w:rFonts w:ascii="Times New Roman" w:eastAsia="Times New Roman" w:hAnsi="Times New Roman" w:cs="Times New Roman"/>
          <w:color w:val="000000"/>
        </w:rPr>
        <w:t>’ function from ‘</w:t>
      </w:r>
      <w:proofErr w:type="spellStart"/>
      <w:r w:rsidRPr="004C3784">
        <w:rPr>
          <w:rFonts w:ascii="Times New Roman" w:eastAsia="Times New Roman" w:hAnsi="Times New Roman" w:cs="Times New Roman"/>
          <w:color w:val="000000"/>
        </w:rPr>
        <w:t>adespatial</w:t>
      </w:r>
      <w:proofErr w:type="spellEnd"/>
      <w:r w:rsidRPr="004C3784">
        <w:rPr>
          <w:rFonts w:ascii="Times New Roman" w:eastAsia="Times New Roman" w:hAnsi="Times New Roman" w:cs="Times New Roman"/>
          <w:color w:val="000000"/>
        </w:rPr>
        <w:t>’ package (</w:t>
      </w:r>
      <w:sdt>
        <w:sdtPr>
          <w:tag w:val="goog_rdk_112"/>
          <w:id w:val="1082487529"/>
        </w:sdtPr>
        <w:sdtContent>
          <w:commentRangeStart w:id="111"/>
        </w:sdtContent>
      </w:sdt>
      <w:r w:rsidRPr="004C3784">
        <w:rPr>
          <w:rFonts w:ascii="Times New Roman" w:eastAsia="Times New Roman" w:hAnsi="Times New Roman" w:cs="Times New Roman"/>
          <w:color w:val="000000"/>
        </w:rPr>
        <w:t>Dray et al.</w:t>
      </w:r>
      <w:sdt>
        <w:sdtPr>
          <w:tag w:val="goog_rdk_113"/>
          <w:id w:val="-1291894573"/>
        </w:sdtPr>
        <w:sdtContent>
          <w:ins w:id="112" w:author="Dianne Michelle Silva" w:date="2024-06-15T20:52:00Z">
            <w:r w:rsidRPr="004C3784">
              <w:rPr>
                <w:rFonts w:ascii="Times New Roman" w:eastAsia="Times New Roman" w:hAnsi="Times New Roman" w:cs="Times New Roman"/>
                <w:color w:val="000000"/>
              </w:rPr>
              <w:t>,</w:t>
            </w:r>
          </w:ins>
        </w:sdtContent>
      </w:sdt>
      <w:r w:rsidRPr="004C3784">
        <w:rPr>
          <w:rFonts w:ascii="Times New Roman" w:eastAsia="Times New Roman" w:hAnsi="Times New Roman" w:cs="Times New Roman"/>
          <w:color w:val="000000"/>
        </w:rPr>
        <w:t xml:space="preserve"> </w:t>
      </w:r>
      <w:sdt>
        <w:sdtPr>
          <w:tag w:val="goog_rdk_114"/>
          <w:id w:val="703296766"/>
        </w:sdtPr>
        <w:sdtContent>
          <w:del w:id="113" w:author="Dianne Michelle Silva" w:date="2024-06-15T20:48:00Z">
            <w:r w:rsidRPr="004C3784">
              <w:rPr>
                <w:rFonts w:ascii="Times New Roman" w:eastAsia="Times New Roman" w:hAnsi="Times New Roman" w:cs="Times New Roman"/>
                <w:color w:val="000000"/>
              </w:rPr>
              <w:delText>XXX</w:delText>
            </w:r>
          </w:del>
        </w:sdtContent>
      </w:sdt>
      <w:commentRangeEnd w:id="111"/>
      <w:sdt>
        <w:sdtPr>
          <w:tag w:val="goog_rdk_115"/>
          <w:id w:val="1340278357"/>
        </w:sdtPr>
        <w:sdtContent>
          <w:ins w:id="114" w:author="Dianne Michelle Silva" w:date="2024-06-15T20:48:00Z">
            <w:r>
              <w:commentReference w:id="111"/>
            </w:r>
            <w:r w:rsidRPr="004C3784">
              <w:rPr>
                <w:rFonts w:ascii="Times New Roman" w:eastAsia="Times New Roman" w:hAnsi="Times New Roman" w:cs="Times New Roman"/>
                <w:color w:val="000000"/>
              </w:rPr>
              <w:t>2006; Dray et al., 2012</w:t>
            </w:r>
          </w:ins>
        </w:sdtContent>
      </w:sdt>
      <w:r w:rsidRPr="004C3784">
        <w:rPr>
          <w:rFonts w:ascii="Times New Roman" w:eastAsia="Times New Roman" w:hAnsi="Times New Roman" w:cs="Times New Roman"/>
          <w:color w:val="000000"/>
        </w:rPr>
        <w:t xml:space="preserve">) and select (using </w:t>
      </w:r>
      <w:proofErr w:type="spellStart"/>
      <w:r w:rsidRPr="004C3784">
        <w:rPr>
          <w:rFonts w:ascii="Times New Roman" w:eastAsia="Times New Roman" w:hAnsi="Times New Roman" w:cs="Times New Roman"/>
          <w:color w:val="000000"/>
        </w:rPr>
        <w:t>forward.sel</w:t>
      </w:r>
      <w:proofErr w:type="spellEnd"/>
      <w:r w:rsidRPr="004C3784">
        <w:rPr>
          <w:rFonts w:ascii="Times New Roman" w:eastAsia="Times New Roman" w:hAnsi="Times New Roman" w:cs="Times New Roman"/>
          <w:color w:val="000000"/>
        </w:rPr>
        <w:t xml:space="preserve"> function) the most important spatial filters (</w:t>
      </w:r>
      <w:proofErr w:type="spellStart"/>
      <w:r w:rsidRPr="004C3784">
        <w:rPr>
          <w:rFonts w:ascii="Times New Roman" w:eastAsia="Times New Roman" w:hAnsi="Times New Roman" w:cs="Times New Roman"/>
          <w:color w:val="000000"/>
        </w:rPr>
        <w:t>Borcard</w:t>
      </w:r>
      <w:proofErr w:type="spellEnd"/>
      <w:r w:rsidRPr="004C3784">
        <w:rPr>
          <w:rFonts w:ascii="Times New Roman" w:eastAsia="Times New Roman" w:hAnsi="Times New Roman" w:cs="Times New Roman"/>
          <w:color w:val="000000"/>
        </w:rPr>
        <w:t xml:space="preserve"> et al. 2011) to control for spatial autocorrelation in our models. Coefficients, p values, Moran’s I and selected MEMs from spatial models are provided in Result outputs.</w:t>
      </w:r>
    </w:p>
    <w:p w14:paraId="0000002D" w14:textId="77777777" w:rsidR="00000000" w:rsidRPr="004C3784" w:rsidRDefault="00000000">
      <w:pPr>
        <w:spacing w:line="480" w:lineRule="auto"/>
        <w:ind w:firstLine="708"/>
        <w:rPr>
          <w:rFonts w:ascii="Times New Roman" w:eastAsia="Times New Roman" w:hAnsi="Times New Roman" w:cs="Times New Roman"/>
          <w:color w:val="000000"/>
        </w:rPr>
      </w:pPr>
      <w:bookmarkStart w:id="115" w:name="_heading=h.2et92p0" w:colFirst="0" w:colLast="0"/>
      <w:bookmarkEnd w:id="115"/>
      <w:r w:rsidRPr="004C3784">
        <w:rPr>
          <w:rFonts w:ascii="Times New Roman" w:eastAsia="Times New Roman" w:hAnsi="Times New Roman" w:cs="Times New Roman"/>
          <w:color w:val="000000"/>
        </w:rPr>
        <w:t>Analyzes were performed in R v. 3.5.3 (R Core Team, 2016), using ‘</w:t>
      </w:r>
      <w:proofErr w:type="spellStart"/>
      <w:r w:rsidRPr="004C3784">
        <w:rPr>
          <w:rFonts w:ascii="Times New Roman" w:eastAsia="Times New Roman" w:hAnsi="Times New Roman" w:cs="Times New Roman"/>
          <w:color w:val="000000"/>
        </w:rPr>
        <w:t>networklevel</w:t>
      </w:r>
      <w:proofErr w:type="spellEnd"/>
      <w:r w:rsidRPr="004C3784">
        <w:rPr>
          <w:rFonts w:ascii="Times New Roman" w:eastAsia="Times New Roman" w:hAnsi="Times New Roman" w:cs="Times New Roman"/>
          <w:color w:val="000000"/>
        </w:rPr>
        <w:t>’ (</w:t>
      </w:r>
      <w:proofErr w:type="spellStart"/>
      <w:r w:rsidRPr="004C3784">
        <w:rPr>
          <w:rFonts w:ascii="Times New Roman" w:eastAsia="Times New Roman" w:hAnsi="Times New Roman" w:cs="Times New Roman"/>
          <w:color w:val="000000"/>
        </w:rPr>
        <w:t>Dormann</w:t>
      </w:r>
      <w:proofErr w:type="spellEnd"/>
      <w:r w:rsidRPr="004C3784">
        <w:rPr>
          <w:rFonts w:ascii="Times New Roman" w:eastAsia="Times New Roman" w:hAnsi="Times New Roman" w:cs="Times New Roman"/>
          <w:color w:val="000000"/>
        </w:rPr>
        <w:t xml:space="preserve"> et al., 2009), ‘nested’ and ‘</w:t>
      </w:r>
      <w:proofErr w:type="spellStart"/>
      <w:r w:rsidRPr="004C3784">
        <w:rPr>
          <w:rFonts w:ascii="Times New Roman" w:eastAsia="Times New Roman" w:hAnsi="Times New Roman" w:cs="Times New Roman"/>
          <w:color w:val="000000"/>
        </w:rPr>
        <w:t>metaComputeModules</w:t>
      </w:r>
      <w:proofErr w:type="spellEnd"/>
      <w:r w:rsidRPr="004C3784">
        <w:rPr>
          <w:rFonts w:ascii="Times New Roman" w:eastAsia="Times New Roman" w:hAnsi="Times New Roman" w:cs="Times New Roman"/>
          <w:color w:val="000000"/>
        </w:rPr>
        <w:t>’ functions from ‘bipartite’ package (</w:t>
      </w:r>
      <w:proofErr w:type="spellStart"/>
      <w:r w:rsidRPr="004C3784">
        <w:rPr>
          <w:rFonts w:ascii="Times New Roman" w:eastAsia="Times New Roman" w:hAnsi="Times New Roman" w:cs="Times New Roman"/>
          <w:color w:val="000000"/>
        </w:rPr>
        <w:t>Marquitti</w:t>
      </w:r>
      <w:proofErr w:type="spellEnd"/>
      <w:r w:rsidRPr="004C3784">
        <w:rPr>
          <w:rFonts w:ascii="Times New Roman" w:eastAsia="Times New Roman" w:hAnsi="Times New Roman" w:cs="Times New Roman"/>
          <w:color w:val="000000"/>
        </w:rPr>
        <w:t xml:space="preserve"> et al., 2014).  </w:t>
      </w:r>
      <w:sdt>
        <w:sdtPr>
          <w:tag w:val="goog_rdk_116"/>
          <w:id w:val="894156286"/>
        </w:sdtPr>
        <w:sdtContent>
          <w:commentRangeStart w:id="116"/>
        </w:sdtContent>
      </w:sdt>
      <w:r w:rsidRPr="004C3784">
        <w:rPr>
          <w:rFonts w:ascii="Times New Roman" w:eastAsia="Times New Roman" w:hAnsi="Times New Roman" w:cs="Times New Roman"/>
          <w:color w:val="000000"/>
        </w:rPr>
        <w:t xml:space="preserve">(codes and procedures are available online; </w:t>
      </w:r>
      <w:sdt>
        <w:sdtPr>
          <w:tag w:val="goog_rdk_117"/>
          <w:id w:val="761181178"/>
        </w:sdtPr>
        <w:sdtContent>
          <w:commentRangeStart w:id="117"/>
        </w:sdtContent>
      </w:sdt>
      <w:r w:rsidRPr="004C3784">
        <w:rPr>
          <w:rFonts w:ascii="Times New Roman" w:eastAsia="Times New Roman" w:hAnsi="Times New Roman" w:cs="Times New Roman"/>
          <w:color w:val="000000"/>
        </w:rPr>
        <w:t>GitHub</w:t>
      </w:r>
      <w:commentRangeEnd w:id="117"/>
      <w:r>
        <w:commentReference w:id="117"/>
      </w:r>
      <w:r w:rsidRPr="004C3784">
        <w:rPr>
          <w:rFonts w:ascii="Times New Roman" w:eastAsia="Times New Roman" w:hAnsi="Times New Roman" w:cs="Times New Roman"/>
          <w:color w:val="000000"/>
        </w:rPr>
        <w:t>)</w:t>
      </w:r>
      <w:commentRangeEnd w:id="116"/>
      <w:r>
        <w:commentReference w:id="116"/>
      </w:r>
    </w:p>
    <w:p w14:paraId="33BB3112" w14:textId="77777777" w:rsidR="00000000" w:rsidRDefault="00000000">
      <w:pPr>
        <w:spacing w:before="120" w:after="0" w:line="480" w:lineRule="auto"/>
        <w:rPr>
          <w:rFonts w:ascii="Times New Roman" w:eastAsia="Times New Roman" w:hAnsi="Times New Roman" w:cs="Times New Roman"/>
          <w:b/>
          <w:color w:val="000000"/>
        </w:rPr>
      </w:pPr>
    </w:p>
    <w:p w14:paraId="0000002E" w14:textId="7CBB2D06" w:rsidR="00000000" w:rsidRPr="004C3784" w:rsidRDefault="00000000">
      <w:pPr>
        <w:spacing w:before="120" w:after="0" w:line="480" w:lineRule="auto"/>
        <w:rPr>
          <w:rFonts w:ascii="Times New Roman" w:eastAsia="Times New Roman" w:hAnsi="Times New Roman" w:cs="Times New Roman"/>
          <w:color w:val="000000"/>
        </w:rPr>
      </w:pPr>
      <w:r w:rsidRPr="004C3784">
        <w:rPr>
          <w:rFonts w:ascii="Times New Roman" w:eastAsia="Times New Roman" w:hAnsi="Times New Roman" w:cs="Times New Roman"/>
          <w:b/>
          <w:color w:val="000000"/>
        </w:rPr>
        <w:t>Results</w:t>
      </w:r>
    </w:p>
    <w:p w14:paraId="0000002F" w14:textId="18D2FD0B" w:rsidR="00000000" w:rsidRPr="004C3784" w:rsidRDefault="00000000">
      <w:pPr>
        <w:spacing w:line="480" w:lineRule="auto"/>
        <w:ind w:firstLine="708"/>
        <w:rPr>
          <w:rFonts w:ascii="Times New Roman" w:eastAsia="Times New Roman" w:hAnsi="Times New Roman" w:cs="Times New Roman"/>
          <w:color w:val="000000"/>
        </w:rPr>
      </w:pPr>
      <w:r w:rsidRPr="004C3784">
        <w:rPr>
          <w:rFonts w:ascii="Times New Roman" w:eastAsia="Times New Roman" w:hAnsi="Times New Roman" w:cs="Times New Roman"/>
          <w:color w:val="000000"/>
        </w:rPr>
        <w:t xml:space="preserve">Overall, we recorded 24,214 trophic interactions involving 608 </w:t>
      </w:r>
      <w:ins w:id="118" w:author="Jose Goncalves Jr" w:date="2024-06-17T14:59:00Z">
        <w:r w:rsidRPr="004C3784">
          <w:rPr>
            <w:rFonts w:ascii="Times New Roman" w:eastAsia="Times New Roman" w:hAnsi="Times New Roman" w:cs="Times New Roman"/>
            <w:color w:val="000000"/>
          </w:rPr>
          <w:t xml:space="preserve">fish </w:t>
        </w:r>
      </w:ins>
      <w:r w:rsidRPr="004C3784">
        <w:rPr>
          <w:rFonts w:ascii="Times New Roman" w:eastAsia="Times New Roman" w:hAnsi="Times New Roman" w:cs="Times New Roman"/>
          <w:color w:val="000000"/>
        </w:rPr>
        <w:t>species</w:t>
      </w:r>
      <w:del w:id="119" w:author="Jose Goncalves Jr" w:date="2024-06-17T14:59:00Z">
        <w:r w:rsidRPr="004C3784" w:rsidDel="00BD5D55">
          <w:rPr>
            <w:rFonts w:ascii="Times New Roman" w:eastAsia="Times New Roman" w:hAnsi="Times New Roman" w:cs="Times New Roman"/>
            <w:color w:val="000000"/>
          </w:rPr>
          <w:delText xml:space="preserve"> of</w:delText>
        </w:r>
      </w:del>
      <w:r w:rsidRPr="004C3784">
        <w:rPr>
          <w:rFonts w:ascii="Times New Roman" w:eastAsia="Times New Roman" w:hAnsi="Times New Roman" w:cs="Times New Roman"/>
          <w:color w:val="000000"/>
        </w:rPr>
        <w:t xml:space="preserve"> </w:t>
      </w:r>
      <w:del w:id="120" w:author="Jose Goncalves Jr" w:date="2024-06-17T14:59:00Z">
        <w:r w:rsidRPr="004C3784" w:rsidDel="00BD5D55">
          <w:rPr>
            <w:rFonts w:ascii="Times New Roman" w:eastAsia="Times New Roman" w:hAnsi="Times New Roman" w:cs="Times New Roman"/>
            <w:color w:val="000000"/>
          </w:rPr>
          <w:delText xml:space="preserve">fish </w:delText>
        </w:r>
      </w:del>
      <w:r w:rsidRPr="004C3784">
        <w:rPr>
          <w:rFonts w:ascii="Times New Roman" w:eastAsia="Times New Roman" w:hAnsi="Times New Roman" w:cs="Times New Roman"/>
          <w:color w:val="000000"/>
        </w:rPr>
        <w:t xml:space="preserve">and 185 food items (mainly invertebrates, plant material, detritus, and algae). Locally, we registered between 5 </w:t>
      </w:r>
      <w:r w:rsidRPr="004C3784">
        <w:rPr>
          <w:rFonts w:ascii="Times New Roman" w:eastAsia="Times New Roman" w:hAnsi="Times New Roman" w:cs="Times New Roman"/>
          <w:color w:val="000000"/>
        </w:rPr>
        <w:lastRenderedPageBreak/>
        <w:t xml:space="preserve">to 99 fish species (mean ± SD, 20.93 ± 20.04) and 5 to 58 consumed items (15.55 ± 10.62). </w:t>
      </w:r>
      <w:del w:id="121" w:author="Jose Goncalves Jr" w:date="2024-06-17T15:00:00Z">
        <w:r w:rsidRPr="004C3784" w:rsidDel="00BD5D55">
          <w:rPr>
            <w:rFonts w:ascii="Times New Roman" w:eastAsia="Times New Roman" w:hAnsi="Times New Roman" w:cs="Times New Roman"/>
            <w:color w:val="000000"/>
          </w:rPr>
          <w:delText>In relation to</w:delText>
        </w:r>
      </w:del>
      <w:ins w:id="122" w:author="Jose Goncalves Jr" w:date="2024-06-17T15:00:00Z">
        <w:r>
          <w:rPr>
            <w:rFonts w:ascii="Times New Roman" w:eastAsia="Times New Roman" w:hAnsi="Times New Roman" w:cs="Times New Roman"/>
            <w:color w:val="000000"/>
          </w:rPr>
          <w:t>Regarding</w:t>
        </w:r>
      </w:ins>
      <w:r w:rsidRPr="004C3784">
        <w:rPr>
          <w:rFonts w:ascii="Times New Roman" w:eastAsia="Times New Roman" w:hAnsi="Times New Roman" w:cs="Times New Roman"/>
          <w:color w:val="000000"/>
        </w:rPr>
        <w:t xml:space="preserve"> land</w:t>
      </w:r>
      <w:ins w:id="123" w:author="Jose Goncalves Jr" w:date="2024-06-17T15:00:00Z">
        <w:r>
          <w:rPr>
            <w:rFonts w:ascii="Times New Roman" w:eastAsia="Times New Roman" w:hAnsi="Times New Roman" w:cs="Times New Roman"/>
            <w:color w:val="000000"/>
          </w:rPr>
          <w:t xml:space="preserve"> </w:t>
        </w:r>
      </w:ins>
      <w:del w:id="124" w:author="Jose Goncalves Jr" w:date="2024-06-17T15:00:00Z">
        <w:r w:rsidRPr="004C3784" w:rsidDel="00BD5D55">
          <w:rPr>
            <w:rFonts w:ascii="Times New Roman" w:eastAsia="Times New Roman" w:hAnsi="Times New Roman" w:cs="Times New Roman"/>
            <w:color w:val="000000"/>
          </w:rPr>
          <w:delText>-</w:delText>
        </w:r>
      </w:del>
      <w:r w:rsidRPr="004C3784">
        <w:rPr>
          <w:rFonts w:ascii="Times New Roman" w:eastAsia="Times New Roman" w:hAnsi="Times New Roman" w:cs="Times New Roman"/>
          <w:color w:val="000000"/>
        </w:rPr>
        <w:t xml:space="preserve">use, we found a </w:t>
      </w:r>
      <w:del w:id="125" w:author="Jose Goncalves Jr" w:date="2024-06-17T15:00:00Z">
        <w:r w:rsidRPr="004C3784" w:rsidDel="00BD5D55">
          <w:rPr>
            <w:rFonts w:ascii="Times New Roman" w:eastAsia="Times New Roman" w:hAnsi="Times New Roman" w:cs="Times New Roman"/>
            <w:color w:val="000000"/>
          </w:rPr>
          <w:delText xml:space="preserve">greater </w:delText>
        </w:r>
      </w:del>
      <w:ins w:id="126" w:author="Jose Goncalves Jr" w:date="2024-06-17T15:00:00Z">
        <w:r>
          <w:rPr>
            <w:rFonts w:ascii="Times New Roman" w:eastAsia="Times New Roman" w:hAnsi="Times New Roman" w:cs="Times New Roman"/>
            <w:color w:val="000000"/>
          </w:rPr>
          <w:t>more signific</w:t>
        </w:r>
      </w:ins>
      <w:ins w:id="127" w:author="Jose Goncalves Jr" w:date="2024-06-17T15:01:00Z">
        <w:r>
          <w:rPr>
            <w:rFonts w:ascii="Times New Roman" w:eastAsia="Times New Roman" w:hAnsi="Times New Roman" w:cs="Times New Roman"/>
            <w:color w:val="000000"/>
          </w:rPr>
          <w:t>ant</w:t>
        </w:r>
      </w:ins>
      <w:ins w:id="128" w:author="Jose Goncalves Jr" w:date="2024-06-17T15:00:00Z">
        <w:r w:rsidRPr="004C3784">
          <w:rPr>
            <w:rFonts w:ascii="Times New Roman" w:eastAsia="Times New Roman" w:hAnsi="Times New Roman" w:cs="Times New Roman"/>
            <w:color w:val="000000"/>
          </w:rPr>
          <w:t xml:space="preserve"> </w:t>
        </w:r>
      </w:ins>
      <w:r w:rsidRPr="004C3784">
        <w:rPr>
          <w:rFonts w:ascii="Times New Roman" w:eastAsia="Times New Roman" w:hAnsi="Times New Roman" w:cs="Times New Roman"/>
          <w:color w:val="000000"/>
        </w:rPr>
        <w:t>proportion of pasture (19.81% ± 28.72%), followed by cropland (14.73% ± 27.81%) in the 500</w:t>
      </w:r>
      <w:sdt>
        <w:sdtPr>
          <w:tag w:val="goog_rdk_118"/>
          <w:id w:val="-284201793"/>
        </w:sdtPr>
        <w:sdtContent>
          <w:ins w:id="129" w:author="Quimbayo Agreda, Juan Pablo" w:date="2024-06-13T17:06:00Z">
            <w:r w:rsidRPr="004C3784">
              <w:rPr>
                <w:rFonts w:ascii="Times New Roman" w:eastAsia="Times New Roman" w:hAnsi="Times New Roman" w:cs="Times New Roman"/>
                <w:color w:val="000000"/>
              </w:rPr>
              <w:t xml:space="preserve"> </w:t>
            </w:r>
          </w:ins>
        </w:sdtContent>
      </w:sdt>
      <w:r w:rsidRPr="004C3784">
        <w:rPr>
          <w:rFonts w:ascii="Times New Roman" w:eastAsia="Times New Roman" w:hAnsi="Times New Roman" w:cs="Times New Roman"/>
          <w:color w:val="000000"/>
        </w:rPr>
        <w:t xml:space="preserve">m buffer of sampling sites. Most species had an overall invertivore diet (49% aquatic or terrestrial invertebrates), while 18% were detritivores, 10% were omnivorous, 9% were herbivorous, and about 7% consumed mainly fish and 4% consumed algae (Table S3). Networks in general were more nested (0.33 ± 0.13) than modular (0.24 ± 0.11), with high trophic specialization (0.59 ± 0.16; Table S4). Simple correlations among response metrics showed that networks with high </w:t>
      </w:r>
      <w:proofErr w:type="spellStart"/>
      <w:r w:rsidRPr="004C3784">
        <w:rPr>
          <w:rFonts w:ascii="Times New Roman" w:eastAsia="Times New Roman" w:hAnsi="Times New Roman" w:cs="Times New Roman"/>
          <w:color w:val="000000"/>
        </w:rPr>
        <w:t>nestedness</w:t>
      </w:r>
      <w:proofErr w:type="spellEnd"/>
      <w:r w:rsidRPr="004C3784">
        <w:rPr>
          <w:rFonts w:ascii="Times New Roman" w:eastAsia="Times New Roman" w:hAnsi="Times New Roman" w:cs="Times New Roman"/>
          <w:color w:val="000000"/>
        </w:rPr>
        <w:t xml:space="preserve"> presented low modularity, low specialization, and high modularity (Table S5). </w:t>
      </w:r>
    </w:p>
    <w:p w14:paraId="00000030" w14:textId="21B666B6" w:rsidR="00000000" w:rsidRPr="004C3784" w:rsidRDefault="00000000">
      <w:pPr>
        <w:spacing w:line="480" w:lineRule="auto"/>
        <w:ind w:firstLine="708"/>
        <w:rPr>
          <w:color w:val="000000"/>
        </w:rPr>
      </w:pPr>
      <w:r w:rsidRPr="004C3784">
        <w:rPr>
          <w:rFonts w:ascii="Times New Roman" w:eastAsia="Times New Roman" w:hAnsi="Times New Roman" w:cs="Times New Roman"/>
          <w:color w:val="000000"/>
        </w:rPr>
        <w:t>We did not find land use effects in the NODF</w:t>
      </w:r>
      <w:r w:rsidRPr="004C3784">
        <w:rPr>
          <w:rFonts w:ascii="Times New Roman" w:eastAsia="Times New Roman" w:hAnsi="Times New Roman" w:cs="Times New Roman"/>
          <w:color w:val="000000"/>
          <w:vertAlign w:val="subscript"/>
        </w:rPr>
        <w:t>SES</w:t>
      </w:r>
      <w:r w:rsidRPr="004C3784">
        <w:rPr>
          <w:rFonts w:ascii="Times New Roman" w:eastAsia="Times New Roman" w:hAnsi="Times New Roman" w:cs="Times New Roman"/>
          <w:color w:val="000000"/>
        </w:rPr>
        <w:t>, H</w:t>
      </w:r>
      <w:r w:rsidRPr="004C3784">
        <w:rPr>
          <w:rFonts w:ascii="Times New Roman" w:eastAsia="Times New Roman" w:hAnsi="Times New Roman" w:cs="Times New Roman"/>
          <w:color w:val="000000"/>
          <w:vertAlign w:val="subscript"/>
        </w:rPr>
        <w:t>2</w:t>
      </w:r>
      <w:r w:rsidRPr="004C3784">
        <w:rPr>
          <w:rFonts w:ascii="Times New Roman" w:eastAsia="Times New Roman" w:hAnsi="Times New Roman" w:cs="Times New Roman"/>
          <w:color w:val="000000"/>
        </w:rPr>
        <w:t>’</w:t>
      </w:r>
      <w:r w:rsidRPr="004C3784">
        <w:rPr>
          <w:rFonts w:ascii="Times New Roman" w:eastAsia="Times New Roman" w:hAnsi="Times New Roman" w:cs="Times New Roman"/>
          <w:color w:val="000000"/>
          <w:vertAlign w:val="subscript"/>
        </w:rPr>
        <w:t>SES</w:t>
      </w:r>
      <w:r w:rsidRPr="004C3784">
        <w:rPr>
          <w:rFonts w:ascii="Times New Roman" w:eastAsia="Times New Roman" w:hAnsi="Times New Roman" w:cs="Times New Roman"/>
          <w:color w:val="000000"/>
        </w:rPr>
        <w:t>, species richness, and Link density (Table 1; Figure 2a, c, d, and f, respectively). However, we observed a negative effect of land use on Q</w:t>
      </w:r>
      <w:r w:rsidRPr="004C3784">
        <w:rPr>
          <w:rFonts w:ascii="Times New Roman" w:eastAsia="Times New Roman" w:hAnsi="Times New Roman" w:cs="Times New Roman"/>
          <w:color w:val="000000"/>
          <w:vertAlign w:val="subscript"/>
        </w:rPr>
        <w:t>SES</w:t>
      </w:r>
      <w:r w:rsidRPr="004C3784">
        <w:rPr>
          <w:rFonts w:ascii="Times New Roman" w:eastAsia="Times New Roman" w:hAnsi="Times New Roman" w:cs="Times New Roman"/>
          <w:color w:val="000000"/>
        </w:rPr>
        <w:t xml:space="preserve"> and a positive effect on </w:t>
      </w:r>
      <w:sdt>
        <w:sdtPr>
          <w:tag w:val="goog_rdk_119"/>
          <w:id w:val="613401444"/>
        </w:sdtPr>
        <w:sdtContent>
          <w:ins w:id="130" w:author="Quimbayo Agreda, Juan Pablo" w:date="2024-06-13T17:07:00Z">
            <w:r w:rsidRPr="004C3784">
              <w:rPr>
                <w:rFonts w:ascii="Times New Roman" w:eastAsia="Times New Roman" w:hAnsi="Times New Roman" w:cs="Times New Roman"/>
                <w:color w:val="000000"/>
              </w:rPr>
              <w:t xml:space="preserve">the </w:t>
            </w:r>
          </w:ins>
        </w:sdtContent>
      </w:sdt>
      <w:ins w:id="131" w:author="Jose Goncalves Jr" w:date="2024-06-17T15:02:00Z">
        <w:r>
          <w:rPr>
            <w:rFonts w:ascii="Times New Roman" w:eastAsia="Times New Roman" w:hAnsi="Times New Roman" w:cs="Times New Roman"/>
            <w:color w:val="000000"/>
          </w:rPr>
          <w:t>n</w:t>
        </w:r>
      </w:ins>
      <w:del w:id="132" w:author="Jose Goncalves Jr" w:date="2024-06-17T15:02:00Z">
        <w:r w:rsidRPr="004C3784" w:rsidDel="00BD5D55">
          <w:rPr>
            <w:rFonts w:ascii="Times New Roman" w:eastAsia="Times New Roman" w:hAnsi="Times New Roman" w:cs="Times New Roman"/>
            <w:color w:val="000000"/>
          </w:rPr>
          <w:delText>N</w:delText>
        </w:r>
      </w:del>
      <w:r w:rsidRPr="004C3784">
        <w:rPr>
          <w:rFonts w:ascii="Times New Roman" w:eastAsia="Times New Roman" w:hAnsi="Times New Roman" w:cs="Times New Roman"/>
          <w:color w:val="000000"/>
        </w:rPr>
        <w:t>umber of links (Table 1; Figure 2b</w:t>
      </w:r>
      <w:del w:id="133" w:author="Jose Goncalves Jr" w:date="2024-06-18T07:52:00Z">
        <w:r w:rsidRPr="004C3784" w:rsidDel="006C445A">
          <w:rPr>
            <w:rFonts w:ascii="Times New Roman" w:eastAsia="Times New Roman" w:hAnsi="Times New Roman" w:cs="Times New Roman"/>
            <w:color w:val="000000"/>
          </w:rPr>
          <w:delText>,</w:delText>
        </w:r>
      </w:del>
      <w:r w:rsidRPr="004C3784">
        <w:rPr>
          <w:rFonts w:ascii="Times New Roman" w:eastAsia="Times New Roman" w:hAnsi="Times New Roman" w:cs="Times New Roman"/>
          <w:color w:val="000000"/>
        </w:rPr>
        <w:t xml:space="preserve"> and d). Lastly, when discriminating land use in two major categories of pasture and cropland, we observed that pasture </w:t>
      </w:r>
      <w:sdt>
        <w:sdtPr>
          <w:tag w:val="goog_rdk_120"/>
          <w:id w:val="1063292557"/>
        </w:sdtPr>
        <w:sdtContent>
          <w:del w:id="134" w:author="Quimbayo Agreda, Juan Pablo" w:date="2024-06-13T17:07:00Z">
            <w:r w:rsidRPr="004C3784">
              <w:rPr>
                <w:rFonts w:ascii="Times New Roman" w:eastAsia="Times New Roman" w:hAnsi="Times New Roman" w:cs="Times New Roman"/>
                <w:color w:val="000000"/>
              </w:rPr>
              <w:delText xml:space="preserve">had a </w:delText>
            </w:r>
          </w:del>
        </w:sdtContent>
      </w:sdt>
      <w:sdt>
        <w:sdtPr>
          <w:tag w:val="goog_rdk_121"/>
          <w:id w:val="262500215"/>
        </w:sdtPr>
        <w:sdtContent>
          <w:ins w:id="135" w:author="Quimbayo Agreda, Juan Pablo" w:date="2024-06-13T17:07:00Z">
            <w:del w:id="136" w:author="Jose Goncalves Jr" w:date="2024-06-18T07:51:00Z">
              <w:r w:rsidRPr="004C3784" w:rsidDel="006C445A">
                <w:rPr>
                  <w:rFonts w:ascii="Times New Roman" w:eastAsia="Times New Roman" w:hAnsi="Times New Roman" w:cs="Times New Roman"/>
                  <w:color w:val="000000"/>
                </w:rPr>
                <w:delText xml:space="preserve"> </w:delText>
              </w:r>
            </w:del>
          </w:ins>
        </w:sdtContent>
      </w:sdt>
      <w:r w:rsidRPr="004C3784">
        <w:rPr>
          <w:rFonts w:ascii="Times New Roman" w:eastAsia="Times New Roman" w:hAnsi="Times New Roman" w:cs="Times New Roman"/>
          <w:color w:val="000000"/>
        </w:rPr>
        <w:t>negative</w:t>
      </w:r>
      <w:sdt>
        <w:sdtPr>
          <w:tag w:val="goog_rdk_122"/>
          <w:id w:val="-2022465094"/>
        </w:sdtPr>
        <w:sdtContent>
          <w:ins w:id="137" w:author="Quimbayo Agreda, Juan Pablo" w:date="2024-06-13T17:07:00Z">
            <w:r w:rsidRPr="004C3784">
              <w:rPr>
                <w:rFonts w:ascii="Times New Roman" w:eastAsia="Times New Roman" w:hAnsi="Times New Roman" w:cs="Times New Roman"/>
                <w:color w:val="000000"/>
              </w:rPr>
              <w:t>ly</w:t>
            </w:r>
          </w:ins>
        </w:sdtContent>
      </w:sdt>
      <w:r w:rsidRPr="004C3784">
        <w:rPr>
          <w:rFonts w:ascii="Times New Roman" w:eastAsia="Times New Roman" w:hAnsi="Times New Roman" w:cs="Times New Roman"/>
          <w:color w:val="000000"/>
        </w:rPr>
        <w:t xml:space="preserve"> </w:t>
      </w:r>
      <w:sdt>
        <w:sdtPr>
          <w:tag w:val="goog_rdk_123"/>
          <w:id w:val="-1035497933"/>
        </w:sdtPr>
        <w:sdtContent>
          <w:del w:id="138" w:author="Quimbayo Agreda, Juan Pablo" w:date="2024-06-13T17:07:00Z">
            <w:r w:rsidRPr="004C3784">
              <w:rPr>
                <w:rFonts w:ascii="Times New Roman" w:eastAsia="Times New Roman" w:hAnsi="Times New Roman" w:cs="Times New Roman"/>
                <w:color w:val="000000"/>
              </w:rPr>
              <w:delText xml:space="preserve">effect </w:delText>
            </w:r>
          </w:del>
        </w:sdtContent>
      </w:sdt>
      <w:sdt>
        <w:sdtPr>
          <w:tag w:val="goog_rdk_124"/>
          <w:id w:val="-1827669968"/>
        </w:sdtPr>
        <w:sdtContent>
          <w:ins w:id="139" w:author="Quimbayo Agreda, Juan Pablo" w:date="2024-06-13T17:07:00Z">
            <w:r w:rsidRPr="004C3784">
              <w:rPr>
                <w:rFonts w:ascii="Times New Roman" w:eastAsia="Times New Roman" w:hAnsi="Times New Roman" w:cs="Times New Roman"/>
                <w:color w:val="000000"/>
              </w:rPr>
              <w:t xml:space="preserve">influenced </w:t>
            </w:r>
          </w:ins>
        </w:sdtContent>
      </w:sdt>
      <w:del w:id="140" w:author="Jose Goncalves Jr" w:date="2024-06-18T07:52:00Z">
        <w:r w:rsidRPr="004C3784" w:rsidDel="006C445A">
          <w:rPr>
            <w:rFonts w:ascii="Times New Roman" w:eastAsia="Times New Roman" w:hAnsi="Times New Roman" w:cs="Times New Roman"/>
            <w:color w:val="000000"/>
          </w:rPr>
          <w:delText xml:space="preserve">on </w:delText>
        </w:r>
      </w:del>
      <w:r w:rsidRPr="004C3784">
        <w:rPr>
          <w:rFonts w:ascii="Times New Roman" w:eastAsia="Times New Roman" w:hAnsi="Times New Roman" w:cs="Times New Roman"/>
          <w:color w:val="000000"/>
        </w:rPr>
        <w:t>Q</w:t>
      </w:r>
      <w:r w:rsidRPr="004C3784">
        <w:rPr>
          <w:rFonts w:ascii="Times New Roman" w:eastAsia="Times New Roman" w:hAnsi="Times New Roman" w:cs="Times New Roman"/>
          <w:color w:val="000000"/>
          <w:vertAlign w:val="subscript"/>
        </w:rPr>
        <w:t>SES</w:t>
      </w:r>
      <w:r w:rsidRPr="004C3784">
        <w:rPr>
          <w:rFonts w:ascii="Times New Roman" w:eastAsia="Times New Roman" w:hAnsi="Times New Roman" w:cs="Times New Roman"/>
          <w:color w:val="000000"/>
        </w:rPr>
        <w:t xml:space="preserve"> and </w:t>
      </w:r>
      <w:sdt>
        <w:sdtPr>
          <w:tag w:val="goog_rdk_125"/>
          <w:id w:val="-1151594548"/>
        </w:sdtPr>
        <w:sdtContent>
          <w:del w:id="141" w:author="Quimbayo Agreda, Juan Pablo" w:date="2024-06-13T17:07:00Z">
            <w:r w:rsidRPr="004C3784">
              <w:rPr>
                <w:rFonts w:ascii="Times New Roman" w:eastAsia="Times New Roman" w:hAnsi="Times New Roman" w:cs="Times New Roman"/>
                <w:color w:val="000000"/>
              </w:rPr>
              <w:delText xml:space="preserve">on </w:delText>
            </w:r>
          </w:del>
        </w:sdtContent>
      </w:sdt>
      <w:r w:rsidRPr="004C3784">
        <w:rPr>
          <w:rFonts w:ascii="Times New Roman" w:eastAsia="Times New Roman" w:hAnsi="Times New Roman" w:cs="Times New Roman"/>
          <w:color w:val="000000"/>
        </w:rPr>
        <w:t xml:space="preserve">Link density (Table 2). </w:t>
      </w:r>
      <w:del w:id="142" w:author="Jose Goncalves Jr" w:date="2024-06-18T07:53:00Z">
        <w:r w:rsidRPr="004C3784" w:rsidDel="006C445A">
          <w:rPr>
            <w:rFonts w:ascii="Times New Roman" w:eastAsia="Times New Roman" w:hAnsi="Times New Roman" w:cs="Times New Roman"/>
            <w:color w:val="000000"/>
          </w:rPr>
          <w:delText>On the other hand</w:delText>
        </w:r>
      </w:del>
      <w:ins w:id="143" w:author="Jose Goncalves Jr" w:date="2024-06-18T07:53:00Z">
        <w:r>
          <w:rPr>
            <w:rFonts w:ascii="Times New Roman" w:eastAsia="Times New Roman" w:hAnsi="Times New Roman" w:cs="Times New Roman"/>
            <w:color w:val="000000"/>
          </w:rPr>
          <w:t>Besides</w:t>
        </w:r>
      </w:ins>
      <w:r w:rsidRPr="004C3784">
        <w:rPr>
          <w:rFonts w:ascii="Times New Roman" w:eastAsia="Times New Roman" w:hAnsi="Times New Roman" w:cs="Times New Roman"/>
          <w:color w:val="000000"/>
        </w:rPr>
        <w:t xml:space="preserve">, cropland had a negative effect on </w:t>
      </w:r>
      <w:ins w:id="144" w:author="Jose Goncalves Jr" w:date="2024-06-18T07:52:00Z">
        <w:r>
          <w:rPr>
            <w:rFonts w:ascii="Times New Roman" w:eastAsia="Times New Roman" w:hAnsi="Times New Roman" w:cs="Times New Roman"/>
            <w:color w:val="000000"/>
          </w:rPr>
          <w:t xml:space="preserve">the </w:t>
        </w:r>
      </w:ins>
      <w:ins w:id="145" w:author="Jose Goncalves Jr" w:date="2024-06-18T07:53:00Z">
        <w:r>
          <w:rPr>
            <w:rFonts w:ascii="Times New Roman" w:eastAsia="Times New Roman" w:hAnsi="Times New Roman" w:cs="Times New Roman"/>
            <w:color w:val="000000"/>
          </w:rPr>
          <w:t>n</w:t>
        </w:r>
      </w:ins>
      <w:del w:id="146" w:author="Jose Goncalves Jr" w:date="2024-06-18T07:52:00Z">
        <w:r w:rsidRPr="004C3784" w:rsidDel="006C445A">
          <w:rPr>
            <w:rFonts w:ascii="Times New Roman" w:eastAsia="Times New Roman" w:hAnsi="Times New Roman" w:cs="Times New Roman"/>
            <w:color w:val="000000"/>
          </w:rPr>
          <w:delText>N</w:delText>
        </w:r>
      </w:del>
      <w:r w:rsidRPr="004C3784">
        <w:rPr>
          <w:rFonts w:ascii="Times New Roman" w:eastAsia="Times New Roman" w:hAnsi="Times New Roman" w:cs="Times New Roman"/>
          <w:color w:val="000000"/>
        </w:rPr>
        <w:t xml:space="preserve">umber of fish species (Table 2). We did not observe any effect of those categories on network metrics </w:t>
      </w:r>
      <w:sdt>
        <w:sdtPr>
          <w:tag w:val="goog_rdk_126"/>
          <w:id w:val="1532069226"/>
        </w:sdtPr>
        <w:sdtContent>
          <w:del w:id="147" w:author="Quimbayo Agreda, Juan Pablo" w:date="2024-06-13T17:08:00Z">
            <w:r w:rsidRPr="004C3784">
              <w:rPr>
                <w:rFonts w:ascii="Times New Roman" w:eastAsia="Times New Roman" w:hAnsi="Times New Roman" w:cs="Times New Roman"/>
                <w:color w:val="000000"/>
              </w:rPr>
              <w:delText>n</w:delText>
            </w:r>
          </w:del>
        </w:sdtContent>
      </w:sdt>
      <w:r w:rsidRPr="004C3784">
        <w:rPr>
          <w:rFonts w:ascii="Times New Roman" w:eastAsia="Times New Roman" w:hAnsi="Times New Roman" w:cs="Times New Roman"/>
          <w:color w:val="000000"/>
        </w:rPr>
        <w:t>or spatial autocorrelation on the multiple regression models (Table 2).</w:t>
      </w:r>
    </w:p>
    <w:p w14:paraId="00000031" w14:textId="77777777" w:rsidR="00000000" w:rsidRDefault="00000000">
      <w:pPr>
        <w:spacing w:line="360" w:lineRule="auto"/>
        <w:jc w:val="both"/>
        <w:rPr>
          <w:rFonts w:ascii="Times New Roman" w:eastAsia="Times New Roman" w:hAnsi="Times New Roman" w:cs="Times New Roman"/>
        </w:rPr>
      </w:pPr>
      <w:r>
        <w:rPr>
          <w:noProof/>
        </w:rPr>
        <w:lastRenderedPageBreak/>
        <w:drawing>
          <wp:inline distT="0" distB="0" distL="0" distR="0" wp14:anchorId="08283803" wp14:editId="09F97BF2">
            <wp:extent cx="6078855" cy="283718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078855" cy="2837180"/>
                    </a:xfrm>
                    <a:prstGeom prst="rect">
                      <a:avLst/>
                    </a:prstGeom>
                    <a:ln/>
                  </pic:spPr>
                </pic:pic>
              </a:graphicData>
            </a:graphic>
          </wp:inline>
        </w:drawing>
      </w:r>
    </w:p>
    <w:p w14:paraId="00000032" w14:textId="77777777" w:rsidR="00000000" w:rsidRPr="004C3784" w:rsidRDefault="00000000">
      <w:pPr>
        <w:spacing w:line="360" w:lineRule="auto"/>
        <w:jc w:val="both"/>
        <w:rPr>
          <w:rFonts w:ascii="Times New Roman" w:eastAsia="Times New Roman" w:hAnsi="Times New Roman" w:cs="Times New Roman"/>
        </w:rPr>
      </w:pPr>
      <w:r w:rsidRPr="004C3784">
        <w:rPr>
          <w:rFonts w:ascii="Times New Roman" w:eastAsia="Times New Roman" w:hAnsi="Times New Roman" w:cs="Times New Roman"/>
          <w:b/>
        </w:rPr>
        <w:t>Figure 1.</w:t>
      </w:r>
      <w:r w:rsidRPr="004C3784">
        <w:rPr>
          <w:rFonts w:ascii="Times New Roman" w:eastAsia="Times New Roman" w:hAnsi="Times New Roman" w:cs="Times New Roman"/>
        </w:rPr>
        <w:t xml:space="preserve"> Description of the procedure of sampling the trophic network. We quantified land-use information around a 500-m radius buffer at each sampling point, obtaining data from the year the study was conducted. Diet data were used to generate food webs within each sub-basin. We calculated the indexes of modularity, </w:t>
      </w:r>
      <w:proofErr w:type="spellStart"/>
      <w:r w:rsidRPr="004C3784">
        <w:rPr>
          <w:rFonts w:ascii="Times New Roman" w:eastAsia="Times New Roman" w:hAnsi="Times New Roman" w:cs="Times New Roman"/>
        </w:rPr>
        <w:t>nestedness</w:t>
      </w:r>
      <w:proofErr w:type="spellEnd"/>
      <w:r w:rsidRPr="004C3784">
        <w:rPr>
          <w:rFonts w:ascii="Times New Roman" w:eastAsia="Times New Roman" w:hAnsi="Times New Roman" w:cs="Times New Roman"/>
        </w:rPr>
        <w:t>, trophic specialization and food-web complexity metrics (Number of species, Link density and Number of links) for each trophic network.</w:t>
      </w:r>
    </w:p>
    <w:p w14:paraId="00000033" w14:textId="77777777" w:rsidR="00000000" w:rsidRPr="004C3784" w:rsidRDefault="00000000">
      <w:pPr>
        <w:spacing w:line="360" w:lineRule="auto"/>
        <w:jc w:val="both"/>
        <w:rPr>
          <w:rFonts w:ascii="Times New Roman" w:eastAsia="Times New Roman" w:hAnsi="Times New Roman" w:cs="Times New Roman"/>
        </w:rPr>
      </w:pPr>
    </w:p>
    <w:p w14:paraId="00000034" w14:textId="77777777" w:rsidR="00000000" w:rsidRPr="004C3784" w:rsidRDefault="00000000">
      <w:pPr>
        <w:spacing w:line="360" w:lineRule="auto"/>
        <w:jc w:val="both"/>
        <w:rPr>
          <w:rFonts w:ascii="Times New Roman" w:eastAsia="Times New Roman" w:hAnsi="Times New Roman" w:cs="Times New Roman"/>
        </w:rPr>
      </w:pPr>
    </w:p>
    <w:p w14:paraId="00000035" w14:textId="77777777" w:rsidR="00000000" w:rsidRPr="004C3784" w:rsidRDefault="00000000">
      <w:pPr>
        <w:spacing w:line="360" w:lineRule="auto"/>
        <w:jc w:val="both"/>
        <w:rPr>
          <w:rFonts w:ascii="Times New Roman" w:eastAsia="Times New Roman" w:hAnsi="Times New Roman" w:cs="Times New Roman"/>
        </w:rPr>
      </w:pPr>
      <w:r>
        <w:rPr>
          <w:noProof/>
        </w:rPr>
        <w:lastRenderedPageBreak/>
        <w:drawing>
          <wp:anchor distT="0" distB="0" distL="0" distR="0" simplePos="0" relativeHeight="251658240" behindDoc="0" locked="0" layoutInCell="1" hidden="0" allowOverlap="1" wp14:anchorId="4314B6E0" wp14:editId="0CB87F8D">
            <wp:simplePos x="0" y="0"/>
            <wp:positionH relativeFrom="column">
              <wp:posOffset>0</wp:posOffset>
            </wp:positionH>
            <wp:positionV relativeFrom="paragraph">
              <wp:posOffset>635</wp:posOffset>
            </wp:positionV>
            <wp:extent cx="5943600" cy="2971800"/>
            <wp:effectExtent l="0" t="0" r="0" b="0"/>
            <wp:wrapSquare wrapText="bothSides" distT="0" distB="0" distL="0" distR="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5943600" cy="2971800"/>
                    </a:xfrm>
                    <a:prstGeom prst="rect">
                      <a:avLst/>
                    </a:prstGeom>
                    <a:ln/>
                  </pic:spPr>
                </pic:pic>
              </a:graphicData>
            </a:graphic>
          </wp:anchor>
        </w:drawing>
      </w:r>
    </w:p>
    <w:p w14:paraId="00000036" w14:textId="77777777" w:rsidR="00000000" w:rsidRPr="004C3784" w:rsidRDefault="00000000">
      <w:pPr>
        <w:spacing w:line="360" w:lineRule="auto"/>
        <w:jc w:val="both"/>
      </w:pPr>
      <w:sdt>
        <w:sdtPr>
          <w:tag w:val="goog_rdk_127"/>
          <w:id w:val="-1737628261"/>
        </w:sdtPr>
        <w:sdtContent>
          <w:commentRangeStart w:id="148"/>
        </w:sdtContent>
      </w:sdt>
      <w:r w:rsidRPr="004C3784">
        <w:rPr>
          <w:rFonts w:ascii="Times New Roman" w:eastAsia="Times New Roman" w:hAnsi="Times New Roman" w:cs="Times New Roman"/>
          <w:b/>
        </w:rPr>
        <w:t xml:space="preserve">Figure 2. </w:t>
      </w:r>
      <w:r w:rsidRPr="004C3784">
        <w:rPr>
          <w:rFonts w:ascii="Times New Roman" w:eastAsia="Times New Roman" w:hAnsi="Times New Roman" w:cs="Times New Roman"/>
        </w:rPr>
        <w:t xml:space="preserve">Simple relationships between land-use gradient on watersheds and the trophic network descriptors and food-web complexity metrics. a) </w:t>
      </w:r>
      <w:proofErr w:type="spellStart"/>
      <w:r w:rsidRPr="004C3784">
        <w:rPr>
          <w:rFonts w:ascii="Times New Roman" w:eastAsia="Times New Roman" w:hAnsi="Times New Roman" w:cs="Times New Roman"/>
        </w:rPr>
        <w:t>Nestedness</w:t>
      </w:r>
      <w:proofErr w:type="spellEnd"/>
      <w:r w:rsidRPr="004C3784">
        <w:rPr>
          <w:rFonts w:ascii="Times New Roman" w:eastAsia="Times New Roman" w:hAnsi="Times New Roman" w:cs="Times New Roman"/>
        </w:rPr>
        <w:t xml:space="preserve"> (NODF</w:t>
      </w:r>
      <w:r w:rsidRPr="004C3784">
        <w:rPr>
          <w:rFonts w:ascii="Times New Roman" w:eastAsia="Times New Roman" w:hAnsi="Times New Roman" w:cs="Times New Roman"/>
          <w:color w:val="000000"/>
          <w:vertAlign w:val="subscript"/>
        </w:rPr>
        <w:t>SES</w:t>
      </w:r>
      <w:r w:rsidRPr="004C3784">
        <w:rPr>
          <w:rFonts w:ascii="Times New Roman" w:eastAsia="Times New Roman" w:hAnsi="Times New Roman" w:cs="Times New Roman"/>
        </w:rPr>
        <w:t>), b) Trophic specialization (H</w:t>
      </w:r>
      <w:r w:rsidRPr="004C3784">
        <w:rPr>
          <w:rFonts w:ascii="Times New Roman" w:eastAsia="Times New Roman" w:hAnsi="Times New Roman" w:cs="Times New Roman"/>
          <w:vertAlign w:val="subscript"/>
        </w:rPr>
        <w:t>2</w:t>
      </w:r>
      <w:r w:rsidRPr="004C3784">
        <w:rPr>
          <w:rFonts w:ascii="Times New Roman" w:eastAsia="Times New Roman" w:hAnsi="Times New Roman" w:cs="Times New Roman"/>
        </w:rPr>
        <w:t>'</w:t>
      </w:r>
      <w:r w:rsidRPr="004C3784">
        <w:rPr>
          <w:rFonts w:ascii="Times New Roman" w:eastAsia="Times New Roman" w:hAnsi="Times New Roman" w:cs="Times New Roman"/>
          <w:color w:val="000000"/>
          <w:vertAlign w:val="subscript"/>
        </w:rPr>
        <w:t>SES</w:t>
      </w:r>
      <w:r w:rsidRPr="004C3784">
        <w:rPr>
          <w:rFonts w:ascii="Times New Roman" w:eastAsia="Times New Roman" w:hAnsi="Times New Roman" w:cs="Times New Roman"/>
        </w:rPr>
        <w:t>), c) Modularity (Q</w:t>
      </w:r>
      <w:r w:rsidRPr="004C3784">
        <w:rPr>
          <w:rFonts w:ascii="Times New Roman" w:eastAsia="Times New Roman" w:hAnsi="Times New Roman" w:cs="Times New Roman"/>
          <w:color w:val="000000"/>
          <w:vertAlign w:val="subscript"/>
        </w:rPr>
        <w:t>SES</w:t>
      </w:r>
      <w:r w:rsidRPr="004C3784">
        <w:rPr>
          <w:rFonts w:ascii="Times New Roman" w:eastAsia="Times New Roman" w:hAnsi="Times New Roman" w:cs="Times New Roman"/>
        </w:rPr>
        <w:t>); d) Density of link, e) Link per species and f) Numbers of species (log</w:t>
      </w:r>
      <w:r w:rsidRPr="004C3784">
        <w:rPr>
          <w:rFonts w:ascii="Times New Roman" w:eastAsia="Times New Roman" w:hAnsi="Times New Roman" w:cs="Times New Roman"/>
          <w:vertAlign w:val="subscript"/>
        </w:rPr>
        <w:t>10</w:t>
      </w:r>
      <w:r w:rsidRPr="004C3784">
        <w:rPr>
          <w:rFonts w:ascii="Times New Roman" w:eastAsia="Times New Roman" w:hAnsi="Times New Roman" w:cs="Times New Roman"/>
        </w:rPr>
        <w:t>[x + 1]). Each point represents a sampling site with independent trophic fish networks). Linear regression coefficients are shown in table 1.</w:t>
      </w:r>
      <w:commentRangeEnd w:id="148"/>
      <w:r>
        <w:commentReference w:id="148"/>
      </w:r>
      <w:r w:rsidRPr="004C3784">
        <w:br w:type="page"/>
      </w:r>
    </w:p>
    <w:p w14:paraId="00000037" w14:textId="77777777" w:rsidR="00000000" w:rsidRPr="004C3784" w:rsidRDefault="00000000">
      <w:pPr>
        <w:spacing w:line="360" w:lineRule="auto"/>
        <w:jc w:val="both"/>
        <w:rPr>
          <w:rFonts w:ascii="Times New Roman" w:eastAsia="Times New Roman" w:hAnsi="Times New Roman" w:cs="Times New Roman"/>
        </w:rPr>
      </w:pPr>
      <w:r w:rsidRPr="004C3784">
        <w:rPr>
          <w:rFonts w:ascii="Times New Roman" w:eastAsia="Times New Roman" w:hAnsi="Times New Roman" w:cs="Times New Roman"/>
          <w:b/>
        </w:rPr>
        <w:lastRenderedPageBreak/>
        <w:t>Table 1.</w:t>
      </w:r>
      <w:r w:rsidRPr="004C3784">
        <w:rPr>
          <w:rFonts w:ascii="Times New Roman" w:eastAsia="Times New Roman" w:hAnsi="Times New Roman" w:cs="Times New Roman"/>
        </w:rPr>
        <w:t xml:space="preserve"> Linear regression coefficients between the land-use across sites and the trophic network descriptors </w:t>
      </w:r>
      <w:proofErr w:type="spellStart"/>
      <w:r w:rsidRPr="004C3784">
        <w:rPr>
          <w:rFonts w:ascii="Times New Roman" w:eastAsia="Times New Roman" w:hAnsi="Times New Roman" w:cs="Times New Roman"/>
        </w:rPr>
        <w:t>Nestedness</w:t>
      </w:r>
      <w:proofErr w:type="spellEnd"/>
      <w:r w:rsidRPr="004C3784">
        <w:rPr>
          <w:rFonts w:ascii="Times New Roman" w:eastAsia="Times New Roman" w:hAnsi="Times New Roman" w:cs="Times New Roman"/>
        </w:rPr>
        <w:t xml:space="preserve"> (NODF</w:t>
      </w:r>
      <w:r w:rsidRPr="004C3784">
        <w:rPr>
          <w:rFonts w:ascii="Times New Roman" w:eastAsia="Times New Roman" w:hAnsi="Times New Roman" w:cs="Times New Roman"/>
          <w:color w:val="000000"/>
          <w:vertAlign w:val="subscript"/>
        </w:rPr>
        <w:t>SES</w:t>
      </w:r>
      <w:r w:rsidRPr="004C3784">
        <w:rPr>
          <w:rFonts w:ascii="Times New Roman" w:eastAsia="Times New Roman" w:hAnsi="Times New Roman" w:cs="Times New Roman"/>
        </w:rPr>
        <w:t>), Modularity (Q</w:t>
      </w:r>
      <w:r w:rsidRPr="004C3784">
        <w:rPr>
          <w:rFonts w:ascii="Times New Roman" w:eastAsia="Times New Roman" w:hAnsi="Times New Roman" w:cs="Times New Roman"/>
          <w:color w:val="000000"/>
          <w:vertAlign w:val="subscript"/>
        </w:rPr>
        <w:t>SES</w:t>
      </w:r>
      <w:r w:rsidRPr="004C3784">
        <w:rPr>
          <w:rFonts w:ascii="Times New Roman" w:eastAsia="Times New Roman" w:hAnsi="Times New Roman" w:cs="Times New Roman"/>
        </w:rPr>
        <w:t>), Specialization (H</w:t>
      </w:r>
      <w:r w:rsidRPr="004C3784">
        <w:rPr>
          <w:rFonts w:ascii="Times New Roman" w:eastAsia="Times New Roman" w:hAnsi="Times New Roman" w:cs="Times New Roman"/>
          <w:vertAlign w:val="subscript"/>
        </w:rPr>
        <w:t>2</w:t>
      </w:r>
      <w:r w:rsidRPr="004C3784">
        <w:rPr>
          <w:rFonts w:ascii="Times New Roman" w:eastAsia="Times New Roman" w:hAnsi="Times New Roman" w:cs="Times New Roman"/>
        </w:rPr>
        <w:t>'</w:t>
      </w:r>
      <w:r w:rsidRPr="004C3784">
        <w:rPr>
          <w:rFonts w:ascii="Times New Roman" w:eastAsia="Times New Roman" w:hAnsi="Times New Roman" w:cs="Times New Roman"/>
          <w:color w:val="000000"/>
          <w:vertAlign w:val="subscript"/>
        </w:rPr>
        <w:t>SES</w:t>
      </w:r>
      <w:r w:rsidRPr="004C3784">
        <w:rPr>
          <w:rFonts w:ascii="Times New Roman" w:eastAsia="Times New Roman" w:hAnsi="Times New Roman" w:cs="Times New Roman"/>
        </w:rPr>
        <w:t>), Link density, Number of links and Number of species in fish communities. Trophic Specialization, Link density, Number of links no need for transformation and the Number of species was log</w:t>
      </w:r>
      <w:r w:rsidRPr="004C3784">
        <w:rPr>
          <w:rFonts w:ascii="Times New Roman" w:eastAsia="Times New Roman" w:hAnsi="Times New Roman" w:cs="Times New Roman"/>
          <w:vertAlign w:val="subscript"/>
        </w:rPr>
        <w:t>10</w:t>
      </w:r>
      <w:r w:rsidRPr="004C3784">
        <w:rPr>
          <w:rFonts w:ascii="Times New Roman" w:eastAsia="Times New Roman" w:hAnsi="Times New Roman" w:cs="Times New Roman"/>
        </w:rPr>
        <w:t>(x+1) transformed. We also report Moran’ I value</w:t>
      </w:r>
      <w:del w:id="149" w:author="Jose Goncalves Jr" w:date="2024-06-18T07:55:00Z">
        <w:r w:rsidRPr="004C3784" w:rsidDel="006C445A">
          <w:rPr>
            <w:rFonts w:ascii="Times New Roman" w:eastAsia="Times New Roman" w:hAnsi="Times New Roman" w:cs="Times New Roman"/>
          </w:rPr>
          <w:delText>s</w:delText>
        </w:r>
      </w:del>
      <w:r w:rsidRPr="004C3784">
        <w:rPr>
          <w:rFonts w:ascii="Times New Roman" w:eastAsia="Times New Roman" w:hAnsi="Times New Roman" w:cs="Times New Roman"/>
        </w:rPr>
        <w:t xml:space="preserve"> to evaluate spatial autocorrelation in all models; when it was present, we rerun the same models including selected Moran Eigenvector Maps (MEMs) based on forward selection; when including land-use metrics and selected MEMs, spatial autocorrelation disappeared; only outputs for land-use is shown.</w:t>
      </w:r>
    </w:p>
    <w:tbl>
      <w:tblPr>
        <w:tblW w:w="9408" w:type="dxa"/>
        <w:tblInd w:w="-5" w:type="dxa"/>
        <w:tblLayout w:type="fixed"/>
        <w:tblCellMar>
          <w:left w:w="10" w:type="dxa"/>
          <w:right w:w="10" w:type="dxa"/>
        </w:tblCellMar>
        <w:tblLook w:val="0400" w:firstRow="0" w:lastRow="0" w:firstColumn="0" w:lastColumn="0" w:noHBand="0" w:noVBand="1"/>
      </w:tblPr>
      <w:tblGrid>
        <w:gridCol w:w="2349"/>
        <w:gridCol w:w="792"/>
        <w:gridCol w:w="532"/>
        <w:gridCol w:w="642"/>
        <w:gridCol w:w="581"/>
        <w:gridCol w:w="684"/>
        <w:gridCol w:w="1742"/>
        <w:gridCol w:w="2086"/>
      </w:tblGrid>
      <w:tr w:rsidR="00170C5E" w:rsidRPr="004C3784" w14:paraId="25AAA961" w14:textId="77777777">
        <w:tblPrEx>
          <w:tblCellMar>
            <w:top w:w="0" w:type="dxa"/>
            <w:bottom w:w="0" w:type="dxa"/>
          </w:tblCellMar>
        </w:tblPrEx>
        <w:trPr>
          <w:trHeight w:val="450"/>
        </w:trPr>
        <w:tc>
          <w:tcPr>
            <w:tcW w:w="2349" w:type="dxa"/>
            <w:tcBorders>
              <w:top w:val="single" w:sz="4" w:space="0" w:color="00000A"/>
              <w:left w:val="single" w:sz="4" w:space="0" w:color="00000A"/>
              <w:bottom w:val="single" w:sz="4" w:space="0" w:color="00000A"/>
            </w:tcBorders>
            <w:shd w:val="clear" w:color="auto" w:fill="D9D9D9"/>
            <w:vAlign w:val="center"/>
          </w:tcPr>
          <w:p w14:paraId="00000038" w14:textId="77777777" w:rsidR="00000000" w:rsidRDefault="00000000">
            <w:pPr>
              <w:widowControl w:val="0"/>
              <w:spacing w:after="0"/>
              <w:jc w:val="center"/>
              <w:rPr>
                <w:rFonts w:ascii="Times New Roman" w:eastAsia="Times New Roman" w:hAnsi="Times New Roman" w:cs="Times New Roman"/>
                <w:b/>
                <w:sz w:val="16"/>
                <w:szCs w:val="16"/>
              </w:rPr>
            </w:pPr>
            <w:r>
              <w:rPr>
                <w:rFonts w:ascii="Times New Roman" w:eastAsia="Times New Roman" w:hAnsi="Times New Roman" w:cs="Times New Roman"/>
                <w:b/>
                <w:color w:val="000000"/>
                <w:sz w:val="16"/>
                <w:szCs w:val="16"/>
              </w:rPr>
              <w:t>Network descriptor</w:t>
            </w:r>
          </w:p>
        </w:tc>
        <w:tc>
          <w:tcPr>
            <w:tcW w:w="792" w:type="dxa"/>
            <w:tcBorders>
              <w:top w:val="single" w:sz="4" w:space="0" w:color="00000A"/>
              <w:left w:val="single" w:sz="4" w:space="0" w:color="00000A"/>
              <w:bottom w:val="single" w:sz="4" w:space="0" w:color="00000A"/>
            </w:tcBorders>
            <w:shd w:val="clear" w:color="auto" w:fill="D9D9D9"/>
            <w:vAlign w:val="center"/>
          </w:tcPr>
          <w:p w14:paraId="00000039" w14:textId="77777777" w:rsidR="00000000" w:rsidRDefault="00000000">
            <w:pPr>
              <w:widowControl w:val="0"/>
              <w:spacing w:after="0"/>
              <w:jc w:val="center"/>
              <w:rPr>
                <w:rFonts w:ascii="Times New Roman" w:eastAsia="Times New Roman" w:hAnsi="Times New Roman" w:cs="Times New Roman"/>
                <w:sz w:val="16"/>
                <w:szCs w:val="16"/>
              </w:rPr>
            </w:pPr>
            <w:r>
              <w:rPr>
                <w:rFonts w:ascii="Times New Roman" w:eastAsia="Times New Roman" w:hAnsi="Times New Roman" w:cs="Times New Roman"/>
                <w:b/>
                <w:color w:val="000000"/>
                <w:sz w:val="16"/>
                <w:szCs w:val="16"/>
              </w:rPr>
              <w:t>Estimate</w:t>
            </w:r>
          </w:p>
        </w:tc>
        <w:tc>
          <w:tcPr>
            <w:tcW w:w="532" w:type="dxa"/>
            <w:tcBorders>
              <w:top w:val="single" w:sz="4" w:space="0" w:color="00000A"/>
              <w:left w:val="single" w:sz="4" w:space="0" w:color="00000A"/>
              <w:bottom w:val="single" w:sz="4" w:space="0" w:color="00000A"/>
            </w:tcBorders>
            <w:shd w:val="clear" w:color="auto" w:fill="D9D9D9"/>
            <w:vAlign w:val="center"/>
          </w:tcPr>
          <w:p w14:paraId="0000003A" w14:textId="77777777" w:rsidR="00000000" w:rsidRDefault="00000000">
            <w:pPr>
              <w:widowControl w:val="0"/>
              <w:spacing w:after="0"/>
              <w:jc w:val="center"/>
              <w:rPr>
                <w:rFonts w:ascii="Times New Roman" w:eastAsia="Times New Roman" w:hAnsi="Times New Roman" w:cs="Times New Roman"/>
                <w:sz w:val="16"/>
                <w:szCs w:val="16"/>
              </w:rPr>
            </w:pPr>
            <w:r>
              <w:rPr>
                <w:rFonts w:ascii="Times New Roman" w:eastAsia="Times New Roman" w:hAnsi="Times New Roman" w:cs="Times New Roman"/>
                <w:b/>
                <w:color w:val="000000"/>
                <w:sz w:val="16"/>
                <w:szCs w:val="16"/>
              </w:rPr>
              <w:t>SE</w:t>
            </w:r>
          </w:p>
        </w:tc>
        <w:tc>
          <w:tcPr>
            <w:tcW w:w="642" w:type="dxa"/>
            <w:tcBorders>
              <w:top w:val="single" w:sz="4" w:space="0" w:color="00000A"/>
              <w:left w:val="single" w:sz="4" w:space="0" w:color="00000A"/>
              <w:bottom w:val="single" w:sz="4" w:space="0" w:color="00000A"/>
            </w:tcBorders>
            <w:shd w:val="clear" w:color="auto" w:fill="D9D9D9"/>
            <w:vAlign w:val="center"/>
          </w:tcPr>
          <w:p w14:paraId="0000003B" w14:textId="77777777" w:rsidR="00000000" w:rsidRDefault="00000000">
            <w:pPr>
              <w:widowControl w:val="0"/>
              <w:spacing w:after="0"/>
              <w:jc w:val="center"/>
              <w:rPr>
                <w:rFonts w:ascii="Times New Roman" w:eastAsia="Times New Roman" w:hAnsi="Times New Roman" w:cs="Times New Roman"/>
                <w:sz w:val="16"/>
                <w:szCs w:val="16"/>
              </w:rPr>
            </w:pPr>
            <w:r>
              <w:rPr>
                <w:rFonts w:ascii="Times New Roman" w:eastAsia="Times New Roman" w:hAnsi="Times New Roman" w:cs="Times New Roman"/>
                <w:b/>
                <w:color w:val="000000"/>
                <w:sz w:val="16"/>
                <w:szCs w:val="16"/>
              </w:rPr>
              <w:t>t-value</w:t>
            </w:r>
          </w:p>
        </w:tc>
        <w:tc>
          <w:tcPr>
            <w:tcW w:w="581" w:type="dxa"/>
            <w:tcBorders>
              <w:top w:val="single" w:sz="4" w:space="0" w:color="00000A"/>
              <w:left w:val="single" w:sz="4" w:space="0" w:color="00000A"/>
              <w:bottom w:val="single" w:sz="4" w:space="0" w:color="00000A"/>
            </w:tcBorders>
            <w:shd w:val="clear" w:color="auto" w:fill="D9D9D9"/>
            <w:vAlign w:val="center"/>
          </w:tcPr>
          <w:p w14:paraId="0000003C" w14:textId="77777777" w:rsidR="00000000" w:rsidRDefault="00000000">
            <w:pPr>
              <w:widowControl w:val="0"/>
              <w:spacing w:after="0"/>
              <w:jc w:val="center"/>
              <w:rPr>
                <w:rFonts w:ascii="Times New Roman" w:eastAsia="Times New Roman" w:hAnsi="Times New Roman" w:cs="Times New Roman"/>
                <w:sz w:val="16"/>
                <w:szCs w:val="16"/>
              </w:rPr>
            </w:pPr>
            <w:r>
              <w:rPr>
                <w:rFonts w:ascii="Times New Roman" w:eastAsia="Times New Roman" w:hAnsi="Times New Roman" w:cs="Times New Roman"/>
                <w:b/>
                <w:color w:val="000000"/>
                <w:sz w:val="16"/>
                <w:szCs w:val="16"/>
              </w:rPr>
              <w:t>R</w:t>
            </w:r>
            <w:r>
              <w:rPr>
                <w:rFonts w:ascii="Times New Roman" w:eastAsia="Times New Roman" w:hAnsi="Times New Roman" w:cs="Times New Roman"/>
                <w:b/>
                <w:color w:val="000000"/>
                <w:sz w:val="16"/>
                <w:szCs w:val="16"/>
                <w:vertAlign w:val="superscript"/>
              </w:rPr>
              <w:t xml:space="preserve">2 </w:t>
            </w:r>
            <w:r>
              <w:rPr>
                <w:rFonts w:ascii="Times New Roman" w:eastAsia="Times New Roman" w:hAnsi="Times New Roman" w:cs="Times New Roman"/>
                <w:b/>
                <w:color w:val="000000"/>
                <w:sz w:val="16"/>
                <w:szCs w:val="16"/>
              </w:rPr>
              <w:t>adj</w:t>
            </w:r>
          </w:p>
        </w:tc>
        <w:tc>
          <w:tcPr>
            <w:tcW w:w="684" w:type="dxa"/>
            <w:tcBorders>
              <w:top w:val="single" w:sz="4" w:space="0" w:color="00000A"/>
              <w:left w:val="single" w:sz="4" w:space="0" w:color="00000A"/>
              <w:bottom w:val="single" w:sz="4" w:space="0" w:color="00000A"/>
            </w:tcBorders>
            <w:shd w:val="clear" w:color="auto" w:fill="D9D9D9"/>
            <w:vAlign w:val="center"/>
          </w:tcPr>
          <w:p w14:paraId="0000003D" w14:textId="77777777" w:rsidR="00000000" w:rsidRDefault="00000000">
            <w:pPr>
              <w:widowControl w:val="0"/>
              <w:spacing w:after="0"/>
              <w:jc w:val="center"/>
              <w:rPr>
                <w:rFonts w:ascii="Times New Roman" w:eastAsia="Times New Roman" w:hAnsi="Times New Roman" w:cs="Times New Roman"/>
                <w:sz w:val="16"/>
                <w:szCs w:val="16"/>
              </w:rPr>
            </w:pPr>
            <w:r>
              <w:rPr>
                <w:rFonts w:ascii="Times New Roman" w:eastAsia="Times New Roman" w:hAnsi="Times New Roman" w:cs="Times New Roman"/>
                <w:b/>
                <w:color w:val="000000"/>
                <w:sz w:val="16"/>
                <w:szCs w:val="16"/>
              </w:rPr>
              <w:t>p-value</w:t>
            </w:r>
          </w:p>
        </w:tc>
        <w:tc>
          <w:tcPr>
            <w:tcW w:w="1742" w:type="dxa"/>
            <w:tcBorders>
              <w:top w:val="single" w:sz="4" w:space="0" w:color="00000A"/>
              <w:left w:val="single" w:sz="4" w:space="0" w:color="00000A"/>
              <w:bottom w:val="single" w:sz="4" w:space="0" w:color="00000A"/>
            </w:tcBorders>
            <w:shd w:val="clear" w:color="auto" w:fill="D9D9D9"/>
            <w:vAlign w:val="center"/>
          </w:tcPr>
          <w:p w14:paraId="0000003E" w14:textId="77777777" w:rsidR="00000000" w:rsidRPr="004C3784" w:rsidRDefault="00000000">
            <w:pPr>
              <w:widowControl w:val="0"/>
              <w:spacing w:after="0"/>
              <w:jc w:val="center"/>
              <w:rPr>
                <w:rFonts w:ascii="Times New Roman" w:eastAsia="Times New Roman" w:hAnsi="Times New Roman" w:cs="Times New Roman"/>
                <w:sz w:val="16"/>
                <w:szCs w:val="16"/>
              </w:rPr>
            </w:pPr>
            <w:r w:rsidRPr="004C3784">
              <w:rPr>
                <w:rFonts w:ascii="Times New Roman" w:eastAsia="Times New Roman" w:hAnsi="Times New Roman" w:cs="Times New Roman"/>
                <w:color w:val="000000"/>
                <w:sz w:val="16"/>
                <w:szCs w:val="16"/>
              </w:rPr>
              <w:t>Moran’s I without Spatial Filters</w:t>
            </w:r>
          </w:p>
        </w:tc>
        <w:tc>
          <w:tcPr>
            <w:tcW w:w="2086"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000003F" w14:textId="77777777" w:rsidR="00000000" w:rsidRPr="004C3784" w:rsidRDefault="00000000">
            <w:pPr>
              <w:widowControl w:val="0"/>
              <w:spacing w:after="0"/>
              <w:jc w:val="center"/>
              <w:rPr>
                <w:rFonts w:ascii="Times New Roman" w:eastAsia="Times New Roman" w:hAnsi="Times New Roman" w:cs="Times New Roman"/>
                <w:sz w:val="16"/>
                <w:szCs w:val="16"/>
              </w:rPr>
            </w:pPr>
            <w:r w:rsidRPr="004C3784">
              <w:rPr>
                <w:rFonts w:ascii="Times New Roman" w:eastAsia="Times New Roman" w:hAnsi="Times New Roman" w:cs="Times New Roman"/>
                <w:color w:val="000000"/>
                <w:sz w:val="16"/>
                <w:szCs w:val="16"/>
              </w:rPr>
              <w:t>Moran’s I with Spatial Filters</w:t>
            </w:r>
          </w:p>
        </w:tc>
      </w:tr>
      <w:tr w:rsidR="00170C5E" w14:paraId="1F30A576" w14:textId="77777777">
        <w:tblPrEx>
          <w:tblCellMar>
            <w:top w:w="0" w:type="dxa"/>
            <w:bottom w:w="0" w:type="dxa"/>
          </w:tblCellMar>
        </w:tblPrEx>
        <w:trPr>
          <w:trHeight w:val="375"/>
        </w:trPr>
        <w:tc>
          <w:tcPr>
            <w:tcW w:w="2349" w:type="dxa"/>
            <w:tcBorders>
              <w:left w:val="single" w:sz="4" w:space="0" w:color="00000A"/>
              <w:bottom w:val="single" w:sz="4" w:space="0" w:color="00000A"/>
            </w:tcBorders>
            <w:shd w:val="clear" w:color="auto" w:fill="FFFFFF"/>
            <w:vAlign w:val="center"/>
          </w:tcPr>
          <w:p w14:paraId="00000040" w14:textId="77777777" w:rsidR="00000000" w:rsidRDefault="00000000">
            <w:pPr>
              <w:widowControl w:val="0"/>
              <w:spacing w:after="0"/>
              <w:jc w:val="center"/>
            </w:pPr>
            <w:r>
              <w:rPr>
                <w:rFonts w:ascii="Times New Roman" w:eastAsia="Times New Roman" w:hAnsi="Times New Roman" w:cs="Times New Roman"/>
                <w:b/>
                <w:color w:val="000000"/>
                <w:sz w:val="16"/>
                <w:szCs w:val="16"/>
              </w:rPr>
              <w:t>NODF</w:t>
            </w:r>
            <w:r>
              <w:rPr>
                <w:rFonts w:ascii="Times New Roman" w:eastAsia="Times New Roman" w:hAnsi="Times New Roman" w:cs="Times New Roman"/>
                <w:b/>
                <w:color w:val="000000"/>
                <w:sz w:val="16"/>
                <w:szCs w:val="16"/>
                <w:vertAlign w:val="subscript"/>
              </w:rPr>
              <w:t>SES</w:t>
            </w:r>
          </w:p>
        </w:tc>
        <w:tc>
          <w:tcPr>
            <w:tcW w:w="792" w:type="dxa"/>
            <w:tcBorders>
              <w:left w:val="single" w:sz="4" w:space="0" w:color="00000A"/>
              <w:bottom w:val="single" w:sz="4" w:space="0" w:color="00000A"/>
            </w:tcBorders>
            <w:shd w:val="clear" w:color="auto" w:fill="FFFFFF"/>
          </w:tcPr>
          <w:p w14:paraId="00000041" w14:textId="77777777" w:rsidR="00000000" w:rsidRDefault="00000000">
            <w:pPr>
              <w:widowControl w:val="0"/>
              <w:spacing w:after="0"/>
              <w:jc w:val="center"/>
            </w:pPr>
            <w:r>
              <w:rPr>
                <w:rFonts w:ascii="Times New Roman" w:eastAsia="Times New Roman" w:hAnsi="Times New Roman" w:cs="Times New Roman"/>
                <w:color w:val="000000"/>
                <w:sz w:val="16"/>
                <w:szCs w:val="16"/>
              </w:rPr>
              <w:t>0.006</w:t>
            </w:r>
          </w:p>
        </w:tc>
        <w:tc>
          <w:tcPr>
            <w:tcW w:w="532" w:type="dxa"/>
            <w:tcBorders>
              <w:left w:val="single" w:sz="4" w:space="0" w:color="00000A"/>
              <w:bottom w:val="single" w:sz="4" w:space="0" w:color="00000A"/>
            </w:tcBorders>
            <w:shd w:val="clear" w:color="auto" w:fill="FFFFFF"/>
          </w:tcPr>
          <w:p w14:paraId="00000042" w14:textId="77777777" w:rsidR="00000000" w:rsidRDefault="00000000">
            <w:pPr>
              <w:widowControl w:val="0"/>
              <w:spacing w:after="0"/>
              <w:jc w:val="center"/>
            </w:pPr>
            <w:r>
              <w:rPr>
                <w:rFonts w:ascii="Times New Roman" w:eastAsia="Times New Roman" w:hAnsi="Times New Roman" w:cs="Times New Roman"/>
                <w:color w:val="000000"/>
                <w:sz w:val="16"/>
                <w:szCs w:val="16"/>
              </w:rPr>
              <w:t>0.005</w:t>
            </w:r>
          </w:p>
        </w:tc>
        <w:tc>
          <w:tcPr>
            <w:tcW w:w="642" w:type="dxa"/>
            <w:tcBorders>
              <w:left w:val="single" w:sz="4" w:space="0" w:color="00000A"/>
              <w:bottom w:val="single" w:sz="4" w:space="0" w:color="00000A"/>
            </w:tcBorders>
            <w:shd w:val="clear" w:color="auto" w:fill="FFFFFF"/>
          </w:tcPr>
          <w:p w14:paraId="00000043" w14:textId="77777777" w:rsidR="00000000" w:rsidRDefault="00000000">
            <w:pPr>
              <w:widowControl w:val="0"/>
              <w:spacing w:after="0"/>
              <w:jc w:val="center"/>
            </w:pPr>
            <w:r>
              <w:rPr>
                <w:rFonts w:ascii="Times New Roman" w:eastAsia="Times New Roman" w:hAnsi="Times New Roman" w:cs="Times New Roman"/>
                <w:color w:val="000000"/>
                <w:sz w:val="16"/>
                <w:szCs w:val="16"/>
              </w:rPr>
              <w:t>1.19</w:t>
            </w:r>
          </w:p>
        </w:tc>
        <w:tc>
          <w:tcPr>
            <w:tcW w:w="581" w:type="dxa"/>
            <w:tcBorders>
              <w:left w:val="single" w:sz="4" w:space="0" w:color="00000A"/>
              <w:bottom w:val="single" w:sz="4" w:space="0" w:color="00000A"/>
            </w:tcBorders>
            <w:shd w:val="clear" w:color="auto" w:fill="FFFFFF"/>
          </w:tcPr>
          <w:p w14:paraId="00000044" w14:textId="77777777" w:rsidR="00000000" w:rsidRDefault="00000000">
            <w:pPr>
              <w:widowControl w:val="0"/>
              <w:spacing w:after="0"/>
              <w:jc w:val="center"/>
            </w:pPr>
            <w:r>
              <w:rPr>
                <w:rFonts w:ascii="Times New Roman" w:eastAsia="Times New Roman" w:hAnsi="Times New Roman" w:cs="Times New Roman"/>
                <w:color w:val="000000"/>
                <w:sz w:val="16"/>
                <w:szCs w:val="16"/>
              </w:rPr>
              <w:t>0.009</w:t>
            </w:r>
          </w:p>
        </w:tc>
        <w:tc>
          <w:tcPr>
            <w:tcW w:w="684" w:type="dxa"/>
            <w:tcBorders>
              <w:left w:val="single" w:sz="4" w:space="0" w:color="00000A"/>
              <w:bottom w:val="single" w:sz="4" w:space="0" w:color="00000A"/>
            </w:tcBorders>
            <w:shd w:val="clear" w:color="auto" w:fill="FFFFFF"/>
          </w:tcPr>
          <w:p w14:paraId="00000045" w14:textId="77777777" w:rsidR="00000000" w:rsidRDefault="00000000">
            <w:pPr>
              <w:widowControl w:val="0"/>
              <w:spacing w:after="0"/>
              <w:jc w:val="center"/>
            </w:pPr>
            <w:r>
              <w:rPr>
                <w:rFonts w:ascii="Times New Roman" w:eastAsia="Times New Roman" w:hAnsi="Times New Roman" w:cs="Times New Roman"/>
                <w:color w:val="000000"/>
                <w:sz w:val="16"/>
                <w:szCs w:val="16"/>
              </w:rPr>
              <w:t>0.23</w:t>
            </w:r>
          </w:p>
        </w:tc>
        <w:tc>
          <w:tcPr>
            <w:tcW w:w="1742" w:type="dxa"/>
            <w:tcBorders>
              <w:left w:val="single" w:sz="4" w:space="0" w:color="00000A"/>
              <w:bottom w:val="single" w:sz="4" w:space="0" w:color="00000A"/>
            </w:tcBorders>
            <w:shd w:val="clear" w:color="auto" w:fill="FFFFFF"/>
          </w:tcPr>
          <w:p w14:paraId="00000046" w14:textId="77777777" w:rsidR="00000000" w:rsidRDefault="00000000">
            <w:pPr>
              <w:widowControl w:val="0"/>
              <w:spacing w:after="0"/>
              <w:jc w:val="center"/>
            </w:pPr>
            <w:r>
              <w:rPr>
                <w:rFonts w:ascii="Times New Roman" w:eastAsia="Times New Roman" w:hAnsi="Times New Roman" w:cs="Times New Roman"/>
                <w:color w:val="000000"/>
                <w:sz w:val="16"/>
                <w:szCs w:val="16"/>
              </w:rPr>
              <w:t>-0.10</w:t>
            </w:r>
          </w:p>
        </w:tc>
        <w:tc>
          <w:tcPr>
            <w:tcW w:w="2086" w:type="dxa"/>
            <w:tcBorders>
              <w:left w:val="single" w:sz="4" w:space="0" w:color="00000A"/>
              <w:bottom w:val="single" w:sz="4" w:space="0" w:color="00000A"/>
              <w:right w:val="single" w:sz="4" w:space="0" w:color="00000A"/>
            </w:tcBorders>
            <w:shd w:val="clear" w:color="auto" w:fill="FFFFFF"/>
          </w:tcPr>
          <w:p w14:paraId="00000047" w14:textId="77777777" w:rsidR="00000000" w:rsidRDefault="00000000">
            <w:pPr>
              <w:widowControl w:val="0"/>
              <w:spacing w:after="0"/>
              <w:jc w:val="center"/>
            </w:pPr>
            <w:r>
              <w:rPr>
                <w:rFonts w:ascii="Times New Roman" w:eastAsia="Times New Roman" w:hAnsi="Times New Roman" w:cs="Times New Roman"/>
                <w:sz w:val="16"/>
                <w:szCs w:val="16"/>
              </w:rPr>
              <w:t>-</w:t>
            </w:r>
          </w:p>
        </w:tc>
      </w:tr>
      <w:tr w:rsidR="00170C5E" w14:paraId="284874B0" w14:textId="77777777">
        <w:tblPrEx>
          <w:tblCellMar>
            <w:top w:w="0" w:type="dxa"/>
            <w:bottom w:w="0" w:type="dxa"/>
          </w:tblCellMar>
        </w:tblPrEx>
        <w:trPr>
          <w:trHeight w:val="357"/>
        </w:trPr>
        <w:tc>
          <w:tcPr>
            <w:tcW w:w="2349" w:type="dxa"/>
            <w:tcBorders>
              <w:left w:val="single" w:sz="4" w:space="0" w:color="00000A"/>
              <w:bottom w:val="single" w:sz="4" w:space="0" w:color="00000A"/>
            </w:tcBorders>
            <w:shd w:val="clear" w:color="auto" w:fill="FFFFFF"/>
            <w:vAlign w:val="center"/>
          </w:tcPr>
          <w:p w14:paraId="00000048" w14:textId="77777777" w:rsidR="00000000" w:rsidRDefault="00000000">
            <w:pPr>
              <w:widowControl w:val="0"/>
              <w:spacing w:after="0"/>
              <w:jc w:val="center"/>
            </w:pPr>
            <w:r>
              <w:rPr>
                <w:rFonts w:ascii="Times New Roman" w:eastAsia="Times New Roman" w:hAnsi="Times New Roman" w:cs="Times New Roman"/>
                <w:b/>
                <w:color w:val="000000"/>
                <w:sz w:val="16"/>
                <w:szCs w:val="16"/>
              </w:rPr>
              <w:t>Q</w:t>
            </w:r>
            <w:r>
              <w:rPr>
                <w:rFonts w:ascii="Times New Roman" w:eastAsia="Times New Roman" w:hAnsi="Times New Roman" w:cs="Times New Roman"/>
                <w:b/>
                <w:color w:val="000000"/>
                <w:sz w:val="16"/>
                <w:szCs w:val="16"/>
                <w:vertAlign w:val="subscript"/>
              </w:rPr>
              <w:t xml:space="preserve"> SES</w:t>
            </w:r>
          </w:p>
        </w:tc>
        <w:tc>
          <w:tcPr>
            <w:tcW w:w="792" w:type="dxa"/>
            <w:tcBorders>
              <w:left w:val="single" w:sz="4" w:space="0" w:color="00000A"/>
              <w:bottom w:val="single" w:sz="4" w:space="0" w:color="00000A"/>
            </w:tcBorders>
            <w:shd w:val="clear" w:color="auto" w:fill="FFFFFF"/>
          </w:tcPr>
          <w:p w14:paraId="00000049" w14:textId="77777777" w:rsidR="00000000" w:rsidRDefault="00000000">
            <w:pPr>
              <w:widowControl w:val="0"/>
              <w:spacing w:after="0"/>
              <w:jc w:val="center"/>
            </w:pPr>
            <w:r>
              <w:rPr>
                <w:rFonts w:ascii="Times New Roman" w:eastAsia="Times New Roman" w:hAnsi="Times New Roman" w:cs="Times New Roman"/>
                <w:color w:val="000000"/>
                <w:sz w:val="16"/>
                <w:szCs w:val="16"/>
              </w:rPr>
              <w:t>-0.01</w:t>
            </w:r>
          </w:p>
        </w:tc>
        <w:tc>
          <w:tcPr>
            <w:tcW w:w="532" w:type="dxa"/>
            <w:tcBorders>
              <w:left w:val="single" w:sz="4" w:space="0" w:color="00000A"/>
              <w:bottom w:val="single" w:sz="4" w:space="0" w:color="00000A"/>
            </w:tcBorders>
            <w:shd w:val="clear" w:color="auto" w:fill="FFFFFF"/>
          </w:tcPr>
          <w:p w14:paraId="0000004A" w14:textId="77777777" w:rsidR="00000000" w:rsidRDefault="00000000">
            <w:pPr>
              <w:widowControl w:val="0"/>
              <w:spacing w:after="0"/>
              <w:jc w:val="center"/>
            </w:pPr>
            <w:r>
              <w:rPr>
                <w:rFonts w:ascii="Times New Roman" w:eastAsia="Times New Roman" w:hAnsi="Times New Roman" w:cs="Times New Roman"/>
                <w:color w:val="000000"/>
                <w:sz w:val="16"/>
                <w:szCs w:val="16"/>
              </w:rPr>
              <w:t>0.007</w:t>
            </w:r>
          </w:p>
        </w:tc>
        <w:tc>
          <w:tcPr>
            <w:tcW w:w="642" w:type="dxa"/>
            <w:tcBorders>
              <w:left w:val="single" w:sz="4" w:space="0" w:color="00000A"/>
              <w:bottom w:val="single" w:sz="4" w:space="0" w:color="00000A"/>
            </w:tcBorders>
            <w:shd w:val="clear" w:color="auto" w:fill="FFFFFF"/>
          </w:tcPr>
          <w:p w14:paraId="0000004B" w14:textId="77777777" w:rsidR="00000000" w:rsidRDefault="00000000">
            <w:pPr>
              <w:widowControl w:val="0"/>
              <w:spacing w:after="0"/>
              <w:jc w:val="center"/>
            </w:pPr>
            <w:r>
              <w:rPr>
                <w:rFonts w:ascii="Times New Roman" w:eastAsia="Times New Roman" w:hAnsi="Times New Roman" w:cs="Times New Roman"/>
                <w:color w:val="000000"/>
                <w:sz w:val="16"/>
                <w:szCs w:val="16"/>
              </w:rPr>
              <w:t>-2.03</w:t>
            </w:r>
          </w:p>
        </w:tc>
        <w:tc>
          <w:tcPr>
            <w:tcW w:w="581" w:type="dxa"/>
            <w:tcBorders>
              <w:left w:val="single" w:sz="4" w:space="0" w:color="00000A"/>
              <w:bottom w:val="single" w:sz="4" w:space="0" w:color="00000A"/>
            </w:tcBorders>
            <w:shd w:val="clear" w:color="auto" w:fill="FFFFFF"/>
          </w:tcPr>
          <w:p w14:paraId="0000004C" w14:textId="77777777" w:rsidR="00000000" w:rsidRDefault="00000000">
            <w:pPr>
              <w:widowControl w:val="0"/>
              <w:spacing w:after="0"/>
              <w:jc w:val="center"/>
            </w:pPr>
            <w:r>
              <w:rPr>
                <w:rFonts w:ascii="Times New Roman" w:eastAsia="Times New Roman" w:hAnsi="Times New Roman" w:cs="Times New Roman"/>
                <w:color w:val="000000"/>
                <w:sz w:val="16"/>
                <w:szCs w:val="16"/>
              </w:rPr>
              <w:t>0.06</w:t>
            </w:r>
          </w:p>
        </w:tc>
        <w:tc>
          <w:tcPr>
            <w:tcW w:w="684" w:type="dxa"/>
            <w:tcBorders>
              <w:left w:val="single" w:sz="4" w:space="0" w:color="00000A"/>
              <w:bottom w:val="single" w:sz="4" w:space="0" w:color="00000A"/>
            </w:tcBorders>
            <w:shd w:val="clear" w:color="auto" w:fill="FFFFFF"/>
          </w:tcPr>
          <w:p w14:paraId="0000004D" w14:textId="77777777" w:rsidR="00000000" w:rsidRDefault="00000000">
            <w:pPr>
              <w:widowControl w:val="0"/>
              <w:spacing w:after="0"/>
              <w:jc w:val="center"/>
            </w:pPr>
            <w:r>
              <w:rPr>
                <w:rFonts w:ascii="Times New Roman" w:eastAsia="Times New Roman" w:hAnsi="Times New Roman" w:cs="Times New Roman"/>
                <w:b/>
                <w:color w:val="000000"/>
                <w:sz w:val="16"/>
                <w:szCs w:val="16"/>
              </w:rPr>
              <w:t>0.05*</w:t>
            </w:r>
          </w:p>
        </w:tc>
        <w:tc>
          <w:tcPr>
            <w:tcW w:w="1742" w:type="dxa"/>
            <w:tcBorders>
              <w:left w:val="single" w:sz="4" w:space="0" w:color="00000A"/>
              <w:bottom w:val="single" w:sz="4" w:space="0" w:color="00000A"/>
            </w:tcBorders>
            <w:shd w:val="clear" w:color="auto" w:fill="FFFFFF"/>
          </w:tcPr>
          <w:p w14:paraId="0000004E" w14:textId="77777777" w:rsidR="00000000" w:rsidRDefault="00000000">
            <w:pPr>
              <w:widowControl w:val="0"/>
              <w:spacing w:after="0"/>
              <w:jc w:val="center"/>
            </w:pPr>
            <w:r>
              <w:rPr>
                <w:rFonts w:ascii="Times New Roman" w:eastAsia="Times New Roman" w:hAnsi="Times New Roman" w:cs="Times New Roman"/>
                <w:color w:val="000000"/>
                <w:sz w:val="16"/>
                <w:szCs w:val="16"/>
              </w:rPr>
              <w:t>-0.02</w:t>
            </w:r>
          </w:p>
        </w:tc>
        <w:tc>
          <w:tcPr>
            <w:tcW w:w="2086" w:type="dxa"/>
            <w:tcBorders>
              <w:left w:val="single" w:sz="4" w:space="0" w:color="00000A"/>
              <w:bottom w:val="single" w:sz="4" w:space="0" w:color="00000A"/>
              <w:right w:val="single" w:sz="4" w:space="0" w:color="00000A"/>
            </w:tcBorders>
            <w:shd w:val="clear" w:color="auto" w:fill="FFFFFF"/>
          </w:tcPr>
          <w:p w14:paraId="0000004F" w14:textId="77777777" w:rsidR="00000000" w:rsidRDefault="00000000">
            <w:pPr>
              <w:widowControl w:val="0"/>
              <w:spacing w:after="0"/>
              <w:jc w:val="center"/>
            </w:pPr>
            <w:r>
              <w:rPr>
                <w:rFonts w:ascii="Times New Roman" w:eastAsia="Times New Roman" w:hAnsi="Times New Roman" w:cs="Times New Roman"/>
                <w:sz w:val="16"/>
                <w:szCs w:val="16"/>
              </w:rPr>
              <w:t>-</w:t>
            </w:r>
          </w:p>
        </w:tc>
      </w:tr>
      <w:tr w:rsidR="00170C5E" w14:paraId="7EB14F16" w14:textId="77777777">
        <w:tblPrEx>
          <w:tblCellMar>
            <w:top w:w="0" w:type="dxa"/>
            <w:bottom w:w="0" w:type="dxa"/>
          </w:tblCellMar>
        </w:tblPrEx>
        <w:trPr>
          <w:trHeight w:val="394"/>
        </w:trPr>
        <w:tc>
          <w:tcPr>
            <w:tcW w:w="2349" w:type="dxa"/>
            <w:tcBorders>
              <w:left w:val="single" w:sz="4" w:space="0" w:color="00000A"/>
              <w:bottom w:val="single" w:sz="4" w:space="0" w:color="00000A"/>
            </w:tcBorders>
            <w:shd w:val="clear" w:color="auto" w:fill="FFFFFF"/>
            <w:vAlign w:val="center"/>
          </w:tcPr>
          <w:p w14:paraId="00000050" w14:textId="77777777" w:rsidR="00000000" w:rsidRDefault="00000000">
            <w:pPr>
              <w:widowControl w:val="0"/>
              <w:spacing w:after="0"/>
              <w:jc w:val="center"/>
            </w:pPr>
            <w:r>
              <w:rPr>
                <w:rFonts w:ascii="Times New Roman" w:eastAsia="Times New Roman" w:hAnsi="Times New Roman" w:cs="Times New Roman"/>
                <w:b/>
                <w:color w:val="000000"/>
                <w:sz w:val="16"/>
                <w:szCs w:val="16"/>
              </w:rPr>
              <w:t>H</w:t>
            </w:r>
            <w:r>
              <w:rPr>
                <w:rFonts w:ascii="Times New Roman" w:eastAsia="Times New Roman" w:hAnsi="Times New Roman" w:cs="Times New Roman"/>
                <w:b/>
                <w:color w:val="000000"/>
                <w:sz w:val="16"/>
                <w:szCs w:val="16"/>
                <w:vertAlign w:val="subscript"/>
              </w:rPr>
              <w:t>2</w:t>
            </w:r>
            <w:r>
              <w:rPr>
                <w:rFonts w:ascii="Times New Roman" w:eastAsia="Times New Roman" w:hAnsi="Times New Roman" w:cs="Times New Roman"/>
                <w:b/>
                <w:color w:val="000000"/>
                <w:sz w:val="16"/>
                <w:szCs w:val="16"/>
              </w:rPr>
              <w:t>'</w:t>
            </w:r>
            <w:r>
              <w:rPr>
                <w:rFonts w:ascii="Times New Roman" w:eastAsia="Times New Roman" w:hAnsi="Times New Roman" w:cs="Times New Roman"/>
                <w:b/>
                <w:color w:val="000000"/>
                <w:vertAlign w:val="subscript"/>
              </w:rPr>
              <w:t>SES</w:t>
            </w:r>
          </w:p>
        </w:tc>
        <w:tc>
          <w:tcPr>
            <w:tcW w:w="792" w:type="dxa"/>
            <w:tcBorders>
              <w:left w:val="single" w:sz="4" w:space="0" w:color="00000A"/>
              <w:bottom w:val="single" w:sz="4" w:space="0" w:color="00000A"/>
            </w:tcBorders>
            <w:shd w:val="clear" w:color="auto" w:fill="FFFFFF"/>
          </w:tcPr>
          <w:p w14:paraId="00000051" w14:textId="77777777" w:rsidR="00000000" w:rsidRDefault="00000000">
            <w:pPr>
              <w:widowControl w:val="0"/>
              <w:spacing w:after="0"/>
              <w:jc w:val="center"/>
            </w:pPr>
            <w:r>
              <w:rPr>
                <w:rFonts w:ascii="Times New Roman" w:eastAsia="Times New Roman" w:hAnsi="Times New Roman" w:cs="Times New Roman"/>
                <w:color w:val="000000"/>
                <w:sz w:val="16"/>
                <w:szCs w:val="16"/>
              </w:rPr>
              <w:t>-0.003</w:t>
            </w:r>
          </w:p>
        </w:tc>
        <w:tc>
          <w:tcPr>
            <w:tcW w:w="532" w:type="dxa"/>
            <w:tcBorders>
              <w:left w:val="single" w:sz="4" w:space="0" w:color="00000A"/>
              <w:bottom w:val="single" w:sz="4" w:space="0" w:color="00000A"/>
            </w:tcBorders>
            <w:shd w:val="clear" w:color="auto" w:fill="FFFFFF"/>
          </w:tcPr>
          <w:p w14:paraId="00000052" w14:textId="77777777" w:rsidR="00000000" w:rsidRDefault="00000000">
            <w:pPr>
              <w:widowControl w:val="0"/>
              <w:spacing w:after="0"/>
              <w:jc w:val="center"/>
            </w:pPr>
            <w:r>
              <w:rPr>
                <w:rFonts w:ascii="Times New Roman" w:eastAsia="Times New Roman" w:hAnsi="Times New Roman" w:cs="Times New Roman"/>
                <w:color w:val="000000"/>
                <w:sz w:val="16"/>
                <w:szCs w:val="16"/>
              </w:rPr>
              <w:t>0.015</w:t>
            </w:r>
          </w:p>
        </w:tc>
        <w:tc>
          <w:tcPr>
            <w:tcW w:w="642" w:type="dxa"/>
            <w:tcBorders>
              <w:left w:val="single" w:sz="4" w:space="0" w:color="00000A"/>
              <w:bottom w:val="single" w:sz="4" w:space="0" w:color="00000A"/>
            </w:tcBorders>
            <w:shd w:val="clear" w:color="auto" w:fill="FFFFFF"/>
          </w:tcPr>
          <w:p w14:paraId="00000053" w14:textId="77777777" w:rsidR="00000000" w:rsidRDefault="00000000">
            <w:pPr>
              <w:widowControl w:val="0"/>
              <w:spacing w:after="0"/>
              <w:jc w:val="center"/>
            </w:pPr>
            <w:r>
              <w:rPr>
                <w:rFonts w:ascii="Times New Roman" w:eastAsia="Times New Roman" w:hAnsi="Times New Roman" w:cs="Times New Roman"/>
                <w:color w:val="000000"/>
                <w:sz w:val="16"/>
                <w:szCs w:val="16"/>
              </w:rPr>
              <w:t>-0.21</w:t>
            </w:r>
          </w:p>
        </w:tc>
        <w:tc>
          <w:tcPr>
            <w:tcW w:w="581" w:type="dxa"/>
            <w:tcBorders>
              <w:left w:val="single" w:sz="4" w:space="0" w:color="00000A"/>
              <w:bottom w:val="single" w:sz="4" w:space="0" w:color="00000A"/>
            </w:tcBorders>
            <w:shd w:val="clear" w:color="auto" w:fill="FFFFFF"/>
          </w:tcPr>
          <w:p w14:paraId="00000054" w14:textId="77777777" w:rsidR="00000000" w:rsidRDefault="00000000">
            <w:pPr>
              <w:widowControl w:val="0"/>
              <w:spacing w:after="0"/>
              <w:jc w:val="center"/>
            </w:pPr>
            <w:r>
              <w:rPr>
                <w:rFonts w:ascii="Times New Roman" w:eastAsia="Times New Roman" w:hAnsi="Times New Roman" w:cs="Times New Roman"/>
                <w:color w:val="000000"/>
                <w:sz w:val="16"/>
                <w:szCs w:val="16"/>
              </w:rPr>
              <w:t>0.00</w:t>
            </w:r>
          </w:p>
        </w:tc>
        <w:tc>
          <w:tcPr>
            <w:tcW w:w="684" w:type="dxa"/>
            <w:tcBorders>
              <w:left w:val="single" w:sz="4" w:space="0" w:color="00000A"/>
              <w:bottom w:val="single" w:sz="4" w:space="0" w:color="00000A"/>
            </w:tcBorders>
            <w:shd w:val="clear" w:color="auto" w:fill="FFFFFF"/>
          </w:tcPr>
          <w:p w14:paraId="00000055" w14:textId="77777777" w:rsidR="00000000" w:rsidRDefault="00000000">
            <w:pPr>
              <w:widowControl w:val="0"/>
              <w:spacing w:after="0"/>
              <w:jc w:val="center"/>
            </w:pPr>
            <w:r>
              <w:rPr>
                <w:rFonts w:ascii="Times New Roman" w:eastAsia="Times New Roman" w:hAnsi="Times New Roman" w:cs="Times New Roman"/>
                <w:color w:val="000000"/>
                <w:sz w:val="16"/>
                <w:szCs w:val="16"/>
              </w:rPr>
              <w:t>0.83</w:t>
            </w:r>
          </w:p>
        </w:tc>
        <w:tc>
          <w:tcPr>
            <w:tcW w:w="1742" w:type="dxa"/>
            <w:tcBorders>
              <w:left w:val="single" w:sz="4" w:space="0" w:color="00000A"/>
              <w:bottom w:val="single" w:sz="4" w:space="0" w:color="00000A"/>
            </w:tcBorders>
            <w:shd w:val="clear" w:color="auto" w:fill="FFFFFF"/>
          </w:tcPr>
          <w:p w14:paraId="00000056" w14:textId="77777777" w:rsidR="00000000" w:rsidRDefault="00000000">
            <w:pPr>
              <w:widowControl w:val="0"/>
              <w:spacing w:after="0"/>
              <w:jc w:val="center"/>
            </w:pPr>
            <w:r>
              <w:rPr>
                <w:rFonts w:ascii="Times New Roman" w:eastAsia="Times New Roman" w:hAnsi="Times New Roman" w:cs="Times New Roman"/>
                <w:color w:val="000000"/>
                <w:sz w:val="16"/>
                <w:szCs w:val="16"/>
              </w:rPr>
              <w:t>0.006</w:t>
            </w:r>
          </w:p>
        </w:tc>
        <w:tc>
          <w:tcPr>
            <w:tcW w:w="2086" w:type="dxa"/>
            <w:tcBorders>
              <w:left w:val="single" w:sz="4" w:space="0" w:color="00000A"/>
              <w:bottom w:val="single" w:sz="4" w:space="0" w:color="00000A"/>
              <w:right w:val="single" w:sz="4" w:space="0" w:color="00000A"/>
            </w:tcBorders>
            <w:shd w:val="clear" w:color="auto" w:fill="FFFFFF"/>
          </w:tcPr>
          <w:p w14:paraId="00000057" w14:textId="77777777" w:rsidR="00000000" w:rsidRDefault="00000000">
            <w:pPr>
              <w:widowControl w:val="0"/>
              <w:spacing w:after="0"/>
              <w:jc w:val="center"/>
            </w:pPr>
            <w:r>
              <w:rPr>
                <w:rFonts w:ascii="Times New Roman" w:eastAsia="Times New Roman" w:hAnsi="Times New Roman" w:cs="Times New Roman"/>
                <w:color w:val="000000"/>
                <w:sz w:val="16"/>
                <w:szCs w:val="16"/>
              </w:rPr>
              <w:t>-</w:t>
            </w:r>
          </w:p>
        </w:tc>
      </w:tr>
      <w:tr w:rsidR="00170C5E" w14:paraId="7334064F" w14:textId="77777777">
        <w:tblPrEx>
          <w:tblCellMar>
            <w:top w:w="0" w:type="dxa"/>
            <w:bottom w:w="0" w:type="dxa"/>
          </w:tblCellMar>
        </w:tblPrEx>
        <w:trPr>
          <w:trHeight w:val="366"/>
        </w:trPr>
        <w:tc>
          <w:tcPr>
            <w:tcW w:w="2349" w:type="dxa"/>
            <w:tcBorders>
              <w:left w:val="single" w:sz="4" w:space="0" w:color="00000A"/>
              <w:bottom w:val="single" w:sz="4" w:space="0" w:color="00000A"/>
            </w:tcBorders>
            <w:shd w:val="clear" w:color="auto" w:fill="FFFFFF"/>
            <w:vAlign w:val="center"/>
          </w:tcPr>
          <w:p w14:paraId="00000058" w14:textId="77777777" w:rsidR="00000000" w:rsidRDefault="00000000">
            <w:pPr>
              <w:widowControl w:val="0"/>
              <w:spacing w:after="0"/>
              <w:jc w:val="center"/>
            </w:pPr>
            <w:r>
              <w:rPr>
                <w:rFonts w:ascii="Times New Roman" w:eastAsia="Times New Roman" w:hAnsi="Times New Roman" w:cs="Times New Roman"/>
                <w:b/>
                <w:color w:val="000000"/>
                <w:sz w:val="16"/>
                <w:szCs w:val="16"/>
              </w:rPr>
              <w:t xml:space="preserve">Link density </w:t>
            </w:r>
          </w:p>
        </w:tc>
        <w:tc>
          <w:tcPr>
            <w:tcW w:w="792" w:type="dxa"/>
            <w:tcBorders>
              <w:left w:val="single" w:sz="4" w:space="0" w:color="00000A"/>
              <w:bottom w:val="single" w:sz="4" w:space="0" w:color="00000A"/>
            </w:tcBorders>
            <w:shd w:val="clear" w:color="auto" w:fill="FFFFFF"/>
          </w:tcPr>
          <w:p w14:paraId="00000059" w14:textId="77777777" w:rsidR="00000000" w:rsidRDefault="00000000">
            <w:pPr>
              <w:widowControl w:val="0"/>
              <w:spacing w:after="0"/>
              <w:jc w:val="center"/>
            </w:pPr>
            <w:r>
              <w:rPr>
                <w:rFonts w:ascii="Times New Roman" w:eastAsia="Times New Roman" w:hAnsi="Times New Roman" w:cs="Times New Roman"/>
                <w:color w:val="000000"/>
                <w:sz w:val="16"/>
                <w:szCs w:val="16"/>
              </w:rPr>
              <w:t>-0.01</w:t>
            </w:r>
          </w:p>
        </w:tc>
        <w:tc>
          <w:tcPr>
            <w:tcW w:w="532" w:type="dxa"/>
            <w:tcBorders>
              <w:left w:val="single" w:sz="4" w:space="0" w:color="00000A"/>
              <w:bottom w:val="single" w:sz="4" w:space="0" w:color="00000A"/>
            </w:tcBorders>
            <w:shd w:val="clear" w:color="auto" w:fill="FFFFFF"/>
          </w:tcPr>
          <w:p w14:paraId="0000005A" w14:textId="77777777" w:rsidR="00000000" w:rsidRDefault="00000000">
            <w:pPr>
              <w:widowControl w:val="0"/>
              <w:spacing w:after="0"/>
              <w:jc w:val="center"/>
            </w:pPr>
            <w:r>
              <w:rPr>
                <w:rFonts w:ascii="Times New Roman" w:eastAsia="Times New Roman" w:hAnsi="Times New Roman" w:cs="Times New Roman"/>
                <w:color w:val="000000"/>
                <w:sz w:val="16"/>
                <w:szCs w:val="16"/>
              </w:rPr>
              <w:t>0.016</w:t>
            </w:r>
          </w:p>
        </w:tc>
        <w:tc>
          <w:tcPr>
            <w:tcW w:w="642" w:type="dxa"/>
            <w:tcBorders>
              <w:left w:val="single" w:sz="4" w:space="0" w:color="00000A"/>
              <w:bottom w:val="single" w:sz="4" w:space="0" w:color="00000A"/>
            </w:tcBorders>
            <w:shd w:val="clear" w:color="auto" w:fill="FFFFFF"/>
          </w:tcPr>
          <w:p w14:paraId="0000005B" w14:textId="77777777" w:rsidR="00000000" w:rsidRDefault="00000000">
            <w:pPr>
              <w:widowControl w:val="0"/>
              <w:spacing w:after="0"/>
              <w:jc w:val="center"/>
            </w:pPr>
            <w:r>
              <w:rPr>
                <w:rFonts w:ascii="Times New Roman" w:eastAsia="Times New Roman" w:hAnsi="Times New Roman" w:cs="Times New Roman"/>
                <w:color w:val="000000"/>
                <w:sz w:val="16"/>
                <w:szCs w:val="16"/>
              </w:rPr>
              <w:t>-0.82</w:t>
            </w:r>
          </w:p>
        </w:tc>
        <w:tc>
          <w:tcPr>
            <w:tcW w:w="581" w:type="dxa"/>
            <w:tcBorders>
              <w:left w:val="single" w:sz="4" w:space="0" w:color="00000A"/>
              <w:bottom w:val="single" w:sz="4" w:space="0" w:color="00000A"/>
            </w:tcBorders>
            <w:shd w:val="clear" w:color="auto" w:fill="FFFFFF"/>
          </w:tcPr>
          <w:p w14:paraId="0000005C" w14:textId="77777777" w:rsidR="00000000" w:rsidRDefault="00000000">
            <w:pPr>
              <w:widowControl w:val="0"/>
              <w:spacing w:after="0"/>
              <w:jc w:val="center"/>
            </w:pPr>
            <w:r>
              <w:rPr>
                <w:rFonts w:ascii="Times New Roman" w:eastAsia="Times New Roman" w:hAnsi="Times New Roman" w:cs="Times New Roman"/>
                <w:color w:val="000000"/>
                <w:sz w:val="16"/>
                <w:szCs w:val="16"/>
              </w:rPr>
              <w:t>0.00</w:t>
            </w:r>
          </w:p>
        </w:tc>
        <w:tc>
          <w:tcPr>
            <w:tcW w:w="684" w:type="dxa"/>
            <w:tcBorders>
              <w:left w:val="single" w:sz="4" w:space="0" w:color="00000A"/>
              <w:bottom w:val="single" w:sz="4" w:space="0" w:color="00000A"/>
            </w:tcBorders>
            <w:shd w:val="clear" w:color="auto" w:fill="FFFFFF"/>
          </w:tcPr>
          <w:p w14:paraId="0000005D" w14:textId="77777777" w:rsidR="00000000" w:rsidRDefault="00000000">
            <w:pPr>
              <w:widowControl w:val="0"/>
              <w:spacing w:after="0"/>
              <w:jc w:val="center"/>
            </w:pPr>
            <w:r>
              <w:rPr>
                <w:rFonts w:ascii="Times New Roman" w:eastAsia="Times New Roman" w:hAnsi="Times New Roman" w:cs="Times New Roman"/>
                <w:color w:val="000000"/>
                <w:sz w:val="16"/>
                <w:szCs w:val="16"/>
              </w:rPr>
              <w:t>0.41</w:t>
            </w:r>
          </w:p>
        </w:tc>
        <w:tc>
          <w:tcPr>
            <w:tcW w:w="1742" w:type="dxa"/>
            <w:tcBorders>
              <w:left w:val="single" w:sz="4" w:space="0" w:color="00000A"/>
              <w:bottom w:val="single" w:sz="4" w:space="0" w:color="00000A"/>
            </w:tcBorders>
            <w:shd w:val="clear" w:color="auto" w:fill="FFFFFF"/>
          </w:tcPr>
          <w:p w14:paraId="0000005E" w14:textId="77777777" w:rsidR="00000000" w:rsidRDefault="00000000">
            <w:pPr>
              <w:widowControl w:val="0"/>
              <w:spacing w:after="0"/>
              <w:jc w:val="center"/>
            </w:pPr>
            <w:r>
              <w:rPr>
                <w:rFonts w:ascii="Times New Roman" w:eastAsia="Times New Roman" w:hAnsi="Times New Roman" w:cs="Times New Roman"/>
                <w:color w:val="000000"/>
                <w:sz w:val="16"/>
                <w:szCs w:val="16"/>
              </w:rPr>
              <w:t>-0.03</w:t>
            </w:r>
          </w:p>
        </w:tc>
        <w:tc>
          <w:tcPr>
            <w:tcW w:w="2086" w:type="dxa"/>
            <w:tcBorders>
              <w:left w:val="single" w:sz="4" w:space="0" w:color="00000A"/>
              <w:bottom w:val="single" w:sz="4" w:space="0" w:color="00000A"/>
              <w:right w:val="single" w:sz="4" w:space="0" w:color="00000A"/>
            </w:tcBorders>
            <w:shd w:val="clear" w:color="auto" w:fill="FFFFFF"/>
          </w:tcPr>
          <w:p w14:paraId="0000005F" w14:textId="77777777" w:rsidR="00000000" w:rsidRDefault="00000000">
            <w:pPr>
              <w:widowControl w:val="0"/>
              <w:spacing w:after="0"/>
              <w:jc w:val="center"/>
            </w:pPr>
            <w:r>
              <w:rPr>
                <w:rFonts w:ascii="Times New Roman" w:eastAsia="Times New Roman" w:hAnsi="Times New Roman" w:cs="Times New Roman"/>
                <w:sz w:val="16"/>
                <w:szCs w:val="16"/>
              </w:rPr>
              <w:t>-</w:t>
            </w:r>
          </w:p>
        </w:tc>
      </w:tr>
      <w:tr w:rsidR="00170C5E" w14:paraId="2DE3068D" w14:textId="77777777">
        <w:tblPrEx>
          <w:tblCellMar>
            <w:top w:w="0" w:type="dxa"/>
            <w:bottom w:w="0" w:type="dxa"/>
          </w:tblCellMar>
        </w:tblPrEx>
        <w:trPr>
          <w:trHeight w:val="235"/>
        </w:trPr>
        <w:tc>
          <w:tcPr>
            <w:tcW w:w="2349" w:type="dxa"/>
            <w:tcBorders>
              <w:left w:val="single" w:sz="4" w:space="0" w:color="00000A"/>
              <w:bottom w:val="single" w:sz="4" w:space="0" w:color="00000A"/>
            </w:tcBorders>
            <w:shd w:val="clear" w:color="auto" w:fill="FFFFFF"/>
            <w:vAlign w:val="center"/>
          </w:tcPr>
          <w:p w14:paraId="00000060" w14:textId="77777777" w:rsidR="00000000" w:rsidRDefault="00000000">
            <w:pPr>
              <w:widowControl w:val="0"/>
              <w:spacing w:after="0"/>
              <w:jc w:val="center"/>
            </w:pPr>
            <w:r>
              <w:rPr>
                <w:rFonts w:ascii="Times New Roman" w:eastAsia="Times New Roman" w:hAnsi="Times New Roman" w:cs="Times New Roman"/>
                <w:b/>
                <w:color w:val="000000"/>
                <w:sz w:val="16"/>
                <w:szCs w:val="16"/>
              </w:rPr>
              <w:t>Number of links</w:t>
            </w:r>
          </w:p>
        </w:tc>
        <w:tc>
          <w:tcPr>
            <w:tcW w:w="792" w:type="dxa"/>
            <w:tcBorders>
              <w:left w:val="single" w:sz="4" w:space="0" w:color="00000A"/>
              <w:bottom w:val="single" w:sz="4" w:space="0" w:color="00000A"/>
            </w:tcBorders>
            <w:shd w:val="clear" w:color="auto" w:fill="FFFFFF"/>
          </w:tcPr>
          <w:p w14:paraId="00000061" w14:textId="77777777" w:rsidR="00000000" w:rsidRDefault="00000000">
            <w:pPr>
              <w:widowControl w:val="0"/>
              <w:spacing w:after="0"/>
              <w:jc w:val="center"/>
            </w:pPr>
            <w:r>
              <w:rPr>
                <w:rFonts w:ascii="Times New Roman" w:eastAsia="Times New Roman" w:hAnsi="Times New Roman" w:cs="Times New Roman"/>
                <w:color w:val="000000"/>
                <w:sz w:val="16"/>
                <w:szCs w:val="16"/>
              </w:rPr>
              <w:t>0.03</w:t>
            </w:r>
          </w:p>
        </w:tc>
        <w:tc>
          <w:tcPr>
            <w:tcW w:w="532" w:type="dxa"/>
            <w:tcBorders>
              <w:left w:val="single" w:sz="4" w:space="0" w:color="00000A"/>
              <w:bottom w:val="single" w:sz="4" w:space="0" w:color="00000A"/>
            </w:tcBorders>
            <w:shd w:val="clear" w:color="auto" w:fill="FFFFFF"/>
          </w:tcPr>
          <w:p w14:paraId="00000062" w14:textId="77777777" w:rsidR="00000000" w:rsidRDefault="00000000">
            <w:pPr>
              <w:widowControl w:val="0"/>
              <w:spacing w:after="0"/>
              <w:jc w:val="center"/>
            </w:pPr>
            <w:r>
              <w:rPr>
                <w:rFonts w:ascii="Times New Roman" w:eastAsia="Times New Roman" w:hAnsi="Times New Roman" w:cs="Times New Roman"/>
                <w:color w:val="000000"/>
                <w:sz w:val="16"/>
                <w:szCs w:val="16"/>
              </w:rPr>
              <w:t>0.01</w:t>
            </w:r>
          </w:p>
        </w:tc>
        <w:tc>
          <w:tcPr>
            <w:tcW w:w="642" w:type="dxa"/>
            <w:tcBorders>
              <w:left w:val="single" w:sz="4" w:space="0" w:color="00000A"/>
              <w:bottom w:val="single" w:sz="4" w:space="0" w:color="00000A"/>
            </w:tcBorders>
            <w:shd w:val="clear" w:color="auto" w:fill="FFFFFF"/>
          </w:tcPr>
          <w:p w14:paraId="00000063" w14:textId="77777777" w:rsidR="00000000" w:rsidRDefault="00000000">
            <w:pPr>
              <w:widowControl w:val="0"/>
              <w:spacing w:after="0"/>
              <w:jc w:val="center"/>
            </w:pPr>
            <w:r>
              <w:rPr>
                <w:rFonts w:ascii="Times New Roman" w:eastAsia="Times New Roman" w:hAnsi="Times New Roman" w:cs="Times New Roman"/>
                <w:color w:val="000000"/>
                <w:sz w:val="16"/>
                <w:szCs w:val="16"/>
              </w:rPr>
              <w:t>2.15</w:t>
            </w:r>
          </w:p>
        </w:tc>
        <w:tc>
          <w:tcPr>
            <w:tcW w:w="581" w:type="dxa"/>
            <w:tcBorders>
              <w:left w:val="single" w:sz="4" w:space="0" w:color="00000A"/>
              <w:bottom w:val="single" w:sz="4" w:space="0" w:color="00000A"/>
            </w:tcBorders>
            <w:shd w:val="clear" w:color="auto" w:fill="FFFFFF"/>
          </w:tcPr>
          <w:p w14:paraId="00000064" w14:textId="77777777" w:rsidR="00000000" w:rsidRDefault="00000000">
            <w:pPr>
              <w:widowControl w:val="0"/>
              <w:spacing w:after="0"/>
              <w:jc w:val="center"/>
            </w:pPr>
            <w:r>
              <w:rPr>
                <w:rFonts w:ascii="Times New Roman" w:eastAsia="Times New Roman" w:hAnsi="Times New Roman" w:cs="Times New Roman"/>
                <w:color w:val="000000"/>
                <w:sz w:val="16"/>
                <w:szCs w:val="16"/>
              </w:rPr>
              <w:t>0.07</w:t>
            </w:r>
          </w:p>
        </w:tc>
        <w:tc>
          <w:tcPr>
            <w:tcW w:w="684" w:type="dxa"/>
            <w:tcBorders>
              <w:left w:val="single" w:sz="4" w:space="0" w:color="00000A"/>
              <w:bottom w:val="single" w:sz="4" w:space="0" w:color="00000A"/>
            </w:tcBorders>
            <w:shd w:val="clear" w:color="auto" w:fill="FFFFFF"/>
          </w:tcPr>
          <w:p w14:paraId="00000065" w14:textId="77777777" w:rsidR="00000000" w:rsidRDefault="00000000">
            <w:pPr>
              <w:widowControl w:val="0"/>
              <w:spacing w:after="0"/>
              <w:jc w:val="center"/>
            </w:pPr>
            <w:r>
              <w:rPr>
                <w:rFonts w:ascii="Times New Roman" w:eastAsia="Times New Roman" w:hAnsi="Times New Roman" w:cs="Times New Roman"/>
                <w:b/>
                <w:color w:val="000000"/>
                <w:sz w:val="16"/>
                <w:szCs w:val="16"/>
              </w:rPr>
              <w:t>0.04*</w:t>
            </w:r>
          </w:p>
        </w:tc>
        <w:tc>
          <w:tcPr>
            <w:tcW w:w="1742" w:type="dxa"/>
            <w:tcBorders>
              <w:left w:val="single" w:sz="4" w:space="0" w:color="00000A"/>
              <w:bottom w:val="single" w:sz="4" w:space="0" w:color="00000A"/>
            </w:tcBorders>
            <w:shd w:val="clear" w:color="auto" w:fill="FFFFFF"/>
          </w:tcPr>
          <w:p w14:paraId="00000066" w14:textId="77777777" w:rsidR="00000000" w:rsidRDefault="00000000">
            <w:pPr>
              <w:widowControl w:val="0"/>
              <w:spacing w:after="0"/>
              <w:jc w:val="center"/>
            </w:pPr>
            <w:r>
              <w:rPr>
                <w:rFonts w:ascii="Times New Roman" w:eastAsia="Times New Roman" w:hAnsi="Times New Roman" w:cs="Times New Roman"/>
                <w:color w:val="000000"/>
                <w:sz w:val="16"/>
                <w:szCs w:val="16"/>
              </w:rPr>
              <w:t>-0.04</w:t>
            </w:r>
          </w:p>
        </w:tc>
        <w:tc>
          <w:tcPr>
            <w:tcW w:w="2086" w:type="dxa"/>
            <w:tcBorders>
              <w:left w:val="single" w:sz="4" w:space="0" w:color="00000A"/>
              <w:bottom w:val="single" w:sz="4" w:space="0" w:color="00000A"/>
              <w:right w:val="single" w:sz="4" w:space="0" w:color="00000A"/>
            </w:tcBorders>
            <w:shd w:val="clear" w:color="auto" w:fill="FFFFFF"/>
          </w:tcPr>
          <w:p w14:paraId="00000067" w14:textId="77777777" w:rsidR="00000000" w:rsidRDefault="00000000">
            <w:pPr>
              <w:widowControl w:val="0"/>
              <w:spacing w:after="0"/>
              <w:jc w:val="center"/>
            </w:pPr>
            <w:r>
              <w:rPr>
                <w:rFonts w:ascii="Times New Roman" w:eastAsia="Times New Roman" w:hAnsi="Times New Roman" w:cs="Times New Roman"/>
                <w:sz w:val="16"/>
                <w:szCs w:val="16"/>
              </w:rPr>
              <w:t>-</w:t>
            </w:r>
          </w:p>
        </w:tc>
      </w:tr>
      <w:tr w:rsidR="00170C5E" w14:paraId="797F20D1" w14:textId="77777777">
        <w:tblPrEx>
          <w:tblCellMar>
            <w:top w:w="0" w:type="dxa"/>
            <w:bottom w:w="0" w:type="dxa"/>
          </w:tblCellMar>
        </w:tblPrEx>
        <w:trPr>
          <w:trHeight w:val="554"/>
        </w:trPr>
        <w:tc>
          <w:tcPr>
            <w:tcW w:w="2349" w:type="dxa"/>
            <w:tcBorders>
              <w:left w:val="single" w:sz="4" w:space="0" w:color="00000A"/>
              <w:bottom w:val="single" w:sz="4" w:space="0" w:color="00000A"/>
            </w:tcBorders>
            <w:shd w:val="clear" w:color="auto" w:fill="FFFFFF"/>
            <w:vAlign w:val="center"/>
          </w:tcPr>
          <w:p w14:paraId="00000068" w14:textId="77777777" w:rsidR="00000000" w:rsidRPr="004C3784" w:rsidRDefault="00000000">
            <w:pPr>
              <w:widowControl w:val="0"/>
              <w:spacing w:after="0"/>
              <w:jc w:val="center"/>
            </w:pPr>
            <w:r w:rsidRPr="004C3784">
              <w:rPr>
                <w:rFonts w:ascii="Times New Roman" w:eastAsia="Times New Roman" w:hAnsi="Times New Roman" w:cs="Times New Roman"/>
                <w:b/>
                <w:color w:val="000000"/>
                <w:sz w:val="16"/>
                <w:szCs w:val="16"/>
              </w:rPr>
              <w:t>Number of species (log</w:t>
            </w:r>
            <w:r w:rsidRPr="004C3784">
              <w:rPr>
                <w:rFonts w:ascii="Times New Roman" w:eastAsia="Times New Roman" w:hAnsi="Times New Roman" w:cs="Times New Roman"/>
                <w:b/>
                <w:color w:val="000000"/>
                <w:sz w:val="16"/>
                <w:szCs w:val="16"/>
                <w:vertAlign w:val="subscript"/>
              </w:rPr>
              <w:t>10</w:t>
            </w:r>
            <w:r w:rsidRPr="004C3784">
              <w:rPr>
                <w:rFonts w:ascii="Times New Roman" w:eastAsia="Times New Roman" w:hAnsi="Times New Roman" w:cs="Times New Roman"/>
                <w:b/>
                <w:color w:val="000000"/>
                <w:sz w:val="16"/>
                <w:szCs w:val="16"/>
              </w:rPr>
              <w:t>[x+1])</w:t>
            </w:r>
          </w:p>
        </w:tc>
        <w:tc>
          <w:tcPr>
            <w:tcW w:w="792" w:type="dxa"/>
            <w:tcBorders>
              <w:left w:val="single" w:sz="4" w:space="0" w:color="00000A"/>
              <w:bottom w:val="single" w:sz="4" w:space="0" w:color="00000A"/>
            </w:tcBorders>
            <w:shd w:val="clear" w:color="auto" w:fill="FFFFFF"/>
          </w:tcPr>
          <w:p w14:paraId="00000069" w14:textId="77777777" w:rsidR="00000000" w:rsidRDefault="00000000">
            <w:pPr>
              <w:widowControl w:val="0"/>
              <w:spacing w:after="0"/>
              <w:jc w:val="center"/>
            </w:pPr>
            <w:r>
              <w:rPr>
                <w:rFonts w:ascii="Times New Roman" w:eastAsia="Times New Roman" w:hAnsi="Times New Roman" w:cs="Times New Roman"/>
                <w:color w:val="000000"/>
                <w:sz w:val="16"/>
                <w:szCs w:val="16"/>
              </w:rPr>
              <w:t>0.000</w:t>
            </w:r>
          </w:p>
        </w:tc>
        <w:tc>
          <w:tcPr>
            <w:tcW w:w="532" w:type="dxa"/>
            <w:tcBorders>
              <w:left w:val="single" w:sz="4" w:space="0" w:color="00000A"/>
              <w:bottom w:val="single" w:sz="4" w:space="0" w:color="00000A"/>
            </w:tcBorders>
            <w:shd w:val="clear" w:color="auto" w:fill="FFFFFF"/>
          </w:tcPr>
          <w:p w14:paraId="0000006A" w14:textId="77777777" w:rsidR="00000000" w:rsidRDefault="00000000">
            <w:pPr>
              <w:widowControl w:val="0"/>
              <w:spacing w:after="0"/>
              <w:jc w:val="center"/>
            </w:pPr>
            <w:r>
              <w:rPr>
                <w:rFonts w:ascii="Times New Roman" w:eastAsia="Times New Roman" w:hAnsi="Times New Roman" w:cs="Times New Roman"/>
                <w:color w:val="000000"/>
                <w:sz w:val="16"/>
                <w:szCs w:val="16"/>
              </w:rPr>
              <w:t>0.001</w:t>
            </w:r>
          </w:p>
        </w:tc>
        <w:tc>
          <w:tcPr>
            <w:tcW w:w="642" w:type="dxa"/>
            <w:tcBorders>
              <w:left w:val="single" w:sz="4" w:space="0" w:color="00000A"/>
              <w:bottom w:val="single" w:sz="4" w:space="0" w:color="00000A"/>
            </w:tcBorders>
            <w:shd w:val="clear" w:color="auto" w:fill="FFFFFF"/>
          </w:tcPr>
          <w:p w14:paraId="0000006B" w14:textId="77777777" w:rsidR="00000000" w:rsidRDefault="00000000">
            <w:pPr>
              <w:widowControl w:val="0"/>
              <w:spacing w:after="0"/>
              <w:jc w:val="center"/>
            </w:pPr>
            <w:r>
              <w:rPr>
                <w:rFonts w:ascii="Times New Roman" w:eastAsia="Times New Roman" w:hAnsi="Times New Roman" w:cs="Times New Roman"/>
                <w:color w:val="000000"/>
                <w:sz w:val="16"/>
                <w:szCs w:val="16"/>
              </w:rPr>
              <w:t>0.368</w:t>
            </w:r>
          </w:p>
        </w:tc>
        <w:tc>
          <w:tcPr>
            <w:tcW w:w="581" w:type="dxa"/>
            <w:tcBorders>
              <w:left w:val="single" w:sz="4" w:space="0" w:color="00000A"/>
              <w:bottom w:val="single" w:sz="4" w:space="0" w:color="00000A"/>
            </w:tcBorders>
            <w:shd w:val="clear" w:color="auto" w:fill="FFFFFF"/>
          </w:tcPr>
          <w:p w14:paraId="0000006C" w14:textId="77777777" w:rsidR="00000000" w:rsidRDefault="00000000">
            <w:pPr>
              <w:widowControl w:val="0"/>
              <w:spacing w:after="0"/>
              <w:jc w:val="center"/>
            </w:pPr>
            <w:r>
              <w:rPr>
                <w:rFonts w:ascii="Times New Roman" w:eastAsia="Times New Roman" w:hAnsi="Times New Roman" w:cs="Times New Roman"/>
                <w:color w:val="000000"/>
                <w:sz w:val="16"/>
                <w:szCs w:val="16"/>
              </w:rPr>
              <w:t>0.43</w:t>
            </w:r>
          </w:p>
        </w:tc>
        <w:tc>
          <w:tcPr>
            <w:tcW w:w="684" w:type="dxa"/>
            <w:tcBorders>
              <w:left w:val="single" w:sz="4" w:space="0" w:color="00000A"/>
              <w:bottom w:val="single" w:sz="4" w:space="0" w:color="00000A"/>
            </w:tcBorders>
            <w:shd w:val="clear" w:color="auto" w:fill="FFFFFF"/>
          </w:tcPr>
          <w:p w14:paraId="0000006D" w14:textId="77777777" w:rsidR="00000000" w:rsidRDefault="00000000">
            <w:pPr>
              <w:widowControl w:val="0"/>
              <w:spacing w:after="0"/>
              <w:jc w:val="center"/>
            </w:pPr>
            <w:r>
              <w:rPr>
                <w:rFonts w:ascii="Times New Roman" w:eastAsia="Times New Roman" w:hAnsi="Times New Roman" w:cs="Times New Roman"/>
                <w:color w:val="000000"/>
                <w:sz w:val="16"/>
                <w:szCs w:val="16"/>
              </w:rPr>
              <w:t>0.71</w:t>
            </w:r>
          </w:p>
        </w:tc>
        <w:tc>
          <w:tcPr>
            <w:tcW w:w="1742" w:type="dxa"/>
            <w:tcBorders>
              <w:left w:val="single" w:sz="4" w:space="0" w:color="00000A"/>
              <w:bottom w:val="single" w:sz="4" w:space="0" w:color="00000A"/>
            </w:tcBorders>
            <w:shd w:val="clear" w:color="auto" w:fill="FFFFFF"/>
          </w:tcPr>
          <w:p w14:paraId="0000006E" w14:textId="77777777" w:rsidR="00000000" w:rsidRDefault="00000000">
            <w:pPr>
              <w:widowControl w:val="0"/>
              <w:spacing w:after="0"/>
              <w:jc w:val="center"/>
            </w:pPr>
            <w:r>
              <w:rPr>
                <w:rFonts w:ascii="Times New Roman" w:eastAsia="Times New Roman" w:hAnsi="Times New Roman" w:cs="Times New Roman"/>
                <w:color w:val="000000"/>
                <w:sz w:val="16"/>
                <w:szCs w:val="16"/>
              </w:rPr>
              <w:t>-</w:t>
            </w:r>
          </w:p>
        </w:tc>
        <w:tc>
          <w:tcPr>
            <w:tcW w:w="2086" w:type="dxa"/>
            <w:tcBorders>
              <w:left w:val="single" w:sz="4" w:space="0" w:color="00000A"/>
              <w:bottom w:val="single" w:sz="4" w:space="0" w:color="00000A"/>
              <w:right w:val="single" w:sz="4" w:space="0" w:color="00000A"/>
            </w:tcBorders>
            <w:shd w:val="clear" w:color="auto" w:fill="FFFFFF"/>
          </w:tcPr>
          <w:p w14:paraId="0000006F" w14:textId="77777777" w:rsidR="00000000" w:rsidRDefault="00000000">
            <w:pPr>
              <w:widowControl w:val="0"/>
              <w:spacing w:after="0"/>
              <w:jc w:val="center"/>
            </w:pPr>
            <w:r>
              <w:rPr>
                <w:rFonts w:ascii="Times New Roman" w:eastAsia="Times New Roman" w:hAnsi="Times New Roman" w:cs="Times New Roman"/>
                <w:sz w:val="16"/>
                <w:szCs w:val="16"/>
              </w:rPr>
              <w:t>-0.014 (MEMs 5, 1, 7, 6, 4)</w:t>
            </w:r>
          </w:p>
        </w:tc>
      </w:tr>
    </w:tbl>
    <w:p w14:paraId="00000070" w14:textId="77777777" w:rsidR="00000000" w:rsidRPr="004C3784" w:rsidRDefault="00000000">
      <w:pPr>
        <w:spacing w:line="360" w:lineRule="auto"/>
        <w:jc w:val="both"/>
        <w:rPr>
          <w:color w:val="000000"/>
        </w:rPr>
        <w:sectPr w:rsidR="00170C5E" w:rsidRPr="004C3784">
          <w:pgSz w:w="12240" w:h="15840"/>
          <w:pgMar w:top="1440" w:right="1440" w:bottom="1440" w:left="1440" w:header="0" w:footer="0" w:gutter="0"/>
          <w:lnNumType w:countBy="1" w:restart="continuous"/>
          <w:pgNumType w:start="1"/>
          <w:cols w:space="720"/>
        </w:sectPr>
      </w:pPr>
      <w:r w:rsidRPr="004C3784">
        <w:rPr>
          <w:rFonts w:ascii="Times New Roman" w:eastAsia="Times New Roman" w:hAnsi="Times New Roman" w:cs="Times New Roman"/>
          <w:color w:val="000000"/>
        </w:rPr>
        <w:t>SE: Standard error. *p &lt; 0.05. **p &lt; 0.01. ***p &lt; 0.001</w:t>
      </w:r>
    </w:p>
    <w:p w14:paraId="00000071" w14:textId="77777777" w:rsidR="00000000" w:rsidRPr="004C3784" w:rsidRDefault="00000000">
      <w:pPr>
        <w:spacing w:line="360" w:lineRule="auto"/>
        <w:jc w:val="both"/>
        <w:rPr>
          <w:rFonts w:ascii="Times New Roman" w:eastAsia="Times New Roman" w:hAnsi="Times New Roman" w:cs="Times New Roman"/>
        </w:rPr>
      </w:pPr>
      <w:r w:rsidRPr="004C3784">
        <w:rPr>
          <w:rFonts w:ascii="Times New Roman" w:eastAsia="Times New Roman" w:hAnsi="Times New Roman" w:cs="Times New Roman"/>
          <w:b/>
        </w:rPr>
        <w:lastRenderedPageBreak/>
        <w:t xml:space="preserve">Table 2. </w:t>
      </w:r>
      <w:r w:rsidRPr="004C3784">
        <w:rPr>
          <w:rFonts w:ascii="Times New Roman" w:eastAsia="Times New Roman" w:hAnsi="Times New Roman" w:cs="Times New Roman"/>
        </w:rPr>
        <w:t xml:space="preserve">Regression coefficients of two land-use variables (cropland and pasture) explaining variation in </w:t>
      </w:r>
      <w:proofErr w:type="spellStart"/>
      <w:r w:rsidRPr="004C3784">
        <w:rPr>
          <w:rFonts w:ascii="Times New Roman" w:eastAsia="Times New Roman" w:hAnsi="Times New Roman" w:cs="Times New Roman"/>
        </w:rPr>
        <w:t>Nestedness</w:t>
      </w:r>
      <w:proofErr w:type="spellEnd"/>
      <w:r w:rsidRPr="004C3784">
        <w:rPr>
          <w:rFonts w:ascii="Times New Roman" w:eastAsia="Times New Roman" w:hAnsi="Times New Roman" w:cs="Times New Roman"/>
        </w:rPr>
        <w:t xml:space="preserve"> (</w:t>
      </w:r>
      <w:r w:rsidRPr="004C3784">
        <w:rPr>
          <w:rFonts w:ascii="Times New Roman" w:eastAsia="Times New Roman" w:hAnsi="Times New Roman" w:cs="Times New Roman"/>
          <w:color w:val="000000"/>
          <w:vertAlign w:val="subscript"/>
        </w:rPr>
        <w:t>SES</w:t>
      </w:r>
      <w:r w:rsidRPr="004C3784">
        <w:rPr>
          <w:rFonts w:ascii="Times New Roman" w:eastAsia="Times New Roman" w:hAnsi="Times New Roman" w:cs="Times New Roman"/>
        </w:rPr>
        <w:t>), Modularity (Q</w:t>
      </w:r>
      <w:r w:rsidRPr="004C3784">
        <w:rPr>
          <w:rFonts w:ascii="Times New Roman" w:eastAsia="Times New Roman" w:hAnsi="Times New Roman" w:cs="Times New Roman"/>
          <w:color w:val="000000"/>
          <w:vertAlign w:val="subscript"/>
        </w:rPr>
        <w:t>SES</w:t>
      </w:r>
      <w:r w:rsidRPr="004C3784">
        <w:rPr>
          <w:rFonts w:ascii="Times New Roman" w:eastAsia="Times New Roman" w:hAnsi="Times New Roman" w:cs="Times New Roman"/>
        </w:rPr>
        <w:t>), Specialization (H</w:t>
      </w:r>
      <w:r w:rsidRPr="004C3784">
        <w:rPr>
          <w:rFonts w:ascii="Times New Roman" w:eastAsia="Times New Roman" w:hAnsi="Times New Roman" w:cs="Times New Roman"/>
          <w:vertAlign w:val="subscript"/>
        </w:rPr>
        <w:t>2</w:t>
      </w:r>
      <w:r w:rsidRPr="004C3784">
        <w:rPr>
          <w:rFonts w:ascii="Times New Roman" w:eastAsia="Times New Roman" w:hAnsi="Times New Roman" w:cs="Times New Roman"/>
        </w:rPr>
        <w:t>'</w:t>
      </w:r>
      <w:r w:rsidRPr="004C3784">
        <w:rPr>
          <w:rFonts w:ascii="Times New Roman" w:eastAsia="Times New Roman" w:hAnsi="Times New Roman" w:cs="Times New Roman"/>
          <w:color w:val="000000"/>
          <w:vertAlign w:val="subscript"/>
        </w:rPr>
        <w:t>SES</w:t>
      </w:r>
      <w:r w:rsidRPr="004C3784">
        <w:rPr>
          <w:rFonts w:ascii="Times New Roman" w:eastAsia="Times New Roman" w:hAnsi="Times New Roman" w:cs="Times New Roman"/>
        </w:rPr>
        <w:t>), Number of links, Link density and Number of fish species.  We also report Moran’ I value</w:t>
      </w:r>
      <w:del w:id="150" w:author="Jose Goncalves Jr" w:date="2024-06-18T07:56:00Z">
        <w:r w:rsidRPr="004C3784" w:rsidDel="006C445A">
          <w:rPr>
            <w:rFonts w:ascii="Times New Roman" w:eastAsia="Times New Roman" w:hAnsi="Times New Roman" w:cs="Times New Roman"/>
          </w:rPr>
          <w:delText>s</w:delText>
        </w:r>
      </w:del>
      <w:r w:rsidRPr="004C3784">
        <w:rPr>
          <w:rFonts w:ascii="Times New Roman" w:eastAsia="Times New Roman" w:hAnsi="Times New Roman" w:cs="Times New Roman"/>
        </w:rPr>
        <w:t xml:space="preserve"> to evaluate spatial autocorrelation in all models; when it was present, we rerun the same models including selected Moran Eigenvector Maps (MEMs) based on forward selection; when including land-use metrics and selected MEMs, spatial autocorrelation disappeared; only outputs for land-use is shown.</w:t>
      </w:r>
    </w:p>
    <w:tbl>
      <w:tblPr>
        <w:tblW w:w="9642" w:type="dxa"/>
        <w:tblInd w:w="10" w:type="dxa"/>
        <w:tblLayout w:type="fixed"/>
        <w:tblCellMar>
          <w:left w:w="10" w:type="dxa"/>
          <w:right w:w="10" w:type="dxa"/>
        </w:tblCellMar>
        <w:tblLook w:val="0400" w:firstRow="0" w:lastRow="0" w:firstColumn="0" w:lastColumn="0" w:noHBand="0" w:noVBand="1"/>
      </w:tblPr>
      <w:tblGrid>
        <w:gridCol w:w="2238"/>
        <w:gridCol w:w="949"/>
        <w:gridCol w:w="1046"/>
        <w:gridCol w:w="597"/>
        <w:gridCol w:w="713"/>
        <w:gridCol w:w="757"/>
        <w:gridCol w:w="1758"/>
        <w:gridCol w:w="1584"/>
      </w:tblGrid>
      <w:tr w:rsidR="00170C5E" w:rsidRPr="004C3784" w14:paraId="1D1AEAB6" w14:textId="77777777">
        <w:tblPrEx>
          <w:tblCellMar>
            <w:top w:w="0" w:type="dxa"/>
            <w:bottom w:w="0" w:type="dxa"/>
          </w:tblCellMar>
        </w:tblPrEx>
        <w:tc>
          <w:tcPr>
            <w:tcW w:w="2238" w:type="dxa"/>
            <w:tcBorders>
              <w:top w:val="single" w:sz="4" w:space="0" w:color="000000"/>
              <w:bottom w:val="single" w:sz="4" w:space="0" w:color="000000"/>
            </w:tcBorders>
            <w:shd w:val="clear" w:color="auto" w:fill="D9D9D9"/>
          </w:tcPr>
          <w:p w14:paraId="00000072"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Network descriptor</w:t>
            </w:r>
          </w:p>
        </w:tc>
        <w:tc>
          <w:tcPr>
            <w:tcW w:w="949" w:type="dxa"/>
            <w:tcBorders>
              <w:top w:val="single" w:sz="4" w:space="0" w:color="000000"/>
              <w:bottom w:val="single" w:sz="4" w:space="0" w:color="000000"/>
            </w:tcBorders>
            <w:shd w:val="clear" w:color="auto" w:fill="D9D9D9"/>
          </w:tcPr>
          <w:p w14:paraId="00000073"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Predictors</w:t>
            </w:r>
          </w:p>
        </w:tc>
        <w:tc>
          <w:tcPr>
            <w:tcW w:w="1046" w:type="dxa"/>
            <w:tcBorders>
              <w:top w:val="single" w:sz="4" w:space="0" w:color="000000"/>
              <w:bottom w:val="single" w:sz="4" w:space="0" w:color="000000"/>
            </w:tcBorders>
            <w:shd w:val="clear" w:color="auto" w:fill="D9D9D9"/>
          </w:tcPr>
          <w:p w14:paraId="00000074"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Coefficients</w:t>
            </w:r>
          </w:p>
        </w:tc>
        <w:tc>
          <w:tcPr>
            <w:tcW w:w="597" w:type="dxa"/>
            <w:tcBorders>
              <w:top w:val="single" w:sz="4" w:space="0" w:color="000000"/>
              <w:bottom w:val="single" w:sz="4" w:space="0" w:color="000000"/>
            </w:tcBorders>
            <w:shd w:val="clear" w:color="auto" w:fill="D9D9D9"/>
          </w:tcPr>
          <w:p w14:paraId="00000075"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SE</w:t>
            </w:r>
          </w:p>
        </w:tc>
        <w:tc>
          <w:tcPr>
            <w:tcW w:w="713" w:type="dxa"/>
            <w:tcBorders>
              <w:top w:val="single" w:sz="4" w:space="0" w:color="000000"/>
              <w:bottom w:val="single" w:sz="4" w:space="0" w:color="000000"/>
            </w:tcBorders>
            <w:shd w:val="clear" w:color="auto" w:fill="D9D9D9"/>
          </w:tcPr>
          <w:p w14:paraId="00000076"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t-value</w:t>
            </w:r>
          </w:p>
        </w:tc>
        <w:tc>
          <w:tcPr>
            <w:tcW w:w="757" w:type="dxa"/>
            <w:tcBorders>
              <w:top w:val="single" w:sz="4" w:space="0" w:color="000000"/>
              <w:bottom w:val="single" w:sz="4" w:space="0" w:color="000000"/>
            </w:tcBorders>
            <w:shd w:val="clear" w:color="auto" w:fill="D9D9D9"/>
          </w:tcPr>
          <w:p w14:paraId="00000077"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p-value</w:t>
            </w:r>
          </w:p>
        </w:tc>
        <w:tc>
          <w:tcPr>
            <w:tcW w:w="1758" w:type="dxa"/>
            <w:tcBorders>
              <w:top w:val="single" w:sz="4" w:space="0" w:color="000000"/>
              <w:bottom w:val="single" w:sz="4" w:space="0" w:color="000000"/>
            </w:tcBorders>
            <w:shd w:val="clear" w:color="auto" w:fill="D9D9D9"/>
          </w:tcPr>
          <w:p w14:paraId="00000078" w14:textId="77777777" w:rsidR="00000000" w:rsidRPr="004C3784" w:rsidRDefault="00000000">
            <w:pPr>
              <w:widowControl w:val="0"/>
              <w:spacing w:after="0" w:line="240" w:lineRule="auto"/>
              <w:jc w:val="center"/>
              <w:rPr>
                <w:rFonts w:ascii="Times New Roman" w:eastAsia="Times New Roman" w:hAnsi="Times New Roman" w:cs="Times New Roman"/>
                <w:sz w:val="16"/>
                <w:szCs w:val="16"/>
              </w:rPr>
            </w:pPr>
            <w:r w:rsidRPr="004C3784">
              <w:rPr>
                <w:rFonts w:ascii="Times New Roman" w:eastAsia="Times New Roman" w:hAnsi="Times New Roman" w:cs="Times New Roman"/>
                <w:b/>
                <w:sz w:val="16"/>
                <w:szCs w:val="16"/>
              </w:rPr>
              <w:t>Moran´s I without Spatial Filters</w:t>
            </w:r>
          </w:p>
        </w:tc>
        <w:tc>
          <w:tcPr>
            <w:tcW w:w="1584" w:type="dxa"/>
            <w:tcBorders>
              <w:top w:val="single" w:sz="4" w:space="0" w:color="000000"/>
              <w:bottom w:val="single" w:sz="4" w:space="0" w:color="000000"/>
            </w:tcBorders>
            <w:shd w:val="clear" w:color="auto" w:fill="D9D9D9"/>
          </w:tcPr>
          <w:p w14:paraId="00000079" w14:textId="77777777" w:rsidR="00000000" w:rsidRPr="004C3784" w:rsidRDefault="00000000">
            <w:pPr>
              <w:widowControl w:val="0"/>
              <w:spacing w:after="0" w:line="240" w:lineRule="auto"/>
              <w:jc w:val="center"/>
              <w:rPr>
                <w:rFonts w:ascii="Times New Roman" w:eastAsia="Times New Roman" w:hAnsi="Times New Roman" w:cs="Times New Roman"/>
                <w:sz w:val="16"/>
                <w:szCs w:val="16"/>
              </w:rPr>
            </w:pPr>
            <w:r w:rsidRPr="004C3784">
              <w:rPr>
                <w:rFonts w:ascii="Times New Roman" w:eastAsia="Times New Roman" w:hAnsi="Times New Roman" w:cs="Times New Roman"/>
                <w:b/>
                <w:sz w:val="16"/>
                <w:szCs w:val="16"/>
              </w:rPr>
              <w:t>Moran´s I with Spatial Filters</w:t>
            </w:r>
          </w:p>
        </w:tc>
      </w:tr>
      <w:tr w:rsidR="00170C5E" w14:paraId="2CAB1A77" w14:textId="77777777">
        <w:tblPrEx>
          <w:tblCellMar>
            <w:top w:w="0" w:type="dxa"/>
            <w:bottom w:w="0" w:type="dxa"/>
          </w:tblCellMar>
        </w:tblPrEx>
        <w:trPr>
          <w:trHeight w:val="385"/>
        </w:trPr>
        <w:tc>
          <w:tcPr>
            <w:tcW w:w="2238" w:type="dxa"/>
            <w:shd w:val="clear" w:color="auto" w:fill="auto"/>
          </w:tcPr>
          <w:p w14:paraId="0000007A" w14:textId="77777777" w:rsidR="00000000" w:rsidRDefault="00000000">
            <w:pPr>
              <w:widowControl w:val="0"/>
              <w:spacing w:after="0"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NODF</w:t>
            </w:r>
            <w:r>
              <w:rPr>
                <w:rFonts w:ascii="Times New Roman" w:eastAsia="Times New Roman" w:hAnsi="Times New Roman" w:cs="Times New Roman"/>
                <w:b/>
                <w:sz w:val="16"/>
                <w:szCs w:val="16"/>
                <w:vertAlign w:val="subscript"/>
              </w:rPr>
              <w:t>SES</w:t>
            </w:r>
          </w:p>
        </w:tc>
        <w:tc>
          <w:tcPr>
            <w:tcW w:w="949" w:type="dxa"/>
            <w:shd w:val="clear" w:color="auto" w:fill="auto"/>
          </w:tcPr>
          <w:p w14:paraId="0000007B" w14:textId="77777777" w:rsidR="00000000" w:rsidRDefault="00000000">
            <w:pPr>
              <w:widowControl w:val="0"/>
              <w:spacing w:after="0" w:line="240" w:lineRule="auto"/>
              <w:jc w:val="center"/>
              <w:rPr>
                <w:rFonts w:ascii="Times New Roman" w:eastAsia="Times New Roman" w:hAnsi="Times New Roman" w:cs="Times New Roman"/>
                <w:sz w:val="16"/>
                <w:szCs w:val="16"/>
              </w:rPr>
            </w:pPr>
          </w:p>
        </w:tc>
        <w:tc>
          <w:tcPr>
            <w:tcW w:w="1046" w:type="dxa"/>
            <w:shd w:val="clear" w:color="auto" w:fill="auto"/>
          </w:tcPr>
          <w:p w14:paraId="0000007C" w14:textId="77777777" w:rsidR="00000000" w:rsidRDefault="00000000">
            <w:pPr>
              <w:widowControl w:val="0"/>
              <w:spacing w:after="0" w:line="240" w:lineRule="auto"/>
              <w:jc w:val="center"/>
              <w:rPr>
                <w:rFonts w:ascii="Times New Roman" w:eastAsia="Times New Roman" w:hAnsi="Times New Roman" w:cs="Times New Roman"/>
                <w:sz w:val="16"/>
                <w:szCs w:val="16"/>
              </w:rPr>
            </w:pPr>
          </w:p>
        </w:tc>
        <w:tc>
          <w:tcPr>
            <w:tcW w:w="597" w:type="dxa"/>
            <w:shd w:val="clear" w:color="auto" w:fill="auto"/>
          </w:tcPr>
          <w:p w14:paraId="0000007D" w14:textId="77777777" w:rsidR="00000000" w:rsidRDefault="00000000">
            <w:pPr>
              <w:widowControl w:val="0"/>
              <w:spacing w:after="0" w:line="240" w:lineRule="auto"/>
              <w:jc w:val="center"/>
              <w:rPr>
                <w:rFonts w:ascii="Times New Roman" w:eastAsia="Times New Roman" w:hAnsi="Times New Roman" w:cs="Times New Roman"/>
                <w:sz w:val="16"/>
                <w:szCs w:val="16"/>
              </w:rPr>
            </w:pPr>
          </w:p>
        </w:tc>
        <w:tc>
          <w:tcPr>
            <w:tcW w:w="713" w:type="dxa"/>
            <w:shd w:val="clear" w:color="auto" w:fill="auto"/>
          </w:tcPr>
          <w:p w14:paraId="0000007E" w14:textId="77777777" w:rsidR="00000000" w:rsidRDefault="00000000">
            <w:pPr>
              <w:widowControl w:val="0"/>
              <w:spacing w:after="0" w:line="240" w:lineRule="auto"/>
              <w:jc w:val="center"/>
              <w:rPr>
                <w:rFonts w:ascii="Times New Roman" w:eastAsia="Times New Roman" w:hAnsi="Times New Roman" w:cs="Times New Roman"/>
                <w:sz w:val="16"/>
                <w:szCs w:val="16"/>
              </w:rPr>
            </w:pPr>
          </w:p>
        </w:tc>
        <w:tc>
          <w:tcPr>
            <w:tcW w:w="757" w:type="dxa"/>
            <w:shd w:val="clear" w:color="auto" w:fill="auto"/>
          </w:tcPr>
          <w:p w14:paraId="0000007F" w14:textId="77777777" w:rsidR="00000000" w:rsidRDefault="00000000">
            <w:pPr>
              <w:widowControl w:val="0"/>
              <w:spacing w:after="0" w:line="240" w:lineRule="auto"/>
              <w:jc w:val="center"/>
              <w:rPr>
                <w:rFonts w:ascii="Times New Roman" w:eastAsia="Times New Roman" w:hAnsi="Times New Roman" w:cs="Times New Roman"/>
                <w:sz w:val="16"/>
                <w:szCs w:val="16"/>
              </w:rPr>
            </w:pPr>
          </w:p>
        </w:tc>
        <w:tc>
          <w:tcPr>
            <w:tcW w:w="1758" w:type="dxa"/>
            <w:shd w:val="clear" w:color="auto" w:fill="auto"/>
          </w:tcPr>
          <w:p w14:paraId="00000080"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0.04</w:t>
            </w:r>
          </w:p>
        </w:tc>
        <w:tc>
          <w:tcPr>
            <w:tcW w:w="1584" w:type="dxa"/>
            <w:shd w:val="clear" w:color="auto" w:fill="auto"/>
          </w:tcPr>
          <w:p w14:paraId="00000081"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r>
      <w:tr w:rsidR="00170C5E" w14:paraId="3B23129C" w14:textId="77777777">
        <w:tblPrEx>
          <w:tblCellMar>
            <w:top w:w="0" w:type="dxa"/>
            <w:bottom w:w="0" w:type="dxa"/>
          </w:tblCellMar>
        </w:tblPrEx>
        <w:tc>
          <w:tcPr>
            <w:tcW w:w="2238" w:type="dxa"/>
            <w:shd w:val="clear" w:color="auto" w:fill="auto"/>
          </w:tcPr>
          <w:p w14:paraId="00000082" w14:textId="77777777" w:rsidR="00000000" w:rsidRDefault="00000000">
            <w:pPr>
              <w:widowControl w:val="0"/>
              <w:spacing w:after="0" w:line="240" w:lineRule="auto"/>
              <w:jc w:val="center"/>
              <w:rPr>
                <w:rFonts w:ascii="Times New Roman" w:eastAsia="Times New Roman" w:hAnsi="Times New Roman" w:cs="Times New Roman"/>
                <w:b/>
                <w:sz w:val="16"/>
                <w:szCs w:val="16"/>
              </w:rPr>
            </w:pPr>
          </w:p>
        </w:tc>
        <w:tc>
          <w:tcPr>
            <w:tcW w:w="949" w:type="dxa"/>
            <w:shd w:val="clear" w:color="auto" w:fill="auto"/>
          </w:tcPr>
          <w:p w14:paraId="00000083"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Cropland</w:t>
            </w:r>
          </w:p>
        </w:tc>
        <w:tc>
          <w:tcPr>
            <w:tcW w:w="1046" w:type="dxa"/>
            <w:shd w:val="clear" w:color="auto" w:fill="auto"/>
          </w:tcPr>
          <w:p w14:paraId="00000084"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-0.02</w:t>
            </w:r>
          </w:p>
        </w:tc>
        <w:tc>
          <w:tcPr>
            <w:tcW w:w="597" w:type="dxa"/>
            <w:shd w:val="clear" w:color="auto" w:fill="auto"/>
          </w:tcPr>
          <w:p w14:paraId="00000085"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0.018</w:t>
            </w:r>
          </w:p>
        </w:tc>
        <w:tc>
          <w:tcPr>
            <w:tcW w:w="713" w:type="dxa"/>
            <w:shd w:val="clear" w:color="auto" w:fill="auto"/>
          </w:tcPr>
          <w:p w14:paraId="00000086"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-1.18</w:t>
            </w:r>
          </w:p>
        </w:tc>
        <w:tc>
          <w:tcPr>
            <w:tcW w:w="757" w:type="dxa"/>
            <w:shd w:val="clear" w:color="auto" w:fill="auto"/>
          </w:tcPr>
          <w:p w14:paraId="00000087"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0.25</w:t>
            </w:r>
          </w:p>
        </w:tc>
        <w:tc>
          <w:tcPr>
            <w:tcW w:w="1758" w:type="dxa"/>
            <w:shd w:val="clear" w:color="auto" w:fill="auto"/>
          </w:tcPr>
          <w:p w14:paraId="00000088" w14:textId="77777777" w:rsidR="00000000" w:rsidRDefault="00000000">
            <w:pPr>
              <w:widowControl w:val="0"/>
              <w:spacing w:after="0" w:line="240" w:lineRule="auto"/>
              <w:jc w:val="center"/>
              <w:rPr>
                <w:rFonts w:ascii="Times New Roman" w:eastAsia="Times New Roman" w:hAnsi="Times New Roman" w:cs="Times New Roman"/>
                <w:sz w:val="16"/>
                <w:szCs w:val="16"/>
              </w:rPr>
            </w:pPr>
          </w:p>
        </w:tc>
        <w:tc>
          <w:tcPr>
            <w:tcW w:w="1584" w:type="dxa"/>
            <w:shd w:val="clear" w:color="auto" w:fill="auto"/>
          </w:tcPr>
          <w:p w14:paraId="00000089" w14:textId="77777777" w:rsidR="00000000" w:rsidRDefault="00000000">
            <w:pPr>
              <w:widowControl w:val="0"/>
              <w:spacing w:after="0" w:line="240" w:lineRule="auto"/>
              <w:jc w:val="center"/>
              <w:rPr>
                <w:rFonts w:ascii="Times New Roman" w:eastAsia="Times New Roman" w:hAnsi="Times New Roman" w:cs="Times New Roman"/>
                <w:sz w:val="16"/>
                <w:szCs w:val="16"/>
              </w:rPr>
            </w:pPr>
          </w:p>
        </w:tc>
      </w:tr>
      <w:tr w:rsidR="00170C5E" w14:paraId="4B8DBA2C" w14:textId="77777777">
        <w:tblPrEx>
          <w:tblCellMar>
            <w:top w:w="0" w:type="dxa"/>
            <w:bottom w:w="0" w:type="dxa"/>
          </w:tblCellMar>
        </w:tblPrEx>
        <w:tc>
          <w:tcPr>
            <w:tcW w:w="2238" w:type="dxa"/>
            <w:shd w:val="clear" w:color="auto" w:fill="auto"/>
          </w:tcPr>
          <w:p w14:paraId="0000008A" w14:textId="77777777" w:rsidR="00000000" w:rsidRDefault="00000000">
            <w:pPr>
              <w:widowControl w:val="0"/>
              <w:spacing w:after="0" w:line="240" w:lineRule="auto"/>
              <w:jc w:val="center"/>
              <w:rPr>
                <w:rFonts w:ascii="Times New Roman" w:eastAsia="Times New Roman" w:hAnsi="Times New Roman" w:cs="Times New Roman"/>
                <w:b/>
                <w:sz w:val="16"/>
                <w:szCs w:val="16"/>
              </w:rPr>
            </w:pPr>
          </w:p>
        </w:tc>
        <w:tc>
          <w:tcPr>
            <w:tcW w:w="949" w:type="dxa"/>
            <w:shd w:val="clear" w:color="auto" w:fill="auto"/>
          </w:tcPr>
          <w:p w14:paraId="0000008B"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Pasture </w:t>
            </w:r>
          </w:p>
        </w:tc>
        <w:tc>
          <w:tcPr>
            <w:tcW w:w="1046" w:type="dxa"/>
            <w:shd w:val="clear" w:color="auto" w:fill="auto"/>
          </w:tcPr>
          <w:p w14:paraId="0000008C"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0.017</w:t>
            </w:r>
          </w:p>
        </w:tc>
        <w:tc>
          <w:tcPr>
            <w:tcW w:w="597" w:type="dxa"/>
            <w:shd w:val="clear" w:color="auto" w:fill="auto"/>
          </w:tcPr>
          <w:p w14:paraId="0000008D"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0.018</w:t>
            </w:r>
          </w:p>
        </w:tc>
        <w:tc>
          <w:tcPr>
            <w:tcW w:w="713" w:type="dxa"/>
            <w:shd w:val="clear" w:color="auto" w:fill="auto"/>
          </w:tcPr>
          <w:p w14:paraId="0000008E"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0.98</w:t>
            </w:r>
          </w:p>
        </w:tc>
        <w:tc>
          <w:tcPr>
            <w:tcW w:w="757" w:type="dxa"/>
            <w:shd w:val="clear" w:color="auto" w:fill="auto"/>
          </w:tcPr>
          <w:p w14:paraId="0000008F"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0.33</w:t>
            </w:r>
          </w:p>
        </w:tc>
        <w:tc>
          <w:tcPr>
            <w:tcW w:w="1758" w:type="dxa"/>
            <w:shd w:val="clear" w:color="auto" w:fill="auto"/>
          </w:tcPr>
          <w:p w14:paraId="00000090" w14:textId="77777777" w:rsidR="00000000" w:rsidRDefault="00000000">
            <w:pPr>
              <w:widowControl w:val="0"/>
              <w:spacing w:after="0" w:line="240" w:lineRule="auto"/>
              <w:jc w:val="center"/>
              <w:rPr>
                <w:rFonts w:ascii="Times New Roman" w:eastAsia="Times New Roman" w:hAnsi="Times New Roman" w:cs="Times New Roman"/>
                <w:sz w:val="16"/>
                <w:szCs w:val="16"/>
              </w:rPr>
            </w:pPr>
          </w:p>
        </w:tc>
        <w:tc>
          <w:tcPr>
            <w:tcW w:w="1584" w:type="dxa"/>
            <w:shd w:val="clear" w:color="auto" w:fill="auto"/>
          </w:tcPr>
          <w:p w14:paraId="00000091" w14:textId="77777777" w:rsidR="00000000" w:rsidRDefault="00000000">
            <w:pPr>
              <w:widowControl w:val="0"/>
              <w:spacing w:after="0" w:line="240" w:lineRule="auto"/>
              <w:jc w:val="center"/>
              <w:rPr>
                <w:rFonts w:ascii="Times New Roman" w:eastAsia="Times New Roman" w:hAnsi="Times New Roman" w:cs="Times New Roman"/>
                <w:sz w:val="16"/>
                <w:szCs w:val="16"/>
              </w:rPr>
            </w:pPr>
          </w:p>
        </w:tc>
      </w:tr>
      <w:tr w:rsidR="00170C5E" w14:paraId="172BF91D" w14:textId="77777777">
        <w:tblPrEx>
          <w:tblCellMar>
            <w:top w:w="0" w:type="dxa"/>
            <w:bottom w:w="0" w:type="dxa"/>
          </w:tblCellMar>
        </w:tblPrEx>
        <w:tc>
          <w:tcPr>
            <w:tcW w:w="2238" w:type="dxa"/>
            <w:shd w:val="clear" w:color="auto" w:fill="auto"/>
          </w:tcPr>
          <w:p w14:paraId="00000092" w14:textId="77777777" w:rsidR="00000000" w:rsidRDefault="00000000">
            <w:pPr>
              <w:widowControl w:val="0"/>
              <w:spacing w:after="0"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Q</w:t>
            </w:r>
            <w:r>
              <w:rPr>
                <w:rFonts w:ascii="Times New Roman" w:eastAsia="Times New Roman" w:hAnsi="Times New Roman" w:cs="Times New Roman"/>
                <w:b/>
                <w:sz w:val="16"/>
                <w:szCs w:val="16"/>
                <w:vertAlign w:val="subscript"/>
              </w:rPr>
              <w:t>SES</w:t>
            </w:r>
          </w:p>
        </w:tc>
        <w:tc>
          <w:tcPr>
            <w:tcW w:w="949" w:type="dxa"/>
            <w:shd w:val="clear" w:color="auto" w:fill="auto"/>
          </w:tcPr>
          <w:p w14:paraId="00000093" w14:textId="77777777" w:rsidR="00000000" w:rsidRDefault="00000000">
            <w:pPr>
              <w:widowControl w:val="0"/>
              <w:spacing w:after="0" w:line="240" w:lineRule="auto"/>
              <w:jc w:val="center"/>
              <w:rPr>
                <w:rFonts w:ascii="Times New Roman" w:eastAsia="Times New Roman" w:hAnsi="Times New Roman" w:cs="Times New Roman"/>
                <w:sz w:val="16"/>
                <w:szCs w:val="16"/>
              </w:rPr>
            </w:pPr>
          </w:p>
        </w:tc>
        <w:tc>
          <w:tcPr>
            <w:tcW w:w="1046" w:type="dxa"/>
            <w:shd w:val="clear" w:color="auto" w:fill="auto"/>
          </w:tcPr>
          <w:p w14:paraId="00000094" w14:textId="77777777" w:rsidR="00000000" w:rsidRDefault="00000000">
            <w:pPr>
              <w:widowControl w:val="0"/>
              <w:spacing w:after="0" w:line="240" w:lineRule="auto"/>
              <w:jc w:val="center"/>
              <w:rPr>
                <w:rFonts w:ascii="Times New Roman" w:eastAsia="Times New Roman" w:hAnsi="Times New Roman" w:cs="Times New Roman"/>
                <w:sz w:val="16"/>
                <w:szCs w:val="16"/>
              </w:rPr>
            </w:pPr>
          </w:p>
        </w:tc>
        <w:tc>
          <w:tcPr>
            <w:tcW w:w="597" w:type="dxa"/>
            <w:shd w:val="clear" w:color="auto" w:fill="auto"/>
          </w:tcPr>
          <w:p w14:paraId="00000095" w14:textId="77777777" w:rsidR="00000000" w:rsidRDefault="00000000">
            <w:pPr>
              <w:widowControl w:val="0"/>
              <w:spacing w:after="0" w:line="240" w:lineRule="auto"/>
              <w:jc w:val="center"/>
              <w:rPr>
                <w:rFonts w:ascii="Times New Roman" w:eastAsia="Times New Roman" w:hAnsi="Times New Roman" w:cs="Times New Roman"/>
                <w:sz w:val="16"/>
                <w:szCs w:val="16"/>
              </w:rPr>
            </w:pPr>
          </w:p>
        </w:tc>
        <w:tc>
          <w:tcPr>
            <w:tcW w:w="713" w:type="dxa"/>
            <w:shd w:val="clear" w:color="auto" w:fill="auto"/>
          </w:tcPr>
          <w:p w14:paraId="00000096" w14:textId="77777777" w:rsidR="00000000" w:rsidRDefault="00000000">
            <w:pPr>
              <w:widowControl w:val="0"/>
              <w:spacing w:after="0" w:line="240" w:lineRule="auto"/>
              <w:jc w:val="center"/>
              <w:rPr>
                <w:rFonts w:ascii="Times New Roman" w:eastAsia="Times New Roman" w:hAnsi="Times New Roman" w:cs="Times New Roman"/>
                <w:sz w:val="16"/>
                <w:szCs w:val="16"/>
              </w:rPr>
            </w:pPr>
          </w:p>
        </w:tc>
        <w:tc>
          <w:tcPr>
            <w:tcW w:w="757" w:type="dxa"/>
            <w:shd w:val="clear" w:color="auto" w:fill="auto"/>
          </w:tcPr>
          <w:p w14:paraId="00000097" w14:textId="77777777" w:rsidR="00000000" w:rsidRDefault="00000000">
            <w:pPr>
              <w:widowControl w:val="0"/>
              <w:spacing w:after="0" w:line="240" w:lineRule="auto"/>
              <w:jc w:val="center"/>
              <w:rPr>
                <w:rFonts w:ascii="Times New Roman" w:eastAsia="Times New Roman" w:hAnsi="Times New Roman" w:cs="Times New Roman"/>
                <w:sz w:val="16"/>
                <w:szCs w:val="16"/>
              </w:rPr>
            </w:pPr>
          </w:p>
        </w:tc>
        <w:tc>
          <w:tcPr>
            <w:tcW w:w="1758" w:type="dxa"/>
            <w:shd w:val="clear" w:color="auto" w:fill="auto"/>
          </w:tcPr>
          <w:p w14:paraId="00000098"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0.01</w:t>
            </w:r>
          </w:p>
        </w:tc>
        <w:tc>
          <w:tcPr>
            <w:tcW w:w="1584" w:type="dxa"/>
            <w:shd w:val="clear" w:color="auto" w:fill="auto"/>
          </w:tcPr>
          <w:p w14:paraId="00000099"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r>
      <w:tr w:rsidR="00170C5E" w14:paraId="0D0079D2" w14:textId="77777777">
        <w:tblPrEx>
          <w:tblCellMar>
            <w:top w:w="0" w:type="dxa"/>
            <w:bottom w:w="0" w:type="dxa"/>
          </w:tblCellMar>
        </w:tblPrEx>
        <w:tc>
          <w:tcPr>
            <w:tcW w:w="2238" w:type="dxa"/>
            <w:shd w:val="clear" w:color="auto" w:fill="auto"/>
          </w:tcPr>
          <w:p w14:paraId="0000009A" w14:textId="77777777" w:rsidR="00000000" w:rsidRDefault="00000000">
            <w:pPr>
              <w:widowControl w:val="0"/>
              <w:spacing w:after="0" w:line="240" w:lineRule="auto"/>
              <w:jc w:val="center"/>
              <w:rPr>
                <w:rFonts w:ascii="Times New Roman" w:eastAsia="Times New Roman" w:hAnsi="Times New Roman" w:cs="Times New Roman"/>
                <w:b/>
                <w:sz w:val="16"/>
                <w:szCs w:val="16"/>
              </w:rPr>
            </w:pPr>
          </w:p>
        </w:tc>
        <w:tc>
          <w:tcPr>
            <w:tcW w:w="949" w:type="dxa"/>
            <w:shd w:val="clear" w:color="auto" w:fill="auto"/>
          </w:tcPr>
          <w:p w14:paraId="0000009B"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Cropland</w:t>
            </w:r>
          </w:p>
        </w:tc>
        <w:tc>
          <w:tcPr>
            <w:tcW w:w="1046" w:type="dxa"/>
            <w:shd w:val="clear" w:color="auto" w:fill="auto"/>
          </w:tcPr>
          <w:p w14:paraId="0000009C"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-0.006</w:t>
            </w:r>
          </w:p>
        </w:tc>
        <w:tc>
          <w:tcPr>
            <w:tcW w:w="597" w:type="dxa"/>
            <w:shd w:val="clear" w:color="auto" w:fill="auto"/>
          </w:tcPr>
          <w:p w14:paraId="0000009D"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0.008</w:t>
            </w:r>
          </w:p>
        </w:tc>
        <w:tc>
          <w:tcPr>
            <w:tcW w:w="713" w:type="dxa"/>
            <w:shd w:val="clear" w:color="auto" w:fill="auto"/>
          </w:tcPr>
          <w:p w14:paraId="0000009E"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-0.75</w:t>
            </w:r>
          </w:p>
        </w:tc>
        <w:tc>
          <w:tcPr>
            <w:tcW w:w="757" w:type="dxa"/>
            <w:shd w:val="clear" w:color="auto" w:fill="auto"/>
          </w:tcPr>
          <w:p w14:paraId="0000009F"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0.46</w:t>
            </w:r>
          </w:p>
        </w:tc>
        <w:tc>
          <w:tcPr>
            <w:tcW w:w="1758" w:type="dxa"/>
            <w:shd w:val="clear" w:color="auto" w:fill="auto"/>
          </w:tcPr>
          <w:p w14:paraId="000000A0" w14:textId="77777777" w:rsidR="00000000" w:rsidRDefault="00000000">
            <w:pPr>
              <w:widowControl w:val="0"/>
              <w:spacing w:after="0" w:line="240" w:lineRule="auto"/>
              <w:jc w:val="center"/>
              <w:rPr>
                <w:rFonts w:ascii="Times New Roman" w:eastAsia="Times New Roman" w:hAnsi="Times New Roman" w:cs="Times New Roman"/>
                <w:sz w:val="16"/>
                <w:szCs w:val="16"/>
              </w:rPr>
            </w:pPr>
          </w:p>
        </w:tc>
        <w:tc>
          <w:tcPr>
            <w:tcW w:w="1584" w:type="dxa"/>
            <w:shd w:val="clear" w:color="auto" w:fill="auto"/>
          </w:tcPr>
          <w:p w14:paraId="000000A1" w14:textId="77777777" w:rsidR="00000000" w:rsidRDefault="00000000">
            <w:pPr>
              <w:widowControl w:val="0"/>
              <w:spacing w:after="0" w:line="240" w:lineRule="auto"/>
              <w:jc w:val="center"/>
              <w:rPr>
                <w:rFonts w:ascii="Times New Roman" w:eastAsia="Times New Roman" w:hAnsi="Times New Roman" w:cs="Times New Roman"/>
                <w:sz w:val="16"/>
                <w:szCs w:val="16"/>
              </w:rPr>
            </w:pPr>
          </w:p>
        </w:tc>
      </w:tr>
      <w:tr w:rsidR="00170C5E" w14:paraId="664E2E2D" w14:textId="77777777">
        <w:tblPrEx>
          <w:tblCellMar>
            <w:top w:w="0" w:type="dxa"/>
            <w:bottom w:w="0" w:type="dxa"/>
          </w:tblCellMar>
        </w:tblPrEx>
        <w:tc>
          <w:tcPr>
            <w:tcW w:w="2238" w:type="dxa"/>
            <w:shd w:val="clear" w:color="auto" w:fill="auto"/>
          </w:tcPr>
          <w:p w14:paraId="000000A2" w14:textId="77777777" w:rsidR="00000000" w:rsidRDefault="00000000">
            <w:pPr>
              <w:widowControl w:val="0"/>
              <w:spacing w:after="0" w:line="240" w:lineRule="auto"/>
              <w:jc w:val="center"/>
              <w:rPr>
                <w:rFonts w:ascii="Times New Roman" w:eastAsia="Times New Roman" w:hAnsi="Times New Roman" w:cs="Times New Roman"/>
                <w:b/>
                <w:sz w:val="16"/>
                <w:szCs w:val="16"/>
              </w:rPr>
            </w:pPr>
          </w:p>
        </w:tc>
        <w:tc>
          <w:tcPr>
            <w:tcW w:w="949" w:type="dxa"/>
            <w:shd w:val="clear" w:color="auto" w:fill="auto"/>
          </w:tcPr>
          <w:p w14:paraId="000000A3"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Pasture  </w:t>
            </w:r>
          </w:p>
        </w:tc>
        <w:tc>
          <w:tcPr>
            <w:tcW w:w="1046" w:type="dxa"/>
            <w:shd w:val="clear" w:color="auto" w:fill="auto"/>
          </w:tcPr>
          <w:p w14:paraId="000000A4"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-0.022</w:t>
            </w:r>
          </w:p>
        </w:tc>
        <w:tc>
          <w:tcPr>
            <w:tcW w:w="597" w:type="dxa"/>
            <w:shd w:val="clear" w:color="auto" w:fill="auto"/>
          </w:tcPr>
          <w:p w14:paraId="000000A5"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0.008</w:t>
            </w:r>
          </w:p>
        </w:tc>
        <w:tc>
          <w:tcPr>
            <w:tcW w:w="713" w:type="dxa"/>
            <w:shd w:val="clear" w:color="auto" w:fill="auto"/>
          </w:tcPr>
          <w:p w14:paraId="000000A6"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-2.84</w:t>
            </w:r>
          </w:p>
        </w:tc>
        <w:tc>
          <w:tcPr>
            <w:tcW w:w="757" w:type="dxa"/>
            <w:shd w:val="clear" w:color="auto" w:fill="auto"/>
          </w:tcPr>
          <w:p w14:paraId="000000A7"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0.001**</w:t>
            </w:r>
          </w:p>
        </w:tc>
        <w:tc>
          <w:tcPr>
            <w:tcW w:w="1758" w:type="dxa"/>
            <w:shd w:val="clear" w:color="auto" w:fill="auto"/>
          </w:tcPr>
          <w:p w14:paraId="000000A8" w14:textId="77777777" w:rsidR="00000000" w:rsidRDefault="00000000">
            <w:pPr>
              <w:widowControl w:val="0"/>
              <w:spacing w:after="0" w:line="240" w:lineRule="auto"/>
              <w:jc w:val="center"/>
              <w:rPr>
                <w:rFonts w:ascii="Times New Roman" w:eastAsia="Times New Roman" w:hAnsi="Times New Roman" w:cs="Times New Roman"/>
                <w:sz w:val="16"/>
                <w:szCs w:val="16"/>
              </w:rPr>
            </w:pPr>
          </w:p>
        </w:tc>
        <w:tc>
          <w:tcPr>
            <w:tcW w:w="1584" w:type="dxa"/>
            <w:shd w:val="clear" w:color="auto" w:fill="auto"/>
          </w:tcPr>
          <w:p w14:paraId="000000A9" w14:textId="77777777" w:rsidR="00000000" w:rsidRDefault="00000000">
            <w:pPr>
              <w:widowControl w:val="0"/>
              <w:spacing w:after="0" w:line="240" w:lineRule="auto"/>
              <w:jc w:val="center"/>
              <w:rPr>
                <w:rFonts w:ascii="Times New Roman" w:eastAsia="Times New Roman" w:hAnsi="Times New Roman" w:cs="Times New Roman"/>
                <w:sz w:val="16"/>
                <w:szCs w:val="16"/>
              </w:rPr>
            </w:pPr>
          </w:p>
        </w:tc>
      </w:tr>
      <w:tr w:rsidR="00170C5E" w14:paraId="604E59B9" w14:textId="77777777">
        <w:tblPrEx>
          <w:tblCellMar>
            <w:top w:w="0" w:type="dxa"/>
            <w:bottom w:w="0" w:type="dxa"/>
          </w:tblCellMar>
        </w:tblPrEx>
        <w:tc>
          <w:tcPr>
            <w:tcW w:w="2238" w:type="dxa"/>
            <w:shd w:val="clear" w:color="auto" w:fill="auto"/>
          </w:tcPr>
          <w:p w14:paraId="000000AA" w14:textId="77777777" w:rsidR="00000000" w:rsidRDefault="00000000">
            <w:pPr>
              <w:widowControl w:val="0"/>
              <w:spacing w:after="0"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H</w:t>
            </w:r>
            <w:r>
              <w:rPr>
                <w:rFonts w:ascii="Times New Roman" w:eastAsia="Times New Roman" w:hAnsi="Times New Roman" w:cs="Times New Roman"/>
                <w:b/>
                <w:sz w:val="16"/>
                <w:szCs w:val="16"/>
                <w:vertAlign w:val="subscript"/>
              </w:rPr>
              <w:t>2</w:t>
            </w:r>
            <w:r>
              <w:rPr>
                <w:rFonts w:ascii="Times New Roman" w:eastAsia="Times New Roman" w:hAnsi="Times New Roman" w:cs="Times New Roman"/>
                <w:b/>
                <w:sz w:val="16"/>
                <w:szCs w:val="16"/>
              </w:rPr>
              <w:t>'</w:t>
            </w:r>
            <w:r>
              <w:rPr>
                <w:rFonts w:ascii="Times New Roman" w:eastAsia="Times New Roman" w:hAnsi="Times New Roman" w:cs="Times New Roman"/>
                <w:b/>
                <w:color w:val="000000"/>
                <w:sz w:val="16"/>
                <w:szCs w:val="16"/>
                <w:vertAlign w:val="subscript"/>
              </w:rPr>
              <w:t>SES</w:t>
            </w:r>
          </w:p>
        </w:tc>
        <w:tc>
          <w:tcPr>
            <w:tcW w:w="949" w:type="dxa"/>
            <w:shd w:val="clear" w:color="auto" w:fill="auto"/>
          </w:tcPr>
          <w:p w14:paraId="000000AB" w14:textId="77777777" w:rsidR="00000000" w:rsidRDefault="00000000">
            <w:pPr>
              <w:widowControl w:val="0"/>
              <w:spacing w:after="0" w:line="240" w:lineRule="auto"/>
              <w:jc w:val="center"/>
              <w:rPr>
                <w:rFonts w:ascii="Times New Roman" w:eastAsia="Times New Roman" w:hAnsi="Times New Roman" w:cs="Times New Roman"/>
                <w:sz w:val="16"/>
                <w:szCs w:val="16"/>
              </w:rPr>
            </w:pPr>
          </w:p>
        </w:tc>
        <w:tc>
          <w:tcPr>
            <w:tcW w:w="1046" w:type="dxa"/>
            <w:shd w:val="clear" w:color="auto" w:fill="auto"/>
          </w:tcPr>
          <w:p w14:paraId="000000AC" w14:textId="77777777" w:rsidR="00000000" w:rsidRDefault="00000000">
            <w:pPr>
              <w:widowControl w:val="0"/>
              <w:spacing w:after="0" w:line="240" w:lineRule="auto"/>
              <w:jc w:val="center"/>
              <w:rPr>
                <w:rFonts w:ascii="Times New Roman" w:eastAsia="Times New Roman" w:hAnsi="Times New Roman" w:cs="Times New Roman"/>
                <w:sz w:val="16"/>
                <w:szCs w:val="16"/>
              </w:rPr>
            </w:pPr>
          </w:p>
        </w:tc>
        <w:tc>
          <w:tcPr>
            <w:tcW w:w="597" w:type="dxa"/>
            <w:shd w:val="clear" w:color="auto" w:fill="auto"/>
          </w:tcPr>
          <w:p w14:paraId="000000AD" w14:textId="77777777" w:rsidR="00000000" w:rsidRDefault="00000000">
            <w:pPr>
              <w:widowControl w:val="0"/>
              <w:spacing w:after="0" w:line="240" w:lineRule="auto"/>
              <w:jc w:val="center"/>
              <w:rPr>
                <w:rFonts w:ascii="Times New Roman" w:eastAsia="Times New Roman" w:hAnsi="Times New Roman" w:cs="Times New Roman"/>
                <w:sz w:val="16"/>
                <w:szCs w:val="16"/>
              </w:rPr>
            </w:pPr>
          </w:p>
        </w:tc>
        <w:tc>
          <w:tcPr>
            <w:tcW w:w="713" w:type="dxa"/>
            <w:shd w:val="clear" w:color="auto" w:fill="auto"/>
          </w:tcPr>
          <w:p w14:paraId="000000AE" w14:textId="77777777" w:rsidR="00000000" w:rsidRDefault="00000000">
            <w:pPr>
              <w:widowControl w:val="0"/>
              <w:spacing w:after="0" w:line="240" w:lineRule="auto"/>
              <w:jc w:val="center"/>
              <w:rPr>
                <w:rFonts w:ascii="Times New Roman" w:eastAsia="Times New Roman" w:hAnsi="Times New Roman" w:cs="Times New Roman"/>
                <w:sz w:val="16"/>
                <w:szCs w:val="16"/>
              </w:rPr>
            </w:pPr>
          </w:p>
        </w:tc>
        <w:tc>
          <w:tcPr>
            <w:tcW w:w="757" w:type="dxa"/>
            <w:shd w:val="clear" w:color="auto" w:fill="auto"/>
          </w:tcPr>
          <w:p w14:paraId="000000AF" w14:textId="77777777" w:rsidR="00000000" w:rsidRDefault="00000000">
            <w:pPr>
              <w:widowControl w:val="0"/>
              <w:spacing w:after="0" w:line="240" w:lineRule="auto"/>
              <w:jc w:val="center"/>
              <w:rPr>
                <w:rFonts w:ascii="Times New Roman" w:eastAsia="Times New Roman" w:hAnsi="Times New Roman" w:cs="Times New Roman"/>
                <w:sz w:val="16"/>
                <w:szCs w:val="16"/>
              </w:rPr>
            </w:pPr>
          </w:p>
        </w:tc>
        <w:tc>
          <w:tcPr>
            <w:tcW w:w="1758" w:type="dxa"/>
            <w:shd w:val="clear" w:color="auto" w:fill="auto"/>
          </w:tcPr>
          <w:p w14:paraId="000000B0"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0.04</w:t>
            </w:r>
          </w:p>
        </w:tc>
        <w:tc>
          <w:tcPr>
            <w:tcW w:w="1584" w:type="dxa"/>
            <w:shd w:val="clear" w:color="auto" w:fill="auto"/>
          </w:tcPr>
          <w:p w14:paraId="000000B1"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r>
      <w:tr w:rsidR="00170C5E" w14:paraId="38D50532" w14:textId="77777777">
        <w:tblPrEx>
          <w:tblCellMar>
            <w:top w:w="0" w:type="dxa"/>
            <w:bottom w:w="0" w:type="dxa"/>
          </w:tblCellMar>
        </w:tblPrEx>
        <w:tc>
          <w:tcPr>
            <w:tcW w:w="2238" w:type="dxa"/>
            <w:shd w:val="clear" w:color="auto" w:fill="auto"/>
          </w:tcPr>
          <w:p w14:paraId="000000B2" w14:textId="77777777" w:rsidR="00000000" w:rsidRDefault="00000000">
            <w:pPr>
              <w:widowControl w:val="0"/>
              <w:spacing w:after="0" w:line="240" w:lineRule="auto"/>
              <w:jc w:val="center"/>
              <w:rPr>
                <w:rFonts w:ascii="Times New Roman" w:eastAsia="Times New Roman" w:hAnsi="Times New Roman" w:cs="Times New Roman"/>
                <w:b/>
                <w:sz w:val="16"/>
                <w:szCs w:val="16"/>
              </w:rPr>
            </w:pPr>
          </w:p>
        </w:tc>
        <w:tc>
          <w:tcPr>
            <w:tcW w:w="949" w:type="dxa"/>
            <w:shd w:val="clear" w:color="auto" w:fill="auto"/>
          </w:tcPr>
          <w:p w14:paraId="000000B3"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Cropland</w:t>
            </w:r>
          </w:p>
        </w:tc>
        <w:tc>
          <w:tcPr>
            <w:tcW w:w="1046" w:type="dxa"/>
            <w:shd w:val="clear" w:color="auto" w:fill="auto"/>
          </w:tcPr>
          <w:p w14:paraId="000000B4"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-0.035</w:t>
            </w:r>
          </w:p>
        </w:tc>
        <w:tc>
          <w:tcPr>
            <w:tcW w:w="597" w:type="dxa"/>
            <w:shd w:val="clear" w:color="auto" w:fill="auto"/>
          </w:tcPr>
          <w:p w14:paraId="000000B5"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0.021</w:t>
            </w:r>
          </w:p>
        </w:tc>
        <w:tc>
          <w:tcPr>
            <w:tcW w:w="713" w:type="dxa"/>
            <w:shd w:val="clear" w:color="auto" w:fill="auto"/>
          </w:tcPr>
          <w:p w14:paraId="000000B6"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-1.67</w:t>
            </w:r>
          </w:p>
        </w:tc>
        <w:tc>
          <w:tcPr>
            <w:tcW w:w="757" w:type="dxa"/>
            <w:shd w:val="clear" w:color="auto" w:fill="auto"/>
          </w:tcPr>
          <w:p w14:paraId="000000B7"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0.10</w:t>
            </w:r>
          </w:p>
        </w:tc>
        <w:tc>
          <w:tcPr>
            <w:tcW w:w="1758" w:type="dxa"/>
            <w:shd w:val="clear" w:color="auto" w:fill="auto"/>
          </w:tcPr>
          <w:p w14:paraId="000000B8" w14:textId="77777777" w:rsidR="00000000" w:rsidRDefault="00000000">
            <w:pPr>
              <w:widowControl w:val="0"/>
              <w:spacing w:after="0" w:line="240" w:lineRule="auto"/>
              <w:jc w:val="center"/>
              <w:rPr>
                <w:rFonts w:ascii="Times New Roman" w:eastAsia="Times New Roman" w:hAnsi="Times New Roman" w:cs="Times New Roman"/>
                <w:sz w:val="16"/>
                <w:szCs w:val="16"/>
              </w:rPr>
            </w:pPr>
          </w:p>
        </w:tc>
        <w:tc>
          <w:tcPr>
            <w:tcW w:w="1584" w:type="dxa"/>
            <w:shd w:val="clear" w:color="auto" w:fill="auto"/>
          </w:tcPr>
          <w:p w14:paraId="000000B9" w14:textId="77777777" w:rsidR="00000000" w:rsidRDefault="00000000">
            <w:pPr>
              <w:widowControl w:val="0"/>
              <w:spacing w:after="0" w:line="240" w:lineRule="auto"/>
              <w:jc w:val="center"/>
              <w:rPr>
                <w:rFonts w:ascii="Times New Roman" w:eastAsia="Times New Roman" w:hAnsi="Times New Roman" w:cs="Times New Roman"/>
                <w:sz w:val="16"/>
                <w:szCs w:val="16"/>
              </w:rPr>
            </w:pPr>
          </w:p>
        </w:tc>
      </w:tr>
      <w:tr w:rsidR="00170C5E" w14:paraId="5F3513B9" w14:textId="77777777">
        <w:tblPrEx>
          <w:tblCellMar>
            <w:top w:w="0" w:type="dxa"/>
            <w:bottom w:w="0" w:type="dxa"/>
          </w:tblCellMar>
        </w:tblPrEx>
        <w:tc>
          <w:tcPr>
            <w:tcW w:w="2238" w:type="dxa"/>
            <w:shd w:val="clear" w:color="auto" w:fill="auto"/>
          </w:tcPr>
          <w:p w14:paraId="000000BA" w14:textId="77777777" w:rsidR="00000000" w:rsidRDefault="00000000">
            <w:pPr>
              <w:widowControl w:val="0"/>
              <w:spacing w:after="0" w:line="240" w:lineRule="auto"/>
              <w:jc w:val="center"/>
              <w:rPr>
                <w:rFonts w:ascii="Times New Roman" w:eastAsia="Times New Roman" w:hAnsi="Times New Roman" w:cs="Times New Roman"/>
                <w:b/>
                <w:sz w:val="16"/>
                <w:szCs w:val="16"/>
              </w:rPr>
            </w:pPr>
          </w:p>
        </w:tc>
        <w:tc>
          <w:tcPr>
            <w:tcW w:w="949" w:type="dxa"/>
            <w:shd w:val="clear" w:color="auto" w:fill="auto"/>
          </w:tcPr>
          <w:p w14:paraId="000000BB"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Pasture  </w:t>
            </w:r>
          </w:p>
        </w:tc>
        <w:tc>
          <w:tcPr>
            <w:tcW w:w="1046" w:type="dxa"/>
            <w:shd w:val="clear" w:color="auto" w:fill="auto"/>
          </w:tcPr>
          <w:p w14:paraId="000000BC"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0.009</w:t>
            </w:r>
          </w:p>
        </w:tc>
        <w:tc>
          <w:tcPr>
            <w:tcW w:w="597" w:type="dxa"/>
            <w:shd w:val="clear" w:color="auto" w:fill="auto"/>
          </w:tcPr>
          <w:p w14:paraId="000000BD"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0.018</w:t>
            </w:r>
          </w:p>
        </w:tc>
        <w:tc>
          <w:tcPr>
            <w:tcW w:w="713" w:type="dxa"/>
            <w:shd w:val="clear" w:color="auto" w:fill="auto"/>
          </w:tcPr>
          <w:p w14:paraId="000000BE"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0.51</w:t>
            </w:r>
          </w:p>
        </w:tc>
        <w:tc>
          <w:tcPr>
            <w:tcW w:w="757" w:type="dxa"/>
            <w:shd w:val="clear" w:color="auto" w:fill="auto"/>
          </w:tcPr>
          <w:p w14:paraId="000000BF"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0.61</w:t>
            </w:r>
          </w:p>
        </w:tc>
        <w:tc>
          <w:tcPr>
            <w:tcW w:w="1758" w:type="dxa"/>
            <w:shd w:val="clear" w:color="auto" w:fill="auto"/>
          </w:tcPr>
          <w:p w14:paraId="000000C0" w14:textId="77777777" w:rsidR="00000000" w:rsidRDefault="00000000">
            <w:pPr>
              <w:widowControl w:val="0"/>
              <w:spacing w:after="0" w:line="240" w:lineRule="auto"/>
              <w:jc w:val="center"/>
              <w:rPr>
                <w:rFonts w:ascii="Times New Roman" w:eastAsia="Times New Roman" w:hAnsi="Times New Roman" w:cs="Times New Roman"/>
                <w:sz w:val="16"/>
                <w:szCs w:val="16"/>
              </w:rPr>
            </w:pPr>
          </w:p>
        </w:tc>
        <w:tc>
          <w:tcPr>
            <w:tcW w:w="1584" w:type="dxa"/>
            <w:shd w:val="clear" w:color="auto" w:fill="auto"/>
          </w:tcPr>
          <w:p w14:paraId="000000C1" w14:textId="77777777" w:rsidR="00000000" w:rsidRDefault="00000000">
            <w:pPr>
              <w:widowControl w:val="0"/>
              <w:spacing w:after="0" w:line="240" w:lineRule="auto"/>
              <w:jc w:val="center"/>
              <w:rPr>
                <w:rFonts w:ascii="Times New Roman" w:eastAsia="Times New Roman" w:hAnsi="Times New Roman" w:cs="Times New Roman"/>
                <w:sz w:val="16"/>
                <w:szCs w:val="16"/>
              </w:rPr>
            </w:pPr>
          </w:p>
        </w:tc>
      </w:tr>
      <w:tr w:rsidR="00170C5E" w14:paraId="124281C4" w14:textId="77777777">
        <w:tblPrEx>
          <w:tblCellMar>
            <w:top w:w="0" w:type="dxa"/>
            <w:bottom w:w="0" w:type="dxa"/>
          </w:tblCellMar>
        </w:tblPrEx>
        <w:tc>
          <w:tcPr>
            <w:tcW w:w="2238" w:type="dxa"/>
            <w:shd w:val="clear" w:color="auto" w:fill="auto"/>
          </w:tcPr>
          <w:p w14:paraId="000000C2" w14:textId="77777777" w:rsidR="00000000" w:rsidRDefault="00000000">
            <w:pPr>
              <w:widowControl w:val="0"/>
              <w:spacing w:after="0"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Link density </w:t>
            </w:r>
          </w:p>
        </w:tc>
        <w:tc>
          <w:tcPr>
            <w:tcW w:w="949" w:type="dxa"/>
            <w:shd w:val="clear" w:color="auto" w:fill="auto"/>
          </w:tcPr>
          <w:p w14:paraId="000000C3" w14:textId="77777777" w:rsidR="00000000" w:rsidRDefault="00000000">
            <w:pPr>
              <w:widowControl w:val="0"/>
              <w:spacing w:after="0" w:line="240" w:lineRule="auto"/>
              <w:jc w:val="center"/>
              <w:rPr>
                <w:rFonts w:ascii="Times New Roman" w:eastAsia="Times New Roman" w:hAnsi="Times New Roman" w:cs="Times New Roman"/>
                <w:sz w:val="16"/>
                <w:szCs w:val="16"/>
              </w:rPr>
            </w:pPr>
          </w:p>
        </w:tc>
        <w:tc>
          <w:tcPr>
            <w:tcW w:w="1046" w:type="dxa"/>
            <w:shd w:val="clear" w:color="auto" w:fill="auto"/>
          </w:tcPr>
          <w:p w14:paraId="000000C4" w14:textId="77777777" w:rsidR="00000000" w:rsidRDefault="00000000">
            <w:pPr>
              <w:widowControl w:val="0"/>
              <w:spacing w:after="0" w:line="240" w:lineRule="auto"/>
              <w:jc w:val="center"/>
              <w:rPr>
                <w:rFonts w:ascii="Times New Roman" w:eastAsia="Times New Roman" w:hAnsi="Times New Roman" w:cs="Times New Roman"/>
                <w:sz w:val="16"/>
                <w:szCs w:val="16"/>
              </w:rPr>
            </w:pPr>
          </w:p>
        </w:tc>
        <w:tc>
          <w:tcPr>
            <w:tcW w:w="597" w:type="dxa"/>
            <w:shd w:val="clear" w:color="auto" w:fill="auto"/>
          </w:tcPr>
          <w:p w14:paraId="000000C5" w14:textId="77777777" w:rsidR="00000000" w:rsidRDefault="00000000">
            <w:pPr>
              <w:widowControl w:val="0"/>
              <w:spacing w:after="0" w:line="240" w:lineRule="auto"/>
              <w:jc w:val="center"/>
              <w:rPr>
                <w:rFonts w:ascii="Times New Roman" w:eastAsia="Times New Roman" w:hAnsi="Times New Roman" w:cs="Times New Roman"/>
                <w:sz w:val="16"/>
                <w:szCs w:val="16"/>
              </w:rPr>
            </w:pPr>
          </w:p>
        </w:tc>
        <w:tc>
          <w:tcPr>
            <w:tcW w:w="713" w:type="dxa"/>
            <w:shd w:val="clear" w:color="auto" w:fill="auto"/>
          </w:tcPr>
          <w:p w14:paraId="000000C6" w14:textId="77777777" w:rsidR="00000000" w:rsidRDefault="00000000">
            <w:pPr>
              <w:widowControl w:val="0"/>
              <w:spacing w:after="0" w:line="240" w:lineRule="auto"/>
              <w:jc w:val="center"/>
              <w:rPr>
                <w:rFonts w:ascii="Times New Roman" w:eastAsia="Times New Roman" w:hAnsi="Times New Roman" w:cs="Times New Roman"/>
                <w:sz w:val="16"/>
                <w:szCs w:val="16"/>
              </w:rPr>
            </w:pPr>
          </w:p>
        </w:tc>
        <w:tc>
          <w:tcPr>
            <w:tcW w:w="757" w:type="dxa"/>
            <w:shd w:val="clear" w:color="auto" w:fill="auto"/>
          </w:tcPr>
          <w:p w14:paraId="000000C7" w14:textId="77777777" w:rsidR="00000000" w:rsidRDefault="00000000">
            <w:pPr>
              <w:widowControl w:val="0"/>
              <w:spacing w:after="0" w:line="240" w:lineRule="auto"/>
              <w:jc w:val="center"/>
              <w:rPr>
                <w:rFonts w:ascii="Times New Roman" w:eastAsia="Times New Roman" w:hAnsi="Times New Roman" w:cs="Times New Roman"/>
                <w:sz w:val="16"/>
                <w:szCs w:val="16"/>
              </w:rPr>
            </w:pPr>
          </w:p>
        </w:tc>
        <w:tc>
          <w:tcPr>
            <w:tcW w:w="1758" w:type="dxa"/>
            <w:shd w:val="clear" w:color="auto" w:fill="auto"/>
          </w:tcPr>
          <w:p w14:paraId="000000C8"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0.01</w:t>
            </w:r>
          </w:p>
        </w:tc>
        <w:tc>
          <w:tcPr>
            <w:tcW w:w="1584" w:type="dxa"/>
            <w:shd w:val="clear" w:color="auto" w:fill="auto"/>
          </w:tcPr>
          <w:p w14:paraId="000000C9"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r>
      <w:tr w:rsidR="00170C5E" w14:paraId="1C7902B7" w14:textId="77777777">
        <w:tblPrEx>
          <w:tblCellMar>
            <w:top w:w="0" w:type="dxa"/>
            <w:bottom w:w="0" w:type="dxa"/>
          </w:tblCellMar>
        </w:tblPrEx>
        <w:tc>
          <w:tcPr>
            <w:tcW w:w="2238" w:type="dxa"/>
            <w:shd w:val="clear" w:color="auto" w:fill="auto"/>
          </w:tcPr>
          <w:p w14:paraId="000000CA" w14:textId="77777777" w:rsidR="00000000" w:rsidRDefault="00000000">
            <w:pPr>
              <w:widowControl w:val="0"/>
              <w:spacing w:after="0" w:line="240" w:lineRule="auto"/>
              <w:jc w:val="center"/>
              <w:rPr>
                <w:rFonts w:ascii="Times New Roman" w:eastAsia="Times New Roman" w:hAnsi="Times New Roman" w:cs="Times New Roman"/>
                <w:b/>
                <w:sz w:val="16"/>
                <w:szCs w:val="16"/>
              </w:rPr>
            </w:pPr>
          </w:p>
        </w:tc>
        <w:tc>
          <w:tcPr>
            <w:tcW w:w="949" w:type="dxa"/>
            <w:shd w:val="clear" w:color="auto" w:fill="auto"/>
          </w:tcPr>
          <w:p w14:paraId="000000CB"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Cropland</w:t>
            </w:r>
          </w:p>
        </w:tc>
        <w:tc>
          <w:tcPr>
            <w:tcW w:w="1046" w:type="dxa"/>
            <w:shd w:val="clear" w:color="auto" w:fill="auto"/>
          </w:tcPr>
          <w:p w14:paraId="000000CC"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-0.01</w:t>
            </w:r>
          </w:p>
        </w:tc>
        <w:tc>
          <w:tcPr>
            <w:tcW w:w="597" w:type="dxa"/>
            <w:shd w:val="clear" w:color="auto" w:fill="auto"/>
          </w:tcPr>
          <w:p w14:paraId="000000CD"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0.02</w:t>
            </w:r>
          </w:p>
        </w:tc>
        <w:tc>
          <w:tcPr>
            <w:tcW w:w="713" w:type="dxa"/>
            <w:shd w:val="clear" w:color="auto" w:fill="auto"/>
          </w:tcPr>
          <w:p w14:paraId="000000CE"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-0.47</w:t>
            </w:r>
          </w:p>
        </w:tc>
        <w:tc>
          <w:tcPr>
            <w:tcW w:w="757" w:type="dxa"/>
            <w:shd w:val="clear" w:color="auto" w:fill="auto"/>
          </w:tcPr>
          <w:p w14:paraId="000000CF"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0.64</w:t>
            </w:r>
          </w:p>
        </w:tc>
        <w:tc>
          <w:tcPr>
            <w:tcW w:w="1758" w:type="dxa"/>
            <w:shd w:val="clear" w:color="auto" w:fill="auto"/>
          </w:tcPr>
          <w:p w14:paraId="000000D0" w14:textId="77777777" w:rsidR="00000000" w:rsidRDefault="00000000">
            <w:pPr>
              <w:widowControl w:val="0"/>
              <w:spacing w:after="0" w:line="240" w:lineRule="auto"/>
              <w:jc w:val="center"/>
              <w:rPr>
                <w:rFonts w:ascii="Times New Roman" w:eastAsia="Times New Roman" w:hAnsi="Times New Roman" w:cs="Times New Roman"/>
                <w:sz w:val="16"/>
                <w:szCs w:val="16"/>
              </w:rPr>
            </w:pPr>
          </w:p>
        </w:tc>
        <w:tc>
          <w:tcPr>
            <w:tcW w:w="1584" w:type="dxa"/>
            <w:shd w:val="clear" w:color="auto" w:fill="auto"/>
          </w:tcPr>
          <w:p w14:paraId="000000D1" w14:textId="77777777" w:rsidR="00000000" w:rsidRDefault="00000000">
            <w:pPr>
              <w:widowControl w:val="0"/>
              <w:spacing w:after="0" w:line="240" w:lineRule="auto"/>
              <w:jc w:val="center"/>
              <w:rPr>
                <w:rFonts w:ascii="Times New Roman" w:eastAsia="Times New Roman" w:hAnsi="Times New Roman" w:cs="Times New Roman"/>
                <w:sz w:val="16"/>
                <w:szCs w:val="16"/>
              </w:rPr>
            </w:pPr>
          </w:p>
        </w:tc>
      </w:tr>
      <w:tr w:rsidR="00170C5E" w14:paraId="6969D708" w14:textId="77777777">
        <w:tblPrEx>
          <w:tblCellMar>
            <w:top w:w="0" w:type="dxa"/>
            <w:bottom w:w="0" w:type="dxa"/>
          </w:tblCellMar>
        </w:tblPrEx>
        <w:tc>
          <w:tcPr>
            <w:tcW w:w="2238" w:type="dxa"/>
            <w:shd w:val="clear" w:color="auto" w:fill="auto"/>
          </w:tcPr>
          <w:p w14:paraId="000000D2" w14:textId="77777777" w:rsidR="00000000" w:rsidRDefault="00000000">
            <w:pPr>
              <w:widowControl w:val="0"/>
              <w:spacing w:after="0" w:line="240" w:lineRule="auto"/>
              <w:jc w:val="center"/>
              <w:rPr>
                <w:rFonts w:ascii="Times New Roman" w:eastAsia="Times New Roman" w:hAnsi="Times New Roman" w:cs="Times New Roman"/>
                <w:b/>
                <w:sz w:val="16"/>
                <w:szCs w:val="16"/>
              </w:rPr>
            </w:pPr>
          </w:p>
        </w:tc>
        <w:tc>
          <w:tcPr>
            <w:tcW w:w="949" w:type="dxa"/>
            <w:shd w:val="clear" w:color="auto" w:fill="auto"/>
          </w:tcPr>
          <w:p w14:paraId="000000D3"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Pasture  </w:t>
            </w:r>
          </w:p>
        </w:tc>
        <w:tc>
          <w:tcPr>
            <w:tcW w:w="1046" w:type="dxa"/>
            <w:shd w:val="clear" w:color="auto" w:fill="auto"/>
          </w:tcPr>
          <w:p w14:paraId="000000D4"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-0.05</w:t>
            </w:r>
          </w:p>
        </w:tc>
        <w:tc>
          <w:tcPr>
            <w:tcW w:w="597" w:type="dxa"/>
            <w:shd w:val="clear" w:color="auto" w:fill="auto"/>
          </w:tcPr>
          <w:p w14:paraId="000000D5"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0.02</w:t>
            </w:r>
          </w:p>
        </w:tc>
        <w:tc>
          <w:tcPr>
            <w:tcW w:w="713" w:type="dxa"/>
            <w:shd w:val="clear" w:color="auto" w:fill="auto"/>
          </w:tcPr>
          <w:p w14:paraId="000000D6"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-2.23</w:t>
            </w:r>
          </w:p>
        </w:tc>
        <w:tc>
          <w:tcPr>
            <w:tcW w:w="757" w:type="dxa"/>
            <w:shd w:val="clear" w:color="auto" w:fill="auto"/>
          </w:tcPr>
          <w:p w14:paraId="000000D7"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0.03*</w:t>
            </w:r>
          </w:p>
        </w:tc>
        <w:tc>
          <w:tcPr>
            <w:tcW w:w="1758" w:type="dxa"/>
            <w:shd w:val="clear" w:color="auto" w:fill="auto"/>
          </w:tcPr>
          <w:p w14:paraId="000000D8" w14:textId="77777777" w:rsidR="00000000" w:rsidRDefault="00000000">
            <w:pPr>
              <w:widowControl w:val="0"/>
              <w:spacing w:after="0" w:line="240" w:lineRule="auto"/>
              <w:jc w:val="center"/>
              <w:rPr>
                <w:rFonts w:ascii="Times New Roman" w:eastAsia="Times New Roman" w:hAnsi="Times New Roman" w:cs="Times New Roman"/>
                <w:sz w:val="16"/>
                <w:szCs w:val="16"/>
              </w:rPr>
            </w:pPr>
          </w:p>
        </w:tc>
        <w:tc>
          <w:tcPr>
            <w:tcW w:w="1584" w:type="dxa"/>
            <w:shd w:val="clear" w:color="auto" w:fill="auto"/>
          </w:tcPr>
          <w:p w14:paraId="000000D9" w14:textId="77777777" w:rsidR="00000000" w:rsidRDefault="00000000">
            <w:pPr>
              <w:widowControl w:val="0"/>
              <w:spacing w:after="0" w:line="240" w:lineRule="auto"/>
              <w:jc w:val="center"/>
              <w:rPr>
                <w:rFonts w:ascii="Times New Roman" w:eastAsia="Times New Roman" w:hAnsi="Times New Roman" w:cs="Times New Roman"/>
                <w:sz w:val="16"/>
                <w:szCs w:val="16"/>
              </w:rPr>
            </w:pPr>
          </w:p>
        </w:tc>
      </w:tr>
      <w:tr w:rsidR="00170C5E" w14:paraId="75100353" w14:textId="77777777">
        <w:tblPrEx>
          <w:tblCellMar>
            <w:top w:w="0" w:type="dxa"/>
            <w:bottom w:w="0" w:type="dxa"/>
          </w:tblCellMar>
        </w:tblPrEx>
        <w:tc>
          <w:tcPr>
            <w:tcW w:w="2238" w:type="dxa"/>
            <w:shd w:val="clear" w:color="auto" w:fill="auto"/>
          </w:tcPr>
          <w:p w14:paraId="000000DA" w14:textId="77777777" w:rsidR="00000000" w:rsidRDefault="00000000">
            <w:pPr>
              <w:widowControl w:val="0"/>
              <w:spacing w:after="0" w:line="240" w:lineRule="auto"/>
              <w:jc w:val="center"/>
              <w:rPr>
                <w:rFonts w:ascii="Times New Roman" w:eastAsia="Times New Roman" w:hAnsi="Times New Roman" w:cs="Times New Roman"/>
                <w:b/>
                <w:sz w:val="16"/>
                <w:szCs w:val="16"/>
              </w:rPr>
            </w:pPr>
            <w:sdt>
              <w:sdtPr>
                <w:tag w:val="goog_rdk_128"/>
                <w:id w:val="953594838"/>
              </w:sdtPr>
              <w:sdtContent>
                <w:commentRangeStart w:id="151"/>
              </w:sdtContent>
            </w:sdt>
            <w:r>
              <w:rPr>
                <w:rFonts w:ascii="Times New Roman" w:eastAsia="Times New Roman" w:hAnsi="Times New Roman" w:cs="Times New Roman"/>
                <w:b/>
                <w:sz w:val="16"/>
                <w:szCs w:val="16"/>
              </w:rPr>
              <w:t>Number of links</w:t>
            </w:r>
            <w:commentRangeEnd w:id="151"/>
            <w:r>
              <w:commentReference w:id="151"/>
            </w:r>
          </w:p>
        </w:tc>
        <w:tc>
          <w:tcPr>
            <w:tcW w:w="949" w:type="dxa"/>
            <w:shd w:val="clear" w:color="auto" w:fill="auto"/>
          </w:tcPr>
          <w:p w14:paraId="000000DB" w14:textId="77777777" w:rsidR="00000000" w:rsidRDefault="00000000">
            <w:pPr>
              <w:widowControl w:val="0"/>
              <w:spacing w:after="0" w:line="240" w:lineRule="auto"/>
              <w:jc w:val="center"/>
              <w:rPr>
                <w:rFonts w:ascii="Times New Roman" w:eastAsia="Times New Roman" w:hAnsi="Times New Roman" w:cs="Times New Roman"/>
                <w:sz w:val="16"/>
                <w:szCs w:val="16"/>
              </w:rPr>
            </w:pPr>
          </w:p>
        </w:tc>
        <w:tc>
          <w:tcPr>
            <w:tcW w:w="1046" w:type="dxa"/>
            <w:shd w:val="clear" w:color="auto" w:fill="auto"/>
          </w:tcPr>
          <w:p w14:paraId="000000DC" w14:textId="77777777" w:rsidR="00000000" w:rsidRDefault="00000000">
            <w:pPr>
              <w:widowControl w:val="0"/>
              <w:spacing w:after="0" w:line="240" w:lineRule="auto"/>
              <w:jc w:val="center"/>
              <w:rPr>
                <w:rFonts w:ascii="Times New Roman" w:eastAsia="Times New Roman" w:hAnsi="Times New Roman" w:cs="Times New Roman"/>
                <w:sz w:val="16"/>
                <w:szCs w:val="16"/>
              </w:rPr>
            </w:pPr>
          </w:p>
        </w:tc>
        <w:tc>
          <w:tcPr>
            <w:tcW w:w="597" w:type="dxa"/>
            <w:shd w:val="clear" w:color="auto" w:fill="auto"/>
          </w:tcPr>
          <w:p w14:paraId="000000DD" w14:textId="77777777" w:rsidR="00000000" w:rsidRDefault="00000000">
            <w:pPr>
              <w:widowControl w:val="0"/>
              <w:spacing w:after="0" w:line="240" w:lineRule="auto"/>
              <w:jc w:val="center"/>
              <w:rPr>
                <w:rFonts w:ascii="Times New Roman" w:eastAsia="Times New Roman" w:hAnsi="Times New Roman" w:cs="Times New Roman"/>
                <w:sz w:val="16"/>
                <w:szCs w:val="16"/>
              </w:rPr>
            </w:pPr>
          </w:p>
        </w:tc>
        <w:tc>
          <w:tcPr>
            <w:tcW w:w="713" w:type="dxa"/>
            <w:shd w:val="clear" w:color="auto" w:fill="auto"/>
          </w:tcPr>
          <w:p w14:paraId="000000DE" w14:textId="77777777" w:rsidR="00000000" w:rsidRDefault="00000000">
            <w:pPr>
              <w:widowControl w:val="0"/>
              <w:spacing w:after="0" w:line="240" w:lineRule="auto"/>
              <w:jc w:val="center"/>
              <w:rPr>
                <w:rFonts w:ascii="Times New Roman" w:eastAsia="Times New Roman" w:hAnsi="Times New Roman" w:cs="Times New Roman"/>
                <w:sz w:val="16"/>
                <w:szCs w:val="16"/>
              </w:rPr>
            </w:pPr>
          </w:p>
        </w:tc>
        <w:tc>
          <w:tcPr>
            <w:tcW w:w="757" w:type="dxa"/>
            <w:shd w:val="clear" w:color="auto" w:fill="auto"/>
          </w:tcPr>
          <w:p w14:paraId="000000DF" w14:textId="77777777" w:rsidR="00000000" w:rsidRDefault="00000000">
            <w:pPr>
              <w:widowControl w:val="0"/>
              <w:spacing w:after="0" w:line="240" w:lineRule="auto"/>
              <w:jc w:val="center"/>
              <w:rPr>
                <w:rFonts w:ascii="Times New Roman" w:eastAsia="Times New Roman" w:hAnsi="Times New Roman" w:cs="Times New Roman"/>
                <w:sz w:val="16"/>
                <w:szCs w:val="16"/>
              </w:rPr>
            </w:pPr>
          </w:p>
        </w:tc>
        <w:tc>
          <w:tcPr>
            <w:tcW w:w="1758" w:type="dxa"/>
            <w:shd w:val="clear" w:color="auto" w:fill="auto"/>
          </w:tcPr>
          <w:p w14:paraId="000000E0"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-0.03</w:t>
            </w:r>
          </w:p>
        </w:tc>
        <w:tc>
          <w:tcPr>
            <w:tcW w:w="1584" w:type="dxa"/>
            <w:shd w:val="clear" w:color="auto" w:fill="auto"/>
          </w:tcPr>
          <w:p w14:paraId="000000E1"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r>
      <w:tr w:rsidR="00170C5E" w14:paraId="025C7779" w14:textId="77777777">
        <w:tblPrEx>
          <w:tblCellMar>
            <w:top w:w="0" w:type="dxa"/>
            <w:bottom w:w="0" w:type="dxa"/>
          </w:tblCellMar>
        </w:tblPrEx>
        <w:tc>
          <w:tcPr>
            <w:tcW w:w="2238" w:type="dxa"/>
            <w:shd w:val="clear" w:color="auto" w:fill="auto"/>
          </w:tcPr>
          <w:p w14:paraId="000000E2" w14:textId="77777777" w:rsidR="00000000" w:rsidRDefault="00000000">
            <w:pPr>
              <w:widowControl w:val="0"/>
              <w:spacing w:after="0" w:line="240" w:lineRule="auto"/>
              <w:jc w:val="center"/>
              <w:rPr>
                <w:rFonts w:ascii="Times New Roman" w:eastAsia="Times New Roman" w:hAnsi="Times New Roman" w:cs="Times New Roman"/>
                <w:b/>
                <w:sz w:val="16"/>
                <w:szCs w:val="16"/>
              </w:rPr>
            </w:pPr>
          </w:p>
        </w:tc>
        <w:tc>
          <w:tcPr>
            <w:tcW w:w="949" w:type="dxa"/>
            <w:shd w:val="clear" w:color="auto" w:fill="auto"/>
          </w:tcPr>
          <w:p w14:paraId="000000E3"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Cropland</w:t>
            </w:r>
          </w:p>
        </w:tc>
        <w:tc>
          <w:tcPr>
            <w:tcW w:w="1046" w:type="dxa"/>
            <w:shd w:val="clear" w:color="auto" w:fill="auto"/>
          </w:tcPr>
          <w:p w14:paraId="000000E4"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0.023</w:t>
            </w:r>
          </w:p>
        </w:tc>
        <w:tc>
          <w:tcPr>
            <w:tcW w:w="597" w:type="dxa"/>
            <w:shd w:val="clear" w:color="auto" w:fill="auto"/>
          </w:tcPr>
          <w:p w14:paraId="000000E5"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0.02</w:t>
            </w:r>
          </w:p>
        </w:tc>
        <w:tc>
          <w:tcPr>
            <w:tcW w:w="713" w:type="dxa"/>
            <w:shd w:val="clear" w:color="auto" w:fill="auto"/>
          </w:tcPr>
          <w:p w14:paraId="000000E6"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1.16</w:t>
            </w:r>
          </w:p>
        </w:tc>
        <w:tc>
          <w:tcPr>
            <w:tcW w:w="757" w:type="dxa"/>
            <w:shd w:val="clear" w:color="auto" w:fill="auto"/>
          </w:tcPr>
          <w:p w14:paraId="000000E7"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0.25</w:t>
            </w:r>
          </w:p>
        </w:tc>
        <w:tc>
          <w:tcPr>
            <w:tcW w:w="1758" w:type="dxa"/>
            <w:shd w:val="clear" w:color="auto" w:fill="auto"/>
          </w:tcPr>
          <w:p w14:paraId="000000E8" w14:textId="77777777" w:rsidR="00000000" w:rsidRDefault="00000000">
            <w:pPr>
              <w:widowControl w:val="0"/>
              <w:spacing w:after="0" w:line="240" w:lineRule="auto"/>
              <w:jc w:val="center"/>
              <w:rPr>
                <w:rFonts w:ascii="Times New Roman" w:eastAsia="Times New Roman" w:hAnsi="Times New Roman" w:cs="Times New Roman"/>
                <w:sz w:val="16"/>
                <w:szCs w:val="16"/>
              </w:rPr>
            </w:pPr>
          </w:p>
        </w:tc>
        <w:tc>
          <w:tcPr>
            <w:tcW w:w="1584" w:type="dxa"/>
            <w:shd w:val="clear" w:color="auto" w:fill="auto"/>
          </w:tcPr>
          <w:p w14:paraId="000000E9" w14:textId="77777777" w:rsidR="00000000" w:rsidRDefault="00000000">
            <w:pPr>
              <w:widowControl w:val="0"/>
              <w:spacing w:after="0" w:line="240" w:lineRule="auto"/>
              <w:jc w:val="center"/>
              <w:rPr>
                <w:rFonts w:ascii="Times New Roman" w:eastAsia="Times New Roman" w:hAnsi="Times New Roman" w:cs="Times New Roman"/>
                <w:sz w:val="16"/>
                <w:szCs w:val="16"/>
              </w:rPr>
            </w:pPr>
          </w:p>
        </w:tc>
      </w:tr>
      <w:tr w:rsidR="00170C5E" w14:paraId="30601B39" w14:textId="77777777">
        <w:tblPrEx>
          <w:tblCellMar>
            <w:top w:w="0" w:type="dxa"/>
            <w:bottom w:w="0" w:type="dxa"/>
          </w:tblCellMar>
        </w:tblPrEx>
        <w:trPr>
          <w:trHeight w:val="395"/>
        </w:trPr>
        <w:tc>
          <w:tcPr>
            <w:tcW w:w="2238" w:type="dxa"/>
            <w:shd w:val="clear" w:color="auto" w:fill="auto"/>
          </w:tcPr>
          <w:p w14:paraId="000000EA" w14:textId="77777777" w:rsidR="00000000" w:rsidRDefault="00000000">
            <w:pPr>
              <w:widowControl w:val="0"/>
              <w:spacing w:after="0" w:line="240" w:lineRule="auto"/>
              <w:jc w:val="center"/>
              <w:rPr>
                <w:rFonts w:ascii="Times New Roman" w:eastAsia="Times New Roman" w:hAnsi="Times New Roman" w:cs="Times New Roman"/>
                <w:b/>
                <w:sz w:val="16"/>
                <w:szCs w:val="16"/>
              </w:rPr>
            </w:pPr>
          </w:p>
        </w:tc>
        <w:tc>
          <w:tcPr>
            <w:tcW w:w="949" w:type="dxa"/>
            <w:shd w:val="clear" w:color="auto" w:fill="auto"/>
          </w:tcPr>
          <w:p w14:paraId="000000EB"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Pasture  </w:t>
            </w:r>
          </w:p>
        </w:tc>
        <w:tc>
          <w:tcPr>
            <w:tcW w:w="1046" w:type="dxa"/>
            <w:shd w:val="clear" w:color="auto" w:fill="auto"/>
          </w:tcPr>
          <w:p w14:paraId="000000EC"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0.002</w:t>
            </w:r>
          </w:p>
        </w:tc>
        <w:tc>
          <w:tcPr>
            <w:tcW w:w="597" w:type="dxa"/>
            <w:shd w:val="clear" w:color="auto" w:fill="auto"/>
          </w:tcPr>
          <w:p w14:paraId="000000ED"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0.018</w:t>
            </w:r>
          </w:p>
        </w:tc>
        <w:tc>
          <w:tcPr>
            <w:tcW w:w="713" w:type="dxa"/>
            <w:shd w:val="clear" w:color="auto" w:fill="auto"/>
          </w:tcPr>
          <w:p w14:paraId="000000EE"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0.11</w:t>
            </w:r>
          </w:p>
        </w:tc>
        <w:tc>
          <w:tcPr>
            <w:tcW w:w="757" w:type="dxa"/>
            <w:shd w:val="clear" w:color="auto" w:fill="auto"/>
          </w:tcPr>
          <w:p w14:paraId="000000EF"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0.91</w:t>
            </w:r>
          </w:p>
        </w:tc>
        <w:tc>
          <w:tcPr>
            <w:tcW w:w="1758" w:type="dxa"/>
            <w:shd w:val="clear" w:color="auto" w:fill="auto"/>
          </w:tcPr>
          <w:p w14:paraId="000000F0" w14:textId="77777777" w:rsidR="00000000" w:rsidRDefault="00000000">
            <w:pPr>
              <w:widowControl w:val="0"/>
              <w:spacing w:after="0" w:line="240" w:lineRule="auto"/>
              <w:jc w:val="center"/>
              <w:rPr>
                <w:rFonts w:ascii="Times New Roman" w:eastAsia="Times New Roman" w:hAnsi="Times New Roman" w:cs="Times New Roman"/>
                <w:sz w:val="16"/>
                <w:szCs w:val="16"/>
              </w:rPr>
            </w:pPr>
          </w:p>
        </w:tc>
        <w:tc>
          <w:tcPr>
            <w:tcW w:w="1584" w:type="dxa"/>
            <w:shd w:val="clear" w:color="auto" w:fill="auto"/>
          </w:tcPr>
          <w:p w14:paraId="000000F1" w14:textId="77777777" w:rsidR="00000000" w:rsidRDefault="00000000">
            <w:pPr>
              <w:widowControl w:val="0"/>
              <w:spacing w:after="0" w:line="240" w:lineRule="auto"/>
              <w:jc w:val="center"/>
              <w:rPr>
                <w:rFonts w:ascii="Times New Roman" w:eastAsia="Times New Roman" w:hAnsi="Times New Roman" w:cs="Times New Roman"/>
                <w:sz w:val="16"/>
                <w:szCs w:val="16"/>
              </w:rPr>
            </w:pPr>
          </w:p>
        </w:tc>
      </w:tr>
      <w:tr w:rsidR="00170C5E" w14:paraId="7201315F" w14:textId="77777777">
        <w:tblPrEx>
          <w:tblCellMar>
            <w:top w:w="0" w:type="dxa"/>
            <w:bottom w:w="0" w:type="dxa"/>
          </w:tblCellMar>
        </w:tblPrEx>
        <w:tc>
          <w:tcPr>
            <w:tcW w:w="2238" w:type="dxa"/>
            <w:shd w:val="clear" w:color="auto" w:fill="auto"/>
          </w:tcPr>
          <w:p w14:paraId="000000F2" w14:textId="77777777" w:rsidR="00000000" w:rsidRPr="004C3784" w:rsidRDefault="00000000">
            <w:pPr>
              <w:widowControl w:val="0"/>
              <w:spacing w:after="0" w:line="240" w:lineRule="auto"/>
              <w:jc w:val="center"/>
              <w:rPr>
                <w:rFonts w:ascii="Times New Roman" w:eastAsia="Times New Roman" w:hAnsi="Times New Roman" w:cs="Times New Roman"/>
                <w:b/>
                <w:sz w:val="16"/>
                <w:szCs w:val="16"/>
              </w:rPr>
            </w:pPr>
            <w:r w:rsidRPr="004C3784">
              <w:rPr>
                <w:rFonts w:ascii="Times New Roman" w:eastAsia="Times New Roman" w:hAnsi="Times New Roman" w:cs="Times New Roman"/>
                <w:b/>
                <w:color w:val="000000"/>
                <w:sz w:val="16"/>
                <w:szCs w:val="16"/>
              </w:rPr>
              <w:t>Number of species (log</w:t>
            </w:r>
            <w:r w:rsidRPr="004C3784">
              <w:rPr>
                <w:rFonts w:ascii="Times New Roman" w:eastAsia="Times New Roman" w:hAnsi="Times New Roman" w:cs="Times New Roman"/>
                <w:b/>
                <w:color w:val="000000"/>
                <w:sz w:val="16"/>
                <w:szCs w:val="16"/>
                <w:vertAlign w:val="subscript"/>
              </w:rPr>
              <w:t>10</w:t>
            </w:r>
            <w:r w:rsidRPr="004C3784">
              <w:rPr>
                <w:rFonts w:ascii="Times New Roman" w:eastAsia="Times New Roman" w:hAnsi="Times New Roman" w:cs="Times New Roman"/>
                <w:b/>
                <w:color w:val="000000"/>
                <w:sz w:val="16"/>
                <w:szCs w:val="16"/>
              </w:rPr>
              <w:t>[x+1])</w:t>
            </w:r>
          </w:p>
        </w:tc>
        <w:tc>
          <w:tcPr>
            <w:tcW w:w="949" w:type="dxa"/>
            <w:shd w:val="clear" w:color="auto" w:fill="auto"/>
          </w:tcPr>
          <w:p w14:paraId="000000F3" w14:textId="77777777" w:rsidR="00000000" w:rsidRPr="004C3784" w:rsidRDefault="00000000">
            <w:pPr>
              <w:widowControl w:val="0"/>
              <w:spacing w:after="0" w:line="240" w:lineRule="auto"/>
              <w:jc w:val="center"/>
              <w:rPr>
                <w:rFonts w:ascii="Times New Roman" w:eastAsia="Times New Roman" w:hAnsi="Times New Roman" w:cs="Times New Roman"/>
                <w:sz w:val="16"/>
                <w:szCs w:val="16"/>
              </w:rPr>
            </w:pPr>
          </w:p>
        </w:tc>
        <w:tc>
          <w:tcPr>
            <w:tcW w:w="1046" w:type="dxa"/>
            <w:shd w:val="clear" w:color="auto" w:fill="auto"/>
          </w:tcPr>
          <w:p w14:paraId="000000F4" w14:textId="77777777" w:rsidR="00000000" w:rsidRPr="004C3784" w:rsidRDefault="00000000">
            <w:pPr>
              <w:widowControl w:val="0"/>
              <w:spacing w:after="0" w:line="240" w:lineRule="auto"/>
              <w:jc w:val="center"/>
              <w:rPr>
                <w:rFonts w:ascii="Times New Roman" w:eastAsia="Times New Roman" w:hAnsi="Times New Roman" w:cs="Times New Roman"/>
                <w:sz w:val="16"/>
                <w:szCs w:val="16"/>
              </w:rPr>
            </w:pPr>
          </w:p>
        </w:tc>
        <w:tc>
          <w:tcPr>
            <w:tcW w:w="597" w:type="dxa"/>
            <w:shd w:val="clear" w:color="auto" w:fill="auto"/>
          </w:tcPr>
          <w:p w14:paraId="000000F5" w14:textId="77777777" w:rsidR="00000000" w:rsidRPr="004C3784" w:rsidRDefault="00000000">
            <w:pPr>
              <w:widowControl w:val="0"/>
              <w:spacing w:after="0" w:line="240" w:lineRule="auto"/>
              <w:jc w:val="center"/>
              <w:rPr>
                <w:rFonts w:ascii="Times New Roman" w:eastAsia="Times New Roman" w:hAnsi="Times New Roman" w:cs="Times New Roman"/>
                <w:sz w:val="16"/>
                <w:szCs w:val="16"/>
              </w:rPr>
            </w:pPr>
          </w:p>
        </w:tc>
        <w:tc>
          <w:tcPr>
            <w:tcW w:w="713" w:type="dxa"/>
            <w:shd w:val="clear" w:color="auto" w:fill="auto"/>
          </w:tcPr>
          <w:p w14:paraId="000000F6" w14:textId="77777777" w:rsidR="00000000" w:rsidRPr="004C3784" w:rsidRDefault="00000000">
            <w:pPr>
              <w:widowControl w:val="0"/>
              <w:spacing w:after="0" w:line="240" w:lineRule="auto"/>
              <w:jc w:val="center"/>
              <w:rPr>
                <w:rFonts w:ascii="Times New Roman" w:eastAsia="Times New Roman" w:hAnsi="Times New Roman" w:cs="Times New Roman"/>
                <w:sz w:val="16"/>
                <w:szCs w:val="16"/>
              </w:rPr>
            </w:pPr>
          </w:p>
        </w:tc>
        <w:tc>
          <w:tcPr>
            <w:tcW w:w="757" w:type="dxa"/>
            <w:shd w:val="clear" w:color="auto" w:fill="auto"/>
          </w:tcPr>
          <w:p w14:paraId="000000F7" w14:textId="77777777" w:rsidR="00000000" w:rsidRPr="004C3784" w:rsidRDefault="00000000">
            <w:pPr>
              <w:widowControl w:val="0"/>
              <w:spacing w:after="0" w:line="240" w:lineRule="auto"/>
              <w:jc w:val="center"/>
              <w:rPr>
                <w:rFonts w:ascii="Times New Roman" w:eastAsia="Times New Roman" w:hAnsi="Times New Roman" w:cs="Times New Roman"/>
                <w:sz w:val="16"/>
                <w:szCs w:val="16"/>
              </w:rPr>
            </w:pPr>
          </w:p>
        </w:tc>
        <w:tc>
          <w:tcPr>
            <w:tcW w:w="1758" w:type="dxa"/>
            <w:shd w:val="clear" w:color="auto" w:fill="auto"/>
          </w:tcPr>
          <w:p w14:paraId="000000F8"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0.06</w:t>
            </w:r>
          </w:p>
        </w:tc>
        <w:tc>
          <w:tcPr>
            <w:tcW w:w="1584" w:type="dxa"/>
            <w:shd w:val="clear" w:color="auto" w:fill="auto"/>
          </w:tcPr>
          <w:p w14:paraId="000000F9"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r>
      <w:tr w:rsidR="00170C5E" w14:paraId="32D00E49" w14:textId="77777777">
        <w:tblPrEx>
          <w:tblCellMar>
            <w:top w:w="0" w:type="dxa"/>
            <w:bottom w:w="0" w:type="dxa"/>
          </w:tblCellMar>
        </w:tblPrEx>
        <w:tc>
          <w:tcPr>
            <w:tcW w:w="2238" w:type="dxa"/>
            <w:shd w:val="clear" w:color="auto" w:fill="auto"/>
          </w:tcPr>
          <w:p w14:paraId="000000FA" w14:textId="77777777" w:rsidR="00000000" w:rsidRDefault="00000000">
            <w:pPr>
              <w:widowControl w:val="0"/>
              <w:spacing w:after="0" w:line="240" w:lineRule="auto"/>
              <w:jc w:val="center"/>
              <w:rPr>
                <w:rFonts w:ascii="Times New Roman" w:eastAsia="Times New Roman" w:hAnsi="Times New Roman" w:cs="Times New Roman"/>
                <w:b/>
                <w:sz w:val="16"/>
                <w:szCs w:val="16"/>
              </w:rPr>
            </w:pPr>
          </w:p>
        </w:tc>
        <w:tc>
          <w:tcPr>
            <w:tcW w:w="949" w:type="dxa"/>
            <w:shd w:val="clear" w:color="auto" w:fill="auto"/>
          </w:tcPr>
          <w:p w14:paraId="000000FB"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Cropland</w:t>
            </w:r>
          </w:p>
        </w:tc>
        <w:tc>
          <w:tcPr>
            <w:tcW w:w="1046" w:type="dxa"/>
            <w:shd w:val="clear" w:color="auto" w:fill="auto"/>
          </w:tcPr>
          <w:p w14:paraId="000000FC"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-0.12</w:t>
            </w:r>
          </w:p>
        </w:tc>
        <w:tc>
          <w:tcPr>
            <w:tcW w:w="597" w:type="dxa"/>
            <w:shd w:val="clear" w:color="auto" w:fill="auto"/>
          </w:tcPr>
          <w:p w14:paraId="000000FD"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0.05</w:t>
            </w:r>
          </w:p>
        </w:tc>
        <w:tc>
          <w:tcPr>
            <w:tcW w:w="713" w:type="dxa"/>
            <w:shd w:val="clear" w:color="auto" w:fill="auto"/>
          </w:tcPr>
          <w:p w14:paraId="000000FE"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-2.19</w:t>
            </w:r>
          </w:p>
        </w:tc>
        <w:tc>
          <w:tcPr>
            <w:tcW w:w="757" w:type="dxa"/>
            <w:shd w:val="clear" w:color="auto" w:fill="auto"/>
          </w:tcPr>
          <w:p w14:paraId="000000FF"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0.03*</w:t>
            </w:r>
          </w:p>
        </w:tc>
        <w:tc>
          <w:tcPr>
            <w:tcW w:w="1758" w:type="dxa"/>
            <w:shd w:val="clear" w:color="auto" w:fill="auto"/>
          </w:tcPr>
          <w:p w14:paraId="00000100" w14:textId="77777777" w:rsidR="00000000" w:rsidRDefault="00000000">
            <w:pPr>
              <w:widowControl w:val="0"/>
              <w:spacing w:after="0" w:line="240" w:lineRule="auto"/>
              <w:jc w:val="center"/>
              <w:rPr>
                <w:rFonts w:ascii="Times New Roman" w:eastAsia="Times New Roman" w:hAnsi="Times New Roman" w:cs="Times New Roman"/>
                <w:sz w:val="16"/>
                <w:szCs w:val="16"/>
              </w:rPr>
            </w:pPr>
          </w:p>
        </w:tc>
        <w:tc>
          <w:tcPr>
            <w:tcW w:w="1584" w:type="dxa"/>
            <w:shd w:val="clear" w:color="auto" w:fill="auto"/>
          </w:tcPr>
          <w:p w14:paraId="00000101" w14:textId="77777777" w:rsidR="00000000" w:rsidRDefault="00000000">
            <w:pPr>
              <w:widowControl w:val="0"/>
              <w:spacing w:after="0" w:line="240" w:lineRule="auto"/>
              <w:jc w:val="center"/>
              <w:rPr>
                <w:rFonts w:ascii="Times New Roman" w:eastAsia="Times New Roman" w:hAnsi="Times New Roman" w:cs="Times New Roman"/>
                <w:sz w:val="16"/>
                <w:szCs w:val="16"/>
              </w:rPr>
            </w:pPr>
          </w:p>
        </w:tc>
      </w:tr>
      <w:tr w:rsidR="00170C5E" w14:paraId="72C0DB43" w14:textId="77777777">
        <w:tblPrEx>
          <w:tblCellMar>
            <w:top w:w="0" w:type="dxa"/>
            <w:bottom w:w="0" w:type="dxa"/>
          </w:tblCellMar>
        </w:tblPrEx>
        <w:tc>
          <w:tcPr>
            <w:tcW w:w="2238" w:type="dxa"/>
            <w:tcBorders>
              <w:bottom w:val="single" w:sz="4" w:space="0" w:color="000000"/>
            </w:tcBorders>
            <w:shd w:val="clear" w:color="auto" w:fill="auto"/>
          </w:tcPr>
          <w:p w14:paraId="00000102" w14:textId="77777777" w:rsidR="00000000" w:rsidRDefault="00000000">
            <w:pPr>
              <w:widowControl w:val="0"/>
              <w:spacing w:after="0" w:line="240" w:lineRule="auto"/>
              <w:jc w:val="center"/>
              <w:rPr>
                <w:rFonts w:ascii="Times New Roman" w:eastAsia="Times New Roman" w:hAnsi="Times New Roman" w:cs="Times New Roman"/>
                <w:sz w:val="16"/>
                <w:szCs w:val="16"/>
              </w:rPr>
            </w:pPr>
          </w:p>
        </w:tc>
        <w:tc>
          <w:tcPr>
            <w:tcW w:w="949" w:type="dxa"/>
            <w:tcBorders>
              <w:bottom w:val="single" w:sz="4" w:space="0" w:color="000000"/>
            </w:tcBorders>
            <w:shd w:val="clear" w:color="auto" w:fill="auto"/>
          </w:tcPr>
          <w:p w14:paraId="00000103"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Pasture  </w:t>
            </w:r>
          </w:p>
        </w:tc>
        <w:tc>
          <w:tcPr>
            <w:tcW w:w="1046" w:type="dxa"/>
            <w:tcBorders>
              <w:bottom w:val="single" w:sz="4" w:space="0" w:color="000000"/>
            </w:tcBorders>
            <w:shd w:val="clear" w:color="auto" w:fill="auto"/>
          </w:tcPr>
          <w:p w14:paraId="00000104"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-0.075</w:t>
            </w:r>
          </w:p>
        </w:tc>
        <w:tc>
          <w:tcPr>
            <w:tcW w:w="597" w:type="dxa"/>
            <w:tcBorders>
              <w:bottom w:val="single" w:sz="4" w:space="0" w:color="000000"/>
            </w:tcBorders>
            <w:shd w:val="clear" w:color="auto" w:fill="auto"/>
          </w:tcPr>
          <w:p w14:paraId="00000105"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0.06</w:t>
            </w:r>
          </w:p>
        </w:tc>
        <w:tc>
          <w:tcPr>
            <w:tcW w:w="713" w:type="dxa"/>
            <w:tcBorders>
              <w:bottom w:val="single" w:sz="4" w:space="0" w:color="000000"/>
            </w:tcBorders>
            <w:shd w:val="clear" w:color="auto" w:fill="auto"/>
          </w:tcPr>
          <w:p w14:paraId="00000106"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-1.34</w:t>
            </w:r>
          </w:p>
        </w:tc>
        <w:tc>
          <w:tcPr>
            <w:tcW w:w="757" w:type="dxa"/>
            <w:tcBorders>
              <w:bottom w:val="single" w:sz="4" w:space="0" w:color="000000"/>
            </w:tcBorders>
            <w:shd w:val="clear" w:color="auto" w:fill="auto"/>
          </w:tcPr>
          <w:p w14:paraId="00000107" w14:textId="77777777" w:rsidR="00000000" w:rsidRDefault="00000000">
            <w:pPr>
              <w:widowControl w:val="0"/>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0.19</w:t>
            </w:r>
          </w:p>
        </w:tc>
        <w:tc>
          <w:tcPr>
            <w:tcW w:w="1758" w:type="dxa"/>
            <w:tcBorders>
              <w:bottom w:val="single" w:sz="4" w:space="0" w:color="000000"/>
            </w:tcBorders>
            <w:shd w:val="clear" w:color="auto" w:fill="auto"/>
          </w:tcPr>
          <w:p w14:paraId="00000108" w14:textId="77777777" w:rsidR="00000000" w:rsidRDefault="00000000">
            <w:pPr>
              <w:widowControl w:val="0"/>
              <w:spacing w:after="0" w:line="240" w:lineRule="auto"/>
              <w:jc w:val="center"/>
              <w:rPr>
                <w:rFonts w:ascii="Times New Roman" w:eastAsia="Times New Roman" w:hAnsi="Times New Roman" w:cs="Times New Roman"/>
                <w:sz w:val="16"/>
                <w:szCs w:val="16"/>
              </w:rPr>
            </w:pPr>
          </w:p>
        </w:tc>
        <w:tc>
          <w:tcPr>
            <w:tcW w:w="1584" w:type="dxa"/>
            <w:tcBorders>
              <w:bottom w:val="single" w:sz="4" w:space="0" w:color="000000"/>
            </w:tcBorders>
            <w:shd w:val="clear" w:color="auto" w:fill="auto"/>
          </w:tcPr>
          <w:p w14:paraId="00000109" w14:textId="77777777" w:rsidR="00000000" w:rsidRDefault="00000000">
            <w:pPr>
              <w:widowControl w:val="0"/>
              <w:spacing w:after="0" w:line="240" w:lineRule="auto"/>
              <w:jc w:val="center"/>
              <w:rPr>
                <w:rFonts w:ascii="Times New Roman" w:eastAsia="Times New Roman" w:hAnsi="Times New Roman" w:cs="Times New Roman"/>
                <w:sz w:val="16"/>
                <w:szCs w:val="16"/>
              </w:rPr>
            </w:pPr>
          </w:p>
        </w:tc>
      </w:tr>
    </w:tbl>
    <w:p w14:paraId="0000010A" w14:textId="77777777" w:rsidR="00000000" w:rsidRPr="004C3784" w:rsidRDefault="00000000">
      <w:pPr>
        <w:spacing w:line="360" w:lineRule="auto"/>
        <w:jc w:val="both"/>
        <w:rPr>
          <w:color w:val="000000"/>
        </w:rPr>
      </w:pPr>
      <w:r w:rsidRPr="004C3784">
        <w:rPr>
          <w:rFonts w:ascii="Times New Roman" w:eastAsia="Times New Roman" w:hAnsi="Times New Roman" w:cs="Times New Roman"/>
          <w:color w:val="000000"/>
        </w:rPr>
        <w:t>SE= Standard error. *p &lt; 0.05. **p &lt; 0.01. ***p &lt; 0.001</w:t>
      </w:r>
    </w:p>
    <w:p w14:paraId="0000010B" w14:textId="77777777" w:rsidR="00000000" w:rsidRPr="004C3784" w:rsidRDefault="00000000">
      <w:pPr>
        <w:spacing w:line="360" w:lineRule="auto"/>
        <w:ind w:firstLine="708"/>
        <w:jc w:val="both"/>
        <w:rPr>
          <w:rFonts w:ascii="Times New Roman" w:eastAsia="Times New Roman" w:hAnsi="Times New Roman" w:cs="Times New Roman"/>
          <w:b/>
        </w:rPr>
      </w:pPr>
    </w:p>
    <w:p w14:paraId="0000010C" w14:textId="77777777" w:rsidR="00000000" w:rsidRPr="004C3784" w:rsidRDefault="00000000">
      <w:pPr>
        <w:spacing w:line="480" w:lineRule="auto"/>
        <w:rPr>
          <w:color w:val="000000"/>
        </w:rPr>
      </w:pPr>
      <w:r w:rsidRPr="004C3784">
        <w:rPr>
          <w:rFonts w:ascii="Times New Roman" w:eastAsia="Times New Roman" w:hAnsi="Times New Roman" w:cs="Times New Roman"/>
          <w:b/>
          <w:color w:val="000000"/>
        </w:rPr>
        <w:t>Discussion</w:t>
      </w:r>
    </w:p>
    <w:sdt>
      <w:sdtPr>
        <w:tag w:val="goog_rdk_134"/>
        <w:id w:val="-953319346"/>
      </w:sdtPr>
      <w:sdtContent>
        <w:p w14:paraId="0000010D" w14:textId="387262EB" w:rsidR="00000000" w:rsidRPr="004C3784" w:rsidRDefault="00000000">
          <w:pPr>
            <w:spacing w:line="480" w:lineRule="auto"/>
            <w:rPr>
              <w:rFonts w:ascii="Times New Roman" w:eastAsia="Times New Roman" w:hAnsi="Times New Roman" w:cs="Times New Roman"/>
              <w:color w:val="000000"/>
              <w:rPrChange w:id="152" w:author="Quimbayo Agreda, Juan Pablo" w:date="2024-06-13T17:09:00Z">
                <w:rPr>
                  <w:rFonts w:ascii="Times New Roman" w:eastAsia="Times New Roman" w:hAnsi="Times New Roman" w:cs="Times New Roman"/>
                  <w:color w:val="C00000"/>
                </w:rPr>
              </w:rPrChange>
            </w:rPr>
          </w:pPr>
          <w:r w:rsidRPr="004C3784">
            <w:rPr>
              <w:rFonts w:ascii="Times New Roman" w:eastAsia="Times New Roman" w:hAnsi="Times New Roman" w:cs="Times New Roman"/>
              <w:color w:val="000000"/>
            </w:rPr>
            <w:tab/>
            <w:t>Our regional study reveals that food networks of stream fish assemblages in Brazil are modulated by land use, supporting results observed in marine ecosystems and other regions (</w:t>
          </w:r>
          <w:proofErr w:type="spellStart"/>
          <w:r w:rsidRPr="004C3784">
            <w:rPr>
              <w:rFonts w:ascii="Times New Roman" w:eastAsia="Times New Roman" w:hAnsi="Times New Roman" w:cs="Times New Roman"/>
              <w:color w:val="000000"/>
            </w:rPr>
            <w:t>Kortsch</w:t>
          </w:r>
          <w:proofErr w:type="spellEnd"/>
          <w:r w:rsidRPr="004C3784">
            <w:rPr>
              <w:rFonts w:ascii="Times New Roman" w:eastAsia="Times New Roman" w:hAnsi="Times New Roman" w:cs="Times New Roman"/>
              <w:color w:val="000000"/>
            </w:rPr>
            <w:t xml:space="preserve"> et al., 2019</w:t>
          </w:r>
          <w:ins w:id="153" w:author="Jose Goncalves Jr" w:date="2024-06-18T07:57:00Z">
            <w:r>
              <w:rPr>
                <w:rFonts w:ascii="Times New Roman" w:eastAsia="Times New Roman" w:hAnsi="Times New Roman" w:cs="Times New Roman"/>
                <w:color w:val="000000"/>
              </w:rPr>
              <w:t>;</w:t>
            </w:r>
          </w:ins>
          <w:del w:id="154" w:author="Jose Goncalves Jr" w:date="2024-06-18T07:57:00Z">
            <w:r w:rsidRPr="004C3784" w:rsidDel="006C445A">
              <w:rPr>
                <w:rFonts w:ascii="Times New Roman" w:eastAsia="Times New Roman" w:hAnsi="Times New Roman" w:cs="Times New Roman"/>
                <w:color w:val="000000"/>
              </w:rPr>
              <w:delText>,</w:delText>
            </w:r>
          </w:del>
          <w:r w:rsidRPr="004C3784">
            <w:rPr>
              <w:rFonts w:ascii="Times New Roman" w:eastAsia="Times New Roman" w:hAnsi="Times New Roman" w:cs="Times New Roman"/>
              <w:color w:val="000000"/>
            </w:rPr>
            <w:t xml:space="preserve"> Peterson et al., 2017). Additionally, we observed that trophic networks located in areas with intense land use exhibited </w:t>
          </w:r>
          <w:ins w:id="155" w:author="Jose Goncalves Jr" w:date="2024-06-18T07:58:00Z">
            <w:r>
              <w:rPr>
                <w:rFonts w:ascii="Times New Roman" w:eastAsia="Times New Roman" w:hAnsi="Times New Roman" w:cs="Times New Roman"/>
                <w:color w:val="000000"/>
              </w:rPr>
              <w:t xml:space="preserve">a </w:t>
            </w:r>
          </w:ins>
          <w:r w:rsidRPr="004C3784">
            <w:rPr>
              <w:rFonts w:ascii="Times New Roman" w:eastAsia="Times New Roman" w:hAnsi="Times New Roman" w:cs="Times New Roman"/>
              <w:color w:val="000000"/>
            </w:rPr>
            <w:t xml:space="preserve">high number of links, resulting in a </w:t>
          </w:r>
          <w:del w:id="156" w:author="Jose Goncalves Jr" w:date="2024-06-18T07:58:00Z">
            <w:r w:rsidRPr="004C3784" w:rsidDel="006C445A">
              <w:rPr>
                <w:rFonts w:ascii="Times New Roman" w:eastAsia="Times New Roman" w:hAnsi="Times New Roman" w:cs="Times New Roman"/>
                <w:color w:val="000000"/>
              </w:rPr>
              <w:delText xml:space="preserve">network </w:delText>
            </w:r>
          </w:del>
          <w:r w:rsidRPr="004C3784">
            <w:rPr>
              <w:rFonts w:ascii="Times New Roman" w:eastAsia="Times New Roman" w:hAnsi="Times New Roman" w:cs="Times New Roman"/>
              <w:color w:val="000000"/>
            </w:rPr>
            <w:t>less modular</w:t>
          </w:r>
          <w:ins w:id="157" w:author="Jose Goncalves Jr" w:date="2024-06-18T07:58:00Z">
            <w:r w:rsidRPr="006C445A">
              <w:rPr>
                <w:rFonts w:ascii="Times New Roman" w:eastAsia="Times New Roman" w:hAnsi="Times New Roman" w:cs="Times New Roman"/>
                <w:color w:val="000000"/>
              </w:rPr>
              <w:t xml:space="preserve"> </w:t>
            </w:r>
            <w:r w:rsidRPr="004C3784">
              <w:rPr>
                <w:rFonts w:ascii="Times New Roman" w:eastAsia="Times New Roman" w:hAnsi="Times New Roman" w:cs="Times New Roman"/>
                <w:color w:val="000000"/>
              </w:rPr>
              <w:t>network</w:t>
            </w:r>
          </w:ins>
          <w:r w:rsidRPr="004C3784">
            <w:rPr>
              <w:rFonts w:ascii="Times New Roman" w:eastAsia="Times New Roman" w:hAnsi="Times New Roman" w:cs="Times New Roman"/>
              <w:color w:val="000000"/>
            </w:rPr>
            <w:t xml:space="preserve">. </w:t>
          </w:r>
          <w:sdt>
            <w:sdtPr>
              <w:tag w:val="goog_rdk_129"/>
              <w:id w:val="-682592848"/>
            </w:sdtPr>
            <w:sdtContent>
              <w:r w:rsidRPr="004C3784">
                <w:rPr>
                  <w:rFonts w:ascii="Times New Roman" w:eastAsia="Times New Roman" w:hAnsi="Times New Roman" w:cs="Times New Roman"/>
                  <w:color w:val="000000"/>
                  <w:rPrChange w:id="158" w:author="Quimbayo Agreda, Juan Pablo" w:date="2024-06-13T17:09:00Z">
                    <w:rPr>
                      <w:rFonts w:ascii="Times New Roman" w:eastAsia="Times New Roman" w:hAnsi="Times New Roman" w:cs="Times New Roman"/>
                      <w:color w:val="C00000"/>
                    </w:rPr>
                  </w:rPrChange>
                </w:rPr>
                <w:t xml:space="preserve">This result supported our initial hypothesis </w:t>
              </w:r>
              <w:del w:id="159" w:author="Jose Goncalves Jr" w:date="2024-06-18T08:01:00Z">
                <w:r w:rsidRPr="004C3784" w:rsidDel="006C445A">
                  <w:rPr>
                    <w:rFonts w:ascii="Times New Roman" w:eastAsia="Times New Roman" w:hAnsi="Times New Roman" w:cs="Times New Roman"/>
                    <w:color w:val="000000"/>
                    <w:rPrChange w:id="160" w:author="Quimbayo Agreda, Juan Pablo" w:date="2024-06-13T17:09:00Z">
                      <w:rPr>
                        <w:rFonts w:ascii="Times New Roman" w:eastAsia="Times New Roman" w:hAnsi="Times New Roman" w:cs="Times New Roman"/>
                        <w:color w:val="C00000"/>
                      </w:rPr>
                    </w:rPrChange>
                  </w:rPr>
                  <w:delText>and may be due to</w:delText>
                </w:r>
              </w:del>
              <w:ins w:id="161" w:author="Jose Goncalves Jr" w:date="2024-06-18T08:01:00Z">
                <w:r>
                  <w:rPr>
                    <w:rFonts w:ascii="Times New Roman" w:eastAsia="Times New Roman" w:hAnsi="Times New Roman" w:cs="Times New Roman"/>
                    <w:color w:val="000000"/>
                  </w:rPr>
                  <w:t>indicating</w:t>
                </w:r>
              </w:ins>
            </w:sdtContent>
          </w:sdt>
          <w:sdt>
            <w:sdtPr>
              <w:tag w:val="goog_rdk_130"/>
              <w:id w:val="1032847796"/>
            </w:sdtPr>
            <w:sdtContent>
              <w:r w:rsidRPr="004C3784">
                <w:rPr>
                  <w:rFonts w:ascii="Times New Roman" w:eastAsia="Times New Roman" w:hAnsi="Times New Roman" w:cs="Times New Roman"/>
                  <w:color w:val="000000"/>
                  <w:rPrChange w:id="162" w:author="Quimbayo Agreda, Juan Pablo" w:date="2024-06-13T17:09:00Z">
                    <w:rPr>
                      <w:rFonts w:ascii="Times New Roman" w:eastAsia="Times New Roman" w:hAnsi="Times New Roman" w:cs="Times New Roman"/>
                    </w:rPr>
                  </w:rPrChange>
                </w:rPr>
                <w:t xml:space="preserve"> changes in surrounding terrestrial habitats </w:t>
              </w:r>
            </w:sdtContent>
          </w:sdt>
          <w:sdt>
            <w:sdtPr>
              <w:tag w:val="goog_rdk_131"/>
              <w:id w:val="-1733848815"/>
            </w:sdtPr>
            <w:sdtContent>
              <w:r w:rsidRPr="004C3784">
                <w:rPr>
                  <w:rFonts w:ascii="Times New Roman" w:eastAsia="Times New Roman" w:hAnsi="Times New Roman" w:cs="Times New Roman"/>
                  <w:color w:val="000000"/>
                  <w:rPrChange w:id="163" w:author="Quimbayo Agreda, Juan Pablo" w:date="2024-06-13T17:09:00Z">
                    <w:rPr>
                      <w:rFonts w:ascii="Times New Roman" w:eastAsia="Times New Roman" w:hAnsi="Times New Roman" w:cs="Times New Roman"/>
                      <w:color w:val="C00000"/>
                    </w:rPr>
                  </w:rPrChange>
                </w:rPr>
                <w:t>reduc</w:t>
              </w:r>
              <w:ins w:id="164" w:author="Jose Goncalves Jr" w:date="2024-06-18T08:01:00Z">
                <w:r>
                  <w:rPr>
                    <w:rFonts w:ascii="Times New Roman" w:eastAsia="Times New Roman" w:hAnsi="Times New Roman" w:cs="Times New Roman"/>
                    <w:color w:val="000000"/>
                  </w:rPr>
                  <w:t>e</w:t>
                </w:r>
              </w:ins>
              <w:del w:id="165" w:author="Jose Goncalves Jr" w:date="2024-06-18T08:01:00Z">
                <w:r w:rsidRPr="004C3784" w:rsidDel="006C445A">
                  <w:rPr>
                    <w:rFonts w:ascii="Times New Roman" w:eastAsia="Times New Roman" w:hAnsi="Times New Roman" w:cs="Times New Roman"/>
                    <w:color w:val="000000"/>
                    <w:rPrChange w:id="166" w:author="Quimbayo Agreda, Juan Pablo" w:date="2024-06-13T17:09:00Z">
                      <w:rPr>
                        <w:rFonts w:ascii="Times New Roman" w:eastAsia="Times New Roman" w:hAnsi="Times New Roman" w:cs="Times New Roman"/>
                        <w:color w:val="C00000"/>
                      </w:rPr>
                    </w:rPrChange>
                  </w:rPr>
                  <w:delText>ing</w:delText>
                </w:r>
              </w:del>
              <w:r w:rsidRPr="004C3784">
                <w:rPr>
                  <w:rFonts w:ascii="Times New Roman" w:eastAsia="Times New Roman" w:hAnsi="Times New Roman" w:cs="Times New Roman"/>
                  <w:color w:val="000000"/>
                  <w:rPrChange w:id="167" w:author="Quimbayo Agreda, Juan Pablo" w:date="2024-06-13T17:09:00Z">
                    <w:rPr>
                      <w:rFonts w:ascii="Times New Roman" w:eastAsia="Times New Roman" w:hAnsi="Times New Roman" w:cs="Times New Roman"/>
                      <w:color w:val="C00000"/>
                    </w:rPr>
                  </w:rPrChange>
                </w:rPr>
                <w:t xml:space="preserve"> the heterogeneity of microhabitats, increasing siltation, and modifying </w:t>
              </w:r>
              <w:proofErr w:type="spellStart"/>
              <w:r w:rsidRPr="004C3784">
                <w:rPr>
                  <w:rFonts w:ascii="Times New Roman" w:eastAsia="Times New Roman" w:hAnsi="Times New Roman" w:cs="Times New Roman"/>
                  <w:color w:val="000000"/>
                  <w:rPrChange w:id="168" w:author="Quimbayo Agreda, Juan Pablo" w:date="2024-06-13T17:09:00Z">
                    <w:rPr>
                      <w:rFonts w:ascii="Times New Roman" w:eastAsia="Times New Roman" w:hAnsi="Times New Roman" w:cs="Times New Roman"/>
                      <w:color w:val="C00000"/>
                    </w:rPr>
                  </w:rPrChange>
                </w:rPr>
                <w:t>physico</w:t>
              </w:r>
              <w:proofErr w:type="spellEnd"/>
              <w:r w:rsidRPr="004C3784">
                <w:rPr>
                  <w:rFonts w:ascii="Times New Roman" w:eastAsia="Times New Roman" w:hAnsi="Times New Roman" w:cs="Times New Roman"/>
                  <w:color w:val="000000"/>
                  <w:rPrChange w:id="169" w:author="Quimbayo Agreda, Juan Pablo" w:date="2024-06-13T17:09:00Z">
                    <w:rPr>
                      <w:rFonts w:ascii="Times New Roman" w:eastAsia="Times New Roman" w:hAnsi="Times New Roman" w:cs="Times New Roman"/>
                      <w:color w:val="C00000"/>
                    </w:rPr>
                  </w:rPrChange>
                </w:rPr>
                <w:t>-chemical water conditions (</w:t>
              </w:r>
              <w:proofErr w:type="spellStart"/>
            </w:sdtContent>
          </w:sdt>
          <w:sdt>
            <w:sdtPr>
              <w:tag w:val="goog_rdk_132"/>
              <w:id w:val="-1830053852"/>
            </w:sdtPr>
            <w:sdtContent>
              <w:r w:rsidRPr="004C3784">
                <w:rPr>
                  <w:rFonts w:ascii="Times New Roman" w:eastAsia="Times New Roman" w:hAnsi="Times New Roman" w:cs="Times New Roman"/>
                  <w:color w:val="000000"/>
                </w:rPr>
                <w:t>Casatti</w:t>
              </w:r>
              <w:proofErr w:type="spellEnd"/>
              <w:r w:rsidRPr="004C3784">
                <w:rPr>
                  <w:rFonts w:ascii="Times New Roman" w:eastAsia="Times New Roman" w:hAnsi="Times New Roman" w:cs="Times New Roman"/>
                  <w:color w:val="000000"/>
                </w:rPr>
                <w:t xml:space="preserve"> et al., 2006; </w:t>
              </w:r>
            </w:sdtContent>
          </w:sdt>
          <w:sdt>
            <w:sdtPr>
              <w:tag w:val="goog_rdk_133"/>
              <w:id w:val="-92557636"/>
            </w:sdtPr>
            <w:sdtContent>
              <w:proofErr w:type="spellStart"/>
              <w:r w:rsidRPr="004C3784">
                <w:rPr>
                  <w:rFonts w:ascii="Times New Roman" w:eastAsia="Times New Roman" w:hAnsi="Times New Roman" w:cs="Times New Roman"/>
                  <w:color w:val="000000"/>
                  <w:rPrChange w:id="170" w:author="Quimbayo Agreda, Juan Pablo" w:date="2024-06-13T17:09:00Z">
                    <w:rPr>
                      <w:rFonts w:ascii="Times New Roman" w:eastAsia="Times New Roman" w:hAnsi="Times New Roman" w:cs="Times New Roman"/>
                      <w:color w:val="C00000"/>
                    </w:rPr>
                  </w:rPrChange>
                </w:rPr>
                <w:t>Nessimian</w:t>
              </w:r>
              <w:proofErr w:type="spellEnd"/>
              <w:r w:rsidRPr="004C3784">
                <w:rPr>
                  <w:rFonts w:ascii="Times New Roman" w:eastAsia="Times New Roman" w:hAnsi="Times New Roman" w:cs="Times New Roman"/>
                  <w:color w:val="000000"/>
                  <w:rPrChange w:id="171" w:author="Quimbayo Agreda, Juan Pablo" w:date="2024-06-13T17:09:00Z">
                    <w:rPr>
                      <w:rFonts w:ascii="Times New Roman" w:eastAsia="Times New Roman" w:hAnsi="Times New Roman" w:cs="Times New Roman"/>
                      <w:color w:val="C00000"/>
                    </w:rPr>
                  </w:rPrChange>
                </w:rPr>
                <w:t xml:space="preserve"> et al., 2008; Almada et al., 2019).  </w:t>
              </w:r>
            </w:sdtContent>
          </w:sdt>
        </w:p>
      </w:sdtContent>
    </w:sdt>
    <w:sdt>
      <w:sdtPr>
        <w:tag w:val="goog_rdk_142"/>
        <w:id w:val="430934279"/>
      </w:sdtPr>
      <w:sdtContent>
        <w:p w14:paraId="0000010E" w14:textId="24CBB32B" w:rsidR="00000000" w:rsidRPr="004C3784" w:rsidRDefault="00000000">
          <w:pPr>
            <w:spacing w:line="480" w:lineRule="auto"/>
            <w:rPr>
              <w:rFonts w:ascii="Times New Roman" w:eastAsia="Times New Roman" w:hAnsi="Times New Roman" w:cs="Times New Roman"/>
              <w:color w:val="000000"/>
              <w:rPrChange w:id="172" w:author="Quimbayo Agreda, Juan Pablo" w:date="2024-06-13T17:11:00Z">
                <w:rPr>
                  <w:rFonts w:ascii="Times New Roman" w:eastAsia="Times New Roman" w:hAnsi="Times New Roman" w:cs="Times New Roman"/>
                  <w:color w:val="C00000"/>
                </w:rPr>
              </w:rPrChange>
            </w:rPr>
          </w:pPr>
          <w:r w:rsidRPr="004C3784">
            <w:rPr>
              <w:rFonts w:ascii="Times New Roman" w:eastAsia="Times New Roman" w:hAnsi="Times New Roman" w:cs="Times New Roman"/>
              <w:color w:val="C00000"/>
            </w:rPr>
            <w:tab/>
          </w:r>
          <w:r w:rsidRPr="004C3784">
            <w:rPr>
              <w:rFonts w:ascii="Times New Roman" w:eastAsia="Times New Roman" w:hAnsi="Times New Roman" w:cs="Times New Roman"/>
              <w:color w:val="000000"/>
            </w:rPr>
            <w:t>Overall, changes in habitat structure can contribute to simplifying fish assemblages by excluding habitat specialists, resulting in an increase in generalist species (</w:t>
          </w:r>
          <w:proofErr w:type="spellStart"/>
          <w:r w:rsidRPr="004C3784">
            <w:rPr>
              <w:rFonts w:ascii="Times New Roman" w:eastAsia="Times New Roman" w:hAnsi="Times New Roman" w:cs="Times New Roman"/>
              <w:color w:val="000000"/>
            </w:rPr>
            <w:t>Winemiller</w:t>
          </w:r>
          <w:proofErr w:type="spellEnd"/>
          <w:r w:rsidRPr="004C3784">
            <w:rPr>
              <w:rFonts w:ascii="Times New Roman" w:eastAsia="Times New Roman" w:hAnsi="Times New Roman" w:cs="Times New Roman"/>
              <w:color w:val="000000"/>
            </w:rPr>
            <w:t xml:space="preserve">, 1990; Thompson &amp; Townsend, 2005; </w:t>
          </w:r>
          <w:proofErr w:type="spellStart"/>
          <w:r w:rsidRPr="004C3784">
            <w:rPr>
              <w:rFonts w:ascii="Times New Roman" w:eastAsia="Times New Roman" w:hAnsi="Times New Roman" w:cs="Times New Roman"/>
              <w:color w:val="000000"/>
            </w:rPr>
            <w:t>Dala</w:t>
          </w:r>
          <w:proofErr w:type="spellEnd"/>
          <w:r w:rsidRPr="004C3784">
            <w:rPr>
              <w:rFonts w:ascii="Times New Roman" w:eastAsia="Times New Roman" w:hAnsi="Times New Roman" w:cs="Times New Roman"/>
              <w:color w:val="000000"/>
            </w:rPr>
            <w:t xml:space="preserve">-Corte et al., 2017; </w:t>
          </w:r>
          <w:proofErr w:type="spellStart"/>
          <w:r w:rsidRPr="004C3784">
            <w:rPr>
              <w:rFonts w:ascii="Times New Roman" w:eastAsia="Times New Roman" w:hAnsi="Times New Roman" w:cs="Times New Roman"/>
              <w:color w:val="000000"/>
            </w:rPr>
            <w:t>Arantes</w:t>
          </w:r>
          <w:proofErr w:type="spellEnd"/>
          <w:r w:rsidRPr="004C3784">
            <w:rPr>
              <w:rFonts w:ascii="Times New Roman" w:eastAsia="Times New Roman" w:hAnsi="Times New Roman" w:cs="Times New Roman"/>
              <w:color w:val="000000"/>
            </w:rPr>
            <w:t xml:space="preserve"> et al., 2018) or forcing species to amplify their trophic niche and increase the consume of previously unavailable resources. This last mechanism is in line with our results as we found that the number of links and modularity were positively and negatively, respectively, related to the land-use gradient, supporting that the structure of trophic networks is simplified and more connected under an intense disturbance regime as reported also by other aquatic groups (</w:t>
          </w:r>
          <w:proofErr w:type="spellStart"/>
          <w:r w:rsidRPr="004C3784">
            <w:rPr>
              <w:rFonts w:ascii="Times New Roman" w:eastAsia="Times New Roman" w:hAnsi="Times New Roman" w:cs="Times New Roman"/>
              <w:color w:val="000000"/>
            </w:rPr>
            <w:t>Mokross</w:t>
          </w:r>
          <w:proofErr w:type="spellEnd"/>
          <w:r w:rsidRPr="004C3784">
            <w:rPr>
              <w:rFonts w:ascii="Times New Roman" w:eastAsia="Times New Roman" w:hAnsi="Times New Roman" w:cs="Times New Roman"/>
              <w:color w:val="000000"/>
            </w:rPr>
            <w:t xml:space="preserve"> et al., 2014; Sebastián-González et al., 2015; </w:t>
          </w:r>
          <w:proofErr w:type="spellStart"/>
          <w:r w:rsidRPr="004C3784">
            <w:rPr>
              <w:rFonts w:ascii="Times New Roman" w:eastAsia="Times New Roman" w:hAnsi="Times New Roman" w:cs="Times New Roman"/>
              <w:color w:val="000000"/>
            </w:rPr>
            <w:t>Pellissier</w:t>
          </w:r>
          <w:proofErr w:type="spellEnd"/>
          <w:r w:rsidRPr="004C3784">
            <w:rPr>
              <w:rFonts w:ascii="Times New Roman" w:eastAsia="Times New Roman" w:hAnsi="Times New Roman" w:cs="Times New Roman"/>
              <w:color w:val="000000"/>
            </w:rPr>
            <w:t xml:space="preserve"> et al., 2017; Lara et al., 2020). </w:t>
          </w:r>
          <w:sdt>
            <w:sdtPr>
              <w:tag w:val="goog_rdk_135"/>
              <w:id w:val="2049334270"/>
            </w:sdtPr>
            <w:sdtContent>
              <w:r w:rsidRPr="004C3784">
                <w:rPr>
                  <w:rFonts w:ascii="Times New Roman" w:eastAsia="Times New Roman" w:hAnsi="Times New Roman" w:cs="Times New Roman"/>
                  <w:color w:val="000000"/>
                  <w:rPrChange w:id="173" w:author="Quimbayo Agreda, Juan Pablo" w:date="2024-06-13T17:11:00Z">
                    <w:rPr>
                      <w:rFonts w:ascii="Times New Roman" w:eastAsia="Times New Roman" w:hAnsi="Times New Roman" w:cs="Times New Roman"/>
                      <w:color w:val="C00000"/>
                    </w:rPr>
                  </w:rPrChange>
                </w:rPr>
                <w:t>T</w:t>
              </w:r>
            </w:sdtContent>
          </w:sdt>
          <w:sdt>
            <w:sdtPr>
              <w:tag w:val="goog_rdk_136"/>
              <w:id w:val="1519280914"/>
            </w:sdtPr>
            <w:sdtContent>
              <w:sdt>
                <w:sdtPr>
                  <w:tag w:val="goog_rdk_137"/>
                  <w:id w:val="1959978639"/>
                </w:sdtPr>
                <w:sdtContent>
                  <w:ins w:id="174" w:author="Quimbayo Agreda, Juan Pablo" w:date="2024-06-13T17:10:00Z">
                    <w:r w:rsidRPr="004C3784">
                      <w:rPr>
                        <w:rFonts w:ascii="Times New Roman" w:eastAsia="Times New Roman" w:hAnsi="Times New Roman" w:cs="Times New Roman"/>
                        <w:color w:val="000000"/>
                        <w:rPrChange w:id="175" w:author="Quimbayo Agreda, Juan Pablo" w:date="2024-06-13T17:11:00Z">
                          <w:rPr>
                            <w:rFonts w:ascii="Times New Roman" w:eastAsia="Times New Roman" w:hAnsi="Times New Roman" w:cs="Times New Roman"/>
                            <w:color w:val="C00000"/>
                          </w:rPr>
                        </w:rPrChange>
                      </w:rPr>
                      <w:t>hus</w:t>
                    </w:r>
                  </w:ins>
                  <w:ins w:id="176" w:author="Jose Goncalves Jr" w:date="2024-06-18T08:02:00Z">
                    <w:r>
                      <w:rPr>
                        <w:rFonts w:ascii="Times New Roman" w:eastAsia="Times New Roman" w:hAnsi="Times New Roman" w:cs="Times New Roman"/>
                        <w:color w:val="000000"/>
                      </w:rPr>
                      <w:t>,</w:t>
                    </w:r>
                  </w:ins>
                  <w:ins w:id="177" w:author="Quimbayo Agreda, Juan Pablo" w:date="2024-06-13T17:10:00Z">
                    <w:r w:rsidRPr="004C3784">
                      <w:rPr>
                        <w:rFonts w:ascii="Times New Roman" w:eastAsia="Times New Roman" w:hAnsi="Times New Roman" w:cs="Times New Roman"/>
                        <w:color w:val="000000"/>
                        <w:rPrChange w:id="178" w:author="Quimbayo Agreda, Juan Pablo" w:date="2024-06-13T17:11:00Z">
                          <w:rPr>
                            <w:rFonts w:ascii="Times New Roman" w:eastAsia="Times New Roman" w:hAnsi="Times New Roman" w:cs="Times New Roman"/>
                            <w:color w:val="C00000"/>
                          </w:rPr>
                        </w:rPrChange>
                      </w:rPr>
                      <w:t xml:space="preserve"> t</w:t>
                    </w:r>
                  </w:ins>
                </w:sdtContent>
              </w:sdt>
            </w:sdtContent>
          </w:sdt>
          <w:sdt>
            <w:sdtPr>
              <w:tag w:val="goog_rdk_138"/>
              <w:id w:val="-176662246"/>
            </w:sdtPr>
            <w:sdtContent>
              <w:proofErr w:type="gramStart"/>
              <w:r w:rsidRPr="004C3784">
                <w:rPr>
                  <w:rFonts w:ascii="Times New Roman" w:eastAsia="Times New Roman" w:hAnsi="Times New Roman" w:cs="Times New Roman"/>
                  <w:color w:val="000000"/>
                  <w:rPrChange w:id="179" w:author="Quimbayo Agreda, Juan Pablo" w:date="2024-06-13T17:11:00Z">
                    <w:rPr>
                      <w:rFonts w:ascii="Times New Roman" w:eastAsia="Times New Roman" w:hAnsi="Times New Roman" w:cs="Times New Roman"/>
                      <w:color w:val="C00000"/>
                    </w:rPr>
                  </w:rPrChange>
                </w:rPr>
                <w:t>he</w:t>
              </w:r>
              <w:proofErr w:type="gramEnd"/>
              <w:r w:rsidRPr="004C3784">
                <w:rPr>
                  <w:rFonts w:ascii="Times New Roman" w:eastAsia="Times New Roman" w:hAnsi="Times New Roman" w:cs="Times New Roman"/>
                  <w:color w:val="000000"/>
                  <w:rPrChange w:id="180" w:author="Quimbayo Agreda, Juan Pablo" w:date="2024-06-13T17:11:00Z">
                    <w:rPr>
                      <w:rFonts w:ascii="Times New Roman" w:eastAsia="Times New Roman" w:hAnsi="Times New Roman" w:cs="Times New Roman"/>
                      <w:color w:val="C00000"/>
                    </w:rPr>
                  </w:rPrChange>
                </w:rPr>
                <w:t xml:space="preserve"> lack of effect of land use on </w:t>
              </w:r>
              <w:proofErr w:type="spellStart"/>
              <w:r w:rsidRPr="004C3784">
                <w:rPr>
                  <w:rFonts w:ascii="Times New Roman" w:eastAsia="Times New Roman" w:hAnsi="Times New Roman" w:cs="Times New Roman"/>
                  <w:color w:val="000000"/>
                  <w:rPrChange w:id="181" w:author="Quimbayo Agreda, Juan Pablo" w:date="2024-06-13T17:11:00Z">
                    <w:rPr>
                      <w:rFonts w:ascii="Times New Roman" w:eastAsia="Times New Roman" w:hAnsi="Times New Roman" w:cs="Times New Roman"/>
                      <w:color w:val="C00000"/>
                    </w:rPr>
                  </w:rPrChange>
                </w:rPr>
                <w:t>nestedness</w:t>
              </w:r>
              <w:proofErr w:type="spellEnd"/>
              <w:r w:rsidRPr="004C3784">
                <w:rPr>
                  <w:rFonts w:ascii="Times New Roman" w:eastAsia="Times New Roman" w:hAnsi="Times New Roman" w:cs="Times New Roman"/>
                  <w:color w:val="000000"/>
                  <w:rPrChange w:id="182" w:author="Quimbayo Agreda, Juan Pablo" w:date="2024-06-13T17:11:00Z">
                    <w:rPr>
                      <w:rFonts w:ascii="Times New Roman" w:eastAsia="Times New Roman" w:hAnsi="Times New Roman" w:cs="Times New Roman"/>
                      <w:color w:val="C00000"/>
                    </w:rPr>
                  </w:rPrChange>
                </w:rPr>
                <w:t xml:space="preserve"> and specialization, and </w:t>
              </w:r>
            </w:sdtContent>
          </w:sdt>
          <w:sdt>
            <w:sdtPr>
              <w:tag w:val="goog_rdk_139"/>
              <w:id w:val="1326783612"/>
            </w:sdtPr>
            <w:sdtContent>
              <w:sdt>
                <w:sdtPr>
                  <w:tag w:val="goog_rdk_140"/>
                  <w:id w:val="2136665042"/>
                </w:sdtPr>
                <w:sdtContent>
                  <w:ins w:id="183" w:author="Quimbayo Agreda, Juan Pablo" w:date="2024-06-13T17:10:00Z">
                    <w:r w:rsidRPr="004C3784">
                      <w:rPr>
                        <w:rFonts w:ascii="Times New Roman" w:eastAsia="Times New Roman" w:hAnsi="Times New Roman" w:cs="Times New Roman"/>
                        <w:color w:val="000000"/>
                        <w:rPrChange w:id="184" w:author="Quimbayo Agreda, Juan Pablo" w:date="2024-06-13T17:11:00Z">
                          <w:rPr>
                            <w:rFonts w:ascii="Times New Roman" w:eastAsia="Times New Roman" w:hAnsi="Times New Roman" w:cs="Times New Roman"/>
                            <w:color w:val="C00000"/>
                          </w:rPr>
                        </w:rPrChange>
                      </w:rPr>
                      <w:t xml:space="preserve">the </w:t>
                    </w:r>
                  </w:ins>
                </w:sdtContent>
              </w:sdt>
            </w:sdtContent>
          </w:sdt>
          <w:sdt>
            <w:sdtPr>
              <w:tag w:val="goog_rdk_141"/>
              <w:id w:val="523525790"/>
            </w:sdtPr>
            <w:sdtContent>
              <w:r w:rsidRPr="004C3784">
                <w:rPr>
                  <w:rFonts w:ascii="Times New Roman" w:eastAsia="Times New Roman" w:hAnsi="Times New Roman" w:cs="Times New Roman"/>
                  <w:color w:val="000000"/>
                  <w:rPrChange w:id="185" w:author="Quimbayo Agreda, Juan Pablo" w:date="2024-06-13T17:11:00Z">
                    <w:rPr>
                      <w:rFonts w:ascii="Times New Roman" w:eastAsia="Times New Roman" w:hAnsi="Times New Roman" w:cs="Times New Roman"/>
                      <w:color w:val="C00000"/>
                    </w:rPr>
                  </w:rPrChange>
                </w:rPr>
                <w:t xml:space="preserve">strong effect on modularity and number of links suggest that trophic stream networks of fish assemblages are modulated by specialist species, which are firstly affected due to environmental disturbances. </w:t>
              </w:r>
            </w:sdtContent>
          </w:sdt>
        </w:p>
      </w:sdtContent>
    </w:sdt>
    <w:p w14:paraId="0000010F" w14:textId="14DF6E22" w:rsidR="00000000" w:rsidRPr="004C3784" w:rsidRDefault="00000000">
      <w:pPr>
        <w:spacing w:line="480" w:lineRule="auto"/>
        <w:ind w:firstLine="720"/>
        <w:rPr>
          <w:rFonts w:ascii="Times New Roman" w:eastAsia="Times New Roman" w:hAnsi="Times New Roman" w:cs="Times New Roman"/>
          <w:color w:val="000000"/>
        </w:rPr>
      </w:pPr>
      <w:r w:rsidRPr="004C3784">
        <w:rPr>
          <w:rFonts w:ascii="Times New Roman" w:eastAsia="Times New Roman" w:hAnsi="Times New Roman" w:cs="Times New Roman"/>
          <w:color w:val="000000"/>
        </w:rPr>
        <w:t>Previous assessments have addressed the effects of environmental gradients on network ecology (</w:t>
      </w:r>
      <w:proofErr w:type="spellStart"/>
      <w:r w:rsidRPr="004C3784">
        <w:rPr>
          <w:rFonts w:ascii="Times New Roman" w:eastAsia="Times New Roman" w:hAnsi="Times New Roman" w:cs="Times New Roman"/>
          <w:color w:val="000000"/>
        </w:rPr>
        <w:t>Pellissier</w:t>
      </w:r>
      <w:proofErr w:type="spellEnd"/>
      <w:r w:rsidRPr="004C3784">
        <w:rPr>
          <w:rFonts w:ascii="Times New Roman" w:eastAsia="Times New Roman" w:hAnsi="Times New Roman" w:cs="Times New Roman"/>
          <w:color w:val="000000"/>
        </w:rPr>
        <w:t xml:space="preserve"> et al., 2017; </w:t>
      </w:r>
      <w:proofErr w:type="spellStart"/>
      <w:r w:rsidRPr="004C3784">
        <w:rPr>
          <w:rFonts w:ascii="Times New Roman" w:eastAsia="Times New Roman" w:hAnsi="Times New Roman" w:cs="Times New Roman"/>
          <w:color w:val="000000"/>
        </w:rPr>
        <w:t>Tylianakis</w:t>
      </w:r>
      <w:proofErr w:type="spellEnd"/>
      <w:r w:rsidRPr="004C3784">
        <w:rPr>
          <w:rFonts w:ascii="Times New Roman" w:eastAsia="Times New Roman" w:hAnsi="Times New Roman" w:cs="Times New Roman"/>
          <w:color w:val="000000"/>
        </w:rPr>
        <w:t xml:space="preserve"> &amp; Morris, 2017), concluding that these are primarily related to changes in species composition and relative abundances. A recent study on spatial patterns in the food web associated with environmental gradients (</w:t>
      </w:r>
      <w:proofErr w:type="spellStart"/>
      <w:r w:rsidRPr="004C3784">
        <w:rPr>
          <w:rFonts w:ascii="Times New Roman" w:eastAsia="Times New Roman" w:hAnsi="Times New Roman" w:cs="Times New Roman"/>
          <w:color w:val="000000"/>
        </w:rPr>
        <w:t>Kortsch</w:t>
      </w:r>
      <w:proofErr w:type="spellEnd"/>
      <w:r w:rsidRPr="004C3784">
        <w:rPr>
          <w:rFonts w:ascii="Times New Roman" w:eastAsia="Times New Roman" w:hAnsi="Times New Roman" w:cs="Times New Roman"/>
          <w:color w:val="000000"/>
        </w:rPr>
        <w:t xml:space="preserve"> et al., 2019) showed that the spatial variation in the structure of the fish food web is related to turnover in species composition. As a result, the structure of the trophic network became more connected and less modular. However, the turnover in species composition alone should not be the </w:t>
      </w:r>
      <w:ins w:id="186" w:author="Jose Goncalves Jr" w:date="2024-06-18T08:13:00Z">
        <w:r>
          <w:rPr>
            <w:rFonts w:ascii="Times New Roman" w:eastAsia="Times New Roman" w:hAnsi="Times New Roman" w:cs="Times New Roman"/>
            <w:color w:val="000000"/>
          </w:rPr>
          <w:t>leading</w:t>
        </w:r>
      </w:ins>
      <w:del w:id="187" w:author="Jose Goncalves Jr" w:date="2024-06-18T08:13:00Z">
        <w:r w:rsidRPr="004C3784" w:rsidDel="002C5871">
          <w:rPr>
            <w:rFonts w:ascii="Times New Roman" w:eastAsia="Times New Roman" w:hAnsi="Times New Roman" w:cs="Times New Roman"/>
            <w:color w:val="000000"/>
          </w:rPr>
          <w:delText>main</w:delText>
        </w:r>
      </w:del>
      <w:r w:rsidRPr="004C3784">
        <w:rPr>
          <w:rFonts w:ascii="Times New Roman" w:eastAsia="Times New Roman" w:hAnsi="Times New Roman" w:cs="Times New Roman"/>
          <w:color w:val="000000"/>
        </w:rPr>
        <w:t xml:space="preserve"> cause of the lower modularity of the networks. The decrease in modularity can be linked to the reduction in the diversity of trophic groups, generating changes in the composition of the module. This is expected when each trophic group feeds on a wide range of resources (Felipe-Lucia, 2020). Therefore, the decrease in modularity indicates that species trophic interactions are</w:t>
      </w:r>
      <w:del w:id="188" w:author="Jose Goncalves Jr" w:date="2024-06-18T08:09:00Z">
        <w:r w:rsidRPr="004C3784" w:rsidDel="002C6CFC">
          <w:rPr>
            <w:rFonts w:ascii="Times New Roman" w:eastAsia="Times New Roman" w:hAnsi="Times New Roman" w:cs="Times New Roman"/>
            <w:color w:val="000000"/>
          </w:rPr>
          <w:delText xml:space="preserve"> being</w:delText>
        </w:r>
      </w:del>
      <w:r w:rsidRPr="004C3784">
        <w:rPr>
          <w:rFonts w:ascii="Times New Roman" w:eastAsia="Times New Roman" w:hAnsi="Times New Roman" w:cs="Times New Roman"/>
          <w:color w:val="000000"/>
        </w:rPr>
        <w:t xml:space="preserve"> driven by a small number of less specialized trophic groups. </w:t>
      </w:r>
      <w:sdt>
        <w:sdtPr>
          <w:tag w:val="goog_rdk_143"/>
          <w:id w:val="1081563924"/>
        </w:sdtPr>
        <w:sdtContent>
          <w:r w:rsidRPr="004C3784">
            <w:rPr>
              <w:rFonts w:ascii="Times New Roman" w:eastAsia="Times New Roman" w:hAnsi="Times New Roman" w:cs="Times New Roman"/>
              <w:color w:val="000000"/>
              <w:rPrChange w:id="189" w:author="Quimbayo Agreda, Juan Pablo" w:date="2024-06-13T17:11:00Z">
                <w:rPr>
                  <w:rFonts w:ascii="Times New Roman" w:eastAsia="Times New Roman" w:hAnsi="Times New Roman" w:cs="Times New Roman"/>
                  <w:color w:val="C00000"/>
                </w:rPr>
              </w:rPrChange>
            </w:rPr>
            <w:t xml:space="preserve">Our results also indicated </w:t>
          </w:r>
        </w:sdtContent>
      </w:sdt>
      <w:r w:rsidRPr="004C3784">
        <w:rPr>
          <w:rFonts w:ascii="Times New Roman" w:eastAsia="Times New Roman" w:hAnsi="Times New Roman" w:cs="Times New Roman"/>
          <w:color w:val="000000"/>
        </w:rPr>
        <w:t xml:space="preserve">that the modularity, link density and </w:t>
      </w:r>
      <w:del w:id="190" w:author="Jose Goncalves Jr" w:date="2024-06-18T08:11:00Z">
        <w:r w:rsidRPr="004C3784" w:rsidDel="002C6CFC">
          <w:rPr>
            <w:rFonts w:ascii="Times New Roman" w:eastAsia="Times New Roman" w:hAnsi="Times New Roman" w:cs="Times New Roman"/>
            <w:color w:val="000000"/>
          </w:rPr>
          <w:delText xml:space="preserve">the </w:delText>
        </w:r>
      </w:del>
      <w:r w:rsidRPr="004C3784">
        <w:rPr>
          <w:rFonts w:ascii="Times New Roman" w:eastAsia="Times New Roman" w:hAnsi="Times New Roman" w:cs="Times New Roman"/>
          <w:color w:val="000000"/>
        </w:rPr>
        <w:t xml:space="preserve">number of species are reduced due </w:t>
      </w:r>
      <w:ins w:id="191" w:author="Jose Goncalves Jr" w:date="2024-06-18T08:10:00Z">
        <w:r>
          <w:rPr>
            <w:rFonts w:ascii="Times New Roman" w:eastAsia="Times New Roman" w:hAnsi="Times New Roman" w:cs="Times New Roman"/>
            <w:color w:val="000000"/>
          </w:rPr>
          <w:t xml:space="preserve">to </w:t>
        </w:r>
      </w:ins>
      <w:r w:rsidRPr="004C3784">
        <w:rPr>
          <w:rFonts w:ascii="Times New Roman" w:eastAsia="Times New Roman" w:hAnsi="Times New Roman" w:cs="Times New Roman"/>
          <w:color w:val="000000"/>
        </w:rPr>
        <w:t xml:space="preserve">cropland and pasture (that is, of the most common classes of land-use change). According to previous studies, the </w:t>
      </w:r>
      <w:r w:rsidRPr="004C3784">
        <w:rPr>
          <w:rFonts w:ascii="Times New Roman" w:eastAsia="Times New Roman" w:hAnsi="Times New Roman" w:cs="Times New Roman"/>
          <w:color w:val="000000"/>
        </w:rPr>
        <w:lastRenderedPageBreak/>
        <w:t>decrease in the number of fish species with high levels of local farming practices suggests that these activities around the streams simplify aquatic trophic networks (</w:t>
      </w:r>
      <w:proofErr w:type="spellStart"/>
      <w:r w:rsidRPr="004C3784">
        <w:rPr>
          <w:rFonts w:ascii="Times New Roman" w:eastAsia="Times New Roman" w:hAnsi="Times New Roman" w:cs="Times New Roman"/>
          <w:color w:val="000000"/>
        </w:rPr>
        <w:t>Bonato</w:t>
      </w:r>
      <w:proofErr w:type="spellEnd"/>
      <w:sdt>
        <w:sdtPr>
          <w:tag w:val="goog_rdk_144"/>
          <w:id w:val="1751544325"/>
        </w:sdtPr>
        <w:sdtContent>
          <w:ins w:id="192" w:author="Dianne Michelle Silva" w:date="2024-06-16T00:48:00Z">
            <w:r w:rsidRPr="004C3784">
              <w:rPr>
                <w:rFonts w:ascii="Times New Roman" w:eastAsia="Times New Roman" w:hAnsi="Times New Roman" w:cs="Times New Roman"/>
                <w:color w:val="000000"/>
              </w:rPr>
              <w:t xml:space="preserve"> et al., </w:t>
            </w:r>
          </w:ins>
        </w:sdtContent>
      </w:sdt>
      <w:sdt>
        <w:sdtPr>
          <w:tag w:val="goog_rdk_145"/>
          <w:id w:val="-2063782069"/>
        </w:sdtPr>
        <w:sdtContent>
          <w:del w:id="193" w:author="Dianne Michelle Silva" w:date="2024-06-16T00:48:00Z">
            <w:r w:rsidRPr="004C3784">
              <w:rPr>
                <w:rFonts w:ascii="Times New Roman" w:eastAsia="Times New Roman" w:hAnsi="Times New Roman" w:cs="Times New Roman"/>
                <w:color w:val="000000"/>
              </w:rPr>
              <w:delText xml:space="preserve">, Delariva, &amp; Silva, </w:delText>
            </w:r>
          </w:del>
        </w:sdtContent>
      </w:sdt>
      <w:r w:rsidRPr="004C3784">
        <w:rPr>
          <w:rFonts w:ascii="Times New Roman" w:eastAsia="Times New Roman" w:hAnsi="Times New Roman" w:cs="Times New Roman"/>
          <w:color w:val="000000"/>
        </w:rPr>
        <w:t xml:space="preserve">2012; </w:t>
      </w:r>
      <w:proofErr w:type="spellStart"/>
      <w:r w:rsidRPr="004C3784">
        <w:rPr>
          <w:rFonts w:ascii="Times New Roman" w:eastAsia="Times New Roman" w:hAnsi="Times New Roman" w:cs="Times New Roman"/>
          <w:color w:val="000000"/>
        </w:rPr>
        <w:t>Zeni</w:t>
      </w:r>
      <w:proofErr w:type="spellEnd"/>
      <w:r w:rsidRPr="004C3784">
        <w:rPr>
          <w:rFonts w:ascii="Times New Roman" w:eastAsia="Times New Roman" w:hAnsi="Times New Roman" w:cs="Times New Roman"/>
          <w:color w:val="000000"/>
        </w:rPr>
        <w:t xml:space="preserve"> &amp; </w:t>
      </w:r>
      <w:proofErr w:type="spellStart"/>
      <w:r w:rsidRPr="004C3784">
        <w:rPr>
          <w:rFonts w:ascii="Times New Roman" w:eastAsia="Times New Roman" w:hAnsi="Times New Roman" w:cs="Times New Roman"/>
          <w:color w:val="000000"/>
        </w:rPr>
        <w:t>Casatti</w:t>
      </w:r>
      <w:proofErr w:type="spellEnd"/>
      <w:r w:rsidRPr="004C3784">
        <w:rPr>
          <w:rFonts w:ascii="Times New Roman" w:eastAsia="Times New Roman" w:hAnsi="Times New Roman" w:cs="Times New Roman"/>
          <w:color w:val="000000"/>
        </w:rPr>
        <w:t>, 2014; Santos et al., 2015).</w:t>
      </w:r>
    </w:p>
    <w:p w14:paraId="00000110" w14:textId="29FF4209" w:rsidR="00000000" w:rsidRPr="004C3784" w:rsidRDefault="00000000">
      <w:pPr>
        <w:pBdr>
          <w:top w:val="nil"/>
          <w:left w:val="nil"/>
          <w:bottom w:val="nil"/>
          <w:right w:val="nil"/>
          <w:between w:val="nil"/>
        </w:pBdr>
        <w:spacing w:after="0" w:line="480" w:lineRule="auto"/>
        <w:ind w:firstLine="708"/>
        <w:rPr>
          <w:rFonts w:ascii="Times New Roman" w:eastAsia="Times New Roman" w:hAnsi="Times New Roman" w:cs="Times New Roman"/>
          <w:color w:val="000000"/>
        </w:rPr>
      </w:pPr>
      <w:r w:rsidRPr="004C3784">
        <w:rPr>
          <w:rFonts w:ascii="Times New Roman" w:eastAsia="Times New Roman" w:hAnsi="Times New Roman" w:cs="Times New Roman"/>
          <w:color w:val="000000"/>
        </w:rPr>
        <w:t>The maintenance of the riparian</w:t>
      </w:r>
      <w:del w:id="194" w:author="Jose Goncalves Jr" w:date="2024-06-18T08:18:00Z">
        <w:r w:rsidRPr="004C3784" w:rsidDel="002C5871">
          <w:rPr>
            <w:rFonts w:ascii="Times New Roman" w:eastAsia="Times New Roman" w:hAnsi="Times New Roman" w:cs="Times New Roman"/>
            <w:color w:val="000000"/>
          </w:rPr>
          <w:delText xml:space="preserve"> and</w:delText>
        </w:r>
      </w:del>
      <w:r w:rsidRPr="004C3784">
        <w:rPr>
          <w:rFonts w:ascii="Times New Roman" w:eastAsia="Times New Roman" w:hAnsi="Times New Roman" w:cs="Times New Roman"/>
          <w:color w:val="000000"/>
        </w:rPr>
        <w:t xml:space="preserve"> natural vegetation cover influences the supply of allochthonous material (fruits, leaves and insects)</w:t>
      </w:r>
      <w:ins w:id="195" w:author="Jose Goncalves Jr" w:date="2024-06-18T08:18:00Z">
        <w:r>
          <w:rPr>
            <w:rFonts w:ascii="Times New Roman" w:eastAsia="Times New Roman" w:hAnsi="Times New Roman" w:cs="Times New Roman"/>
            <w:color w:val="000000"/>
          </w:rPr>
          <w:t>,</w:t>
        </w:r>
      </w:ins>
      <w:r w:rsidRPr="004C3784">
        <w:rPr>
          <w:rFonts w:ascii="Times New Roman" w:eastAsia="Times New Roman" w:hAnsi="Times New Roman" w:cs="Times New Roman"/>
          <w:color w:val="000000"/>
        </w:rPr>
        <w:t xml:space="preserve"> and increases the physical heterogeneity of the channel, providing different feeding habitats for the species</w:t>
      </w:r>
      <w:ins w:id="196" w:author="Jose Goncalves Jr" w:date="2024-06-18T08:22:00Z">
        <w:r>
          <w:rPr>
            <w:rFonts w:ascii="Times New Roman" w:eastAsia="Times New Roman" w:hAnsi="Times New Roman" w:cs="Times New Roman"/>
            <w:color w:val="000000"/>
          </w:rPr>
          <w:t xml:space="preserve"> corroborating find</w:t>
        </w:r>
      </w:ins>
      <w:ins w:id="197" w:author="Jose Goncalves Jr" w:date="2024-06-18T08:24:00Z">
        <w:r>
          <w:rPr>
            <w:rFonts w:ascii="Times New Roman" w:eastAsia="Times New Roman" w:hAnsi="Times New Roman" w:cs="Times New Roman"/>
            <w:color w:val="000000"/>
          </w:rPr>
          <w:t>ing</w:t>
        </w:r>
      </w:ins>
      <w:ins w:id="198" w:author="Jose Goncalves Jr" w:date="2024-06-18T08:22:00Z">
        <w:r>
          <w:rPr>
            <w:rFonts w:ascii="Times New Roman" w:eastAsia="Times New Roman" w:hAnsi="Times New Roman" w:cs="Times New Roman"/>
            <w:color w:val="000000"/>
          </w:rPr>
          <w:t>s from</w:t>
        </w:r>
      </w:ins>
      <w:ins w:id="199" w:author="Jose Goncalves Jr" w:date="2024-06-18T08:21:00Z">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Nuven</w:t>
        </w:r>
        <w:proofErr w:type="spellEnd"/>
        <w:r>
          <w:rPr>
            <w:rFonts w:ascii="Times New Roman" w:eastAsia="Times New Roman" w:hAnsi="Times New Roman" w:cs="Times New Roman"/>
            <w:color w:val="000000"/>
          </w:rPr>
          <w:t xml:space="preserve"> et al. </w:t>
        </w:r>
      </w:ins>
      <w:ins w:id="200" w:author="Jose Goncalves Jr" w:date="2024-06-18T08:22:00Z">
        <w:r>
          <w:rPr>
            <w:rFonts w:ascii="Times New Roman" w:eastAsia="Times New Roman" w:hAnsi="Times New Roman" w:cs="Times New Roman"/>
            <w:color w:val="000000"/>
          </w:rPr>
          <w:t>(</w:t>
        </w:r>
      </w:ins>
      <w:ins w:id="201" w:author="Jose Goncalves Jr" w:date="2024-06-18T08:21:00Z">
        <w:r>
          <w:rPr>
            <w:rFonts w:ascii="Times New Roman" w:eastAsia="Times New Roman" w:hAnsi="Times New Roman" w:cs="Times New Roman"/>
            <w:color w:val="000000"/>
          </w:rPr>
          <w:t>2022)</w:t>
        </w:r>
      </w:ins>
      <w:r w:rsidRPr="004C3784">
        <w:rPr>
          <w:rFonts w:ascii="Times New Roman" w:eastAsia="Times New Roman" w:hAnsi="Times New Roman" w:cs="Times New Roman"/>
          <w:color w:val="000000"/>
        </w:rPr>
        <w:t>. In fact, in highly impacted environments, the supply of autochthonous and allochthonous resources decreases dramatically due to the absence of riparian vegetation and, consequently, to the availability of terrestrial insects and plant material for fish (</w:t>
      </w:r>
      <w:proofErr w:type="spellStart"/>
      <w:r w:rsidRPr="004C3784">
        <w:rPr>
          <w:rFonts w:ascii="Times New Roman" w:eastAsia="Times New Roman" w:hAnsi="Times New Roman" w:cs="Times New Roman"/>
          <w:color w:val="000000"/>
        </w:rPr>
        <w:t>Zeni</w:t>
      </w:r>
      <w:proofErr w:type="spellEnd"/>
      <w:r w:rsidRPr="004C3784">
        <w:rPr>
          <w:rFonts w:ascii="Times New Roman" w:eastAsia="Times New Roman" w:hAnsi="Times New Roman" w:cs="Times New Roman"/>
          <w:color w:val="000000"/>
        </w:rPr>
        <w:t xml:space="preserve"> &amp; </w:t>
      </w:r>
      <w:proofErr w:type="spellStart"/>
      <w:r w:rsidRPr="004C3784">
        <w:rPr>
          <w:rFonts w:ascii="Times New Roman" w:eastAsia="Times New Roman" w:hAnsi="Times New Roman" w:cs="Times New Roman"/>
          <w:color w:val="000000"/>
        </w:rPr>
        <w:t>Casatti</w:t>
      </w:r>
      <w:proofErr w:type="spellEnd"/>
      <w:r w:rsidRPr="004C3784">
        <w:rPr>
          <w:rFonts w:ascii="Times New Roman" w:eastAsia="Times New Roman" w:hAnsi="Times New Roman" w:cs="Times New Roman"/>
          <w:color w:val="000000"/>
        </w:rPr>
        <w:t>, 2014). Previous studies have shown that fish in agricultural landscapes can increase the consumption of low-protein and indigestible foods, such as detritus, sediments and organic waste (</w:t>
      </w:r>
      <w:proofErr w:type="spellStart"/>
      <w:r w:rsidRPr="004C3784">
        <w:rPr>
          <w:rFonts w:ascii="Times New Roman" w:eastAsia="Times New Roman" w:hAnsi="Times New Roman" w:cs="Times New Roman"/>
          <w:color w:val="000000"/>
        </w:rPr>
        <w:t>Dala</w:t>
      </w:r>
      <w:proofErr w:type="spellEnd"/>
      <w:r w:rsidRPr="004C3784">
        <w:rPr>
          <w:rFonts w:ascii="Times New Roman" w:eastAsia="Times New Roman" w:hAnsi="Times New Roman" w:cs="Times New Roman"/>
          <w:color w:val="000000"/>
        </w:rPr>
        <w:t xml:space="preserve">-Corte et al., 2016). This is associated with the ability of opportunist species to deal with changes in the availability of food resources, particularly low-quality food items (Ferreira et al., 2012; </w:t>
      </w:r>
      <w:proofErr w:type="spellStart"/>
      <w:r w:rsidRPr="004C3784">
        <w:rPr>
          <w:rFonts w:ascii="Times New Roman" w:eastAsia="Times New Roman" w:hAnsi="Times New Roman" w:cs="Times New Roman"/>
          <w:color w:val="000000"/>
        </w:rPr>
        <w:t>Dala</w:t>
      </w:r>
      <w:proofErr w:type="spellEnd"/>
      <w:r w:rsidRPr="004C3784">
        <w:rPr>
          <w:rFonts w:ascii="Times New Roman" w:eastAsia="Times New Roman" w:hAnsi="Times New Roman" w:cs="Times New Roman"/>
          <w:color w:val="000000"/>
        </w:rPr>
        <w:t xml:space="preserve">-Corte et al., 2017). </w:t>
      </w:r>
    </w:p>
    <w:p w14:paraId="00000111" w14:textId="77777777" w:rsidR="00000000" w:rsidRPr="004C3784" w:rsidRDefault="00000000">
      <w:pPr>
        <w:spacing w:line="480" w:lineRule="auto"/>
        <w:rPr>
          <w:rFonts w:ascii="Times New Roman" w:eastAsia="Times New Roman" w:hAnsi="Times New Roman" w:cs="Times New Roman"/>
          <w:color w:val="000000"/>
        </w:rPr>
      </w:pPr>
    </w:p>
    <w:p w14:paraId="00000112" w14:textId="77777777" w:rsidR="00000000" w:rsidRPr="004C3784" w:rsidRDefault="00000000">
      <w:pPr>
        <w:spacing w:after="0" w:line="480" w:lineRule="auto"/>
        <w:rPr>
          <w:rFonts w:ascii="Times New Roman" w:eastAsia="Times New Roman" w:hAnsi="Times New Roman" w:cs="Times New Roman"/>
          <w:color w:val="000000"/>
        </w:rPr>
      </w:pPr>
      <w:r w:rsidRPr="004C3784">
        <w:rPr>
          <w:rFonts w:ascii="Times New Roman" w:eastAsia="Times New Roman" w:hAnsi="Times New Roman" w:cs="Times New Roman"/>
          <w:b/>
          <w:color w:val="000000"/>
        </w:rPr>
        <w:t>Conclusions</w:t>
      </w:r>
    </w:p>
    <w:p w14:paraId="00000113" w14:textId="0FBC0259" w:rsidR="00000000" w:rsidRPr="004C378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r w:rsidRPr="004C3784">
        <w:rPr>
          <w:rFonts w:ascii="Times New Roman" w:eastAsia="Times New Roman" w:hAnsi="Times New Roman" w:cs="Times New Roman"/>
          <w:color w:val="000000"/>
        </w:rPr>
        <w:tab/>
        <w:t xml:space="preserve">Our study indicates that habitat degradation by land-use change affects the structure of trophic interactions, resulting in large-scale variation in the food web structure throughout an anthropogenic impact gradient. There is a trend towards simplification of aquatic environments influenced by cropland and pasture in neotropical aquatic environments, often resulting in less complex and less modular networks. Moreover, cropland and pasture showed more pronounced changes in food-web complexity metrics than </w:t>
      </w:r>
      <w:ins w:id="202" w:author="Jose Goncalves Jr" w:date="2024-06-18T08:28:00Z">
        <w:r>
          <w:rPr>
            <w:rFonts w:ascii="Times New Roman" w:eastAsia="Times New Roman" w:hAnsi="Times New Roman" w:cs="Times New Roman"/>
            <w:color w:val="000000"/>
          </w:rPr>
          <w:t>i</w:t>
        </w:r>
      </w:ins>
      <w:del w:id="203" w:author="Jose Goncalves Jr" w:date="2024-06-18T08:28:00Z">
        <w:r w:rsidRPr="004C3784" w:rsidDel="00E87B38">
          <w:rPr>
            <w:rFonts w:ascii="Times New Roman" w:eastAsia="Times New Roman" w:hAnsi="Times New Roman" w:cs="Times New Roman"/>
            <w:color w:val="000000"/>
          </w:rPr>
          <w:delText>o</w:delText>
        </w:r>
      </w:del>
      <w:r w:rsidRPr="004C3784">
        <w:rPr>
          <w:rFonts w:ascii="Times New Roman" w:eastAsia="Times New Roman" w:hAnsi="Times New Roman" w:cs="Times New Roman"/>
          <w:color w:val="000000"/>
        </w:rPr>
        <w:t xml:space="preserve">n structural attributes of networks. In sum, our findings highlight the importance of riparian vegetation modulating the trophic structure of fish communities. Since the trophic structure of fish communities responds to the degree of land-use change, restoring the integrity of landscapes, even partially, could improve the functioning of aquatic systems and their biodiversity. </w:t>
      </w:r>
      <w:r w:rsidRPr="004C3784">
        <w:rPr>
          <w:rFonts w:ascii="Times New Roman" w:eastAsia="Times New Roman" w:hAnsi="Times New Roman" w:cs="Times New Roman"/>
          <w:color w:val="000000"/>
        </w:rPr>
        <w:lastRenderedPageBreak/>
        <w:t xml:space="preserve">Further developments to quantify the land-use at a finer scale, the degree of native vegetation integrity, the time since the land-cover change, the spatial pattern of fragments in the landscape, in addition to local environmental characteristics such as the input of organic matter, and limnological and structural measures at the study sites will help to capture more subtle differences and better understand the influence of riparian forest removal on trophic networks. Our work could be replicated and further expanded to include data from other highly diverse tropical regions facing similar </w:t>
      </w:r>
      <w:del w:id="204" w:author="Jose Goncalves Jr" w:date="2024-06-18T08:30:00Z">
        <w:r w:rsidRPr="004C3784" w:rsidDel="00E87B38">
          <w:rPr>
            <w:rFonts w:ascii="Times New Roman" w:eastAsia="Times New Roman" w:hAnsi="Times New Roman" w:cs="Times New Roman"/>
            <w:color w:val="000000"/>
          </w:rPr>
          <w:delText xml:space="preserve">pressures from </w:delText>
        </w:r>
      </w:del>
      <w:r w:rsidRPr="004C3784">
        <w:rPr>
          <w:rFonts w:ascii="Times New Roman" w:eastAsia="Times New Roman" w:hAnsi="Times New Roman" w:cs="Times New Roman"/>
          <w:color w:val="000000"/>
        </w:rPr>
        <w:t>land-use and land-cover change</w:t>
      </w:r>
      <w:ins w:id="205" w:author="Jose Goncalves Jr" w:date="2024-06-18T08:30:00Z">
        <w:r w:rsidRPr="00E87B38">
          <w:rPr>
            <w:rFonts w:ascii="Times New Roman" w:eastAsia="Times New Roman" w:hAnsi="Times New Roman" w:cs="Times New Roman"/>
            <w:color w:val="000000"/>
          </w:rPr>
          <w:t xml:space="preserve"> </w:t>
        </w:r>
        <w:r w:rsidRPr="004C3784">
          <w:rPr>
            <w:rFonts w:ascii="Times New Roman" w:eastAsia="Times New Roman" w:hAnsi="Times New Roman" w:cs="Times New Roman"/>
            <w:color w:val="000000"/>
          </w:rPr>
          <w:t>pr</w:t>
        </w:r>
        <w:r w:rsidRPr="004C3784">
          <w:rPr>
            <w:rFonts w:ascii="Times New Roman" w:eastAsia="Times New Roman" w:hAnsi="Times New Roman" w:cs="Times New Roman"/>
            <w:color w:val="000000"/>
          </w:rPr>
          <w:t>essures</w:t>
        </w:r>
      </w:ins>
      <w:r w:rsidRPr="004C3784">
        <w:rPr>
          <w:rFonts w:ascii="Times New Roman" w:eastAsia="Times New Roman" w:hAnsi="Times New Roman" w:cs="Times New Roman"/>
          <w:color w:val="000000"/>
        </w:rPr>
        <w:t xml:space="preserve">.  </w:t>
      </w:r>
    </w:p>
    <w:p w14:paraId="00000114" w14:textId="77777777" w:rsidR="00000000" w:rsidRPr="004C3784" w:rsidRDefault="00000000">
      <w:pPr>
        <w:spacing w:after="0" w:line="480" w:lineRule="auto"/>
        <w:rPr>
          <w:rFonts w:ascii="Times New Roman" w:eastAsia="Times New Roman" w:hAnsi="Times New Roman" w:cs="Times New Roman"/>
          <w:b/>
          <w:color w:val="000000"/>
        </w:rPr>
      </w:pPr>
      <w:r w:rsidRPr="004C3784">
        <w:rPr>
          <w:rFonts w:ascii="Times New Roman" w:eastAsia="Times New Roman" w:hAnsi="Times New Roman" w:cs="Times New Roman"/>
          <w:b/>
          <w:color w:val="000000"/>
        </w:rPr>
        <w:t>Acknowledgments</w:t>
      </w:r>
    </w:p>
    <w:p w14:paraId="00000115" w14:textId="067C778E" w:rsidR="00000000" w:rsidRPr="004C3784" w:rsidRDefault="00000000">
      <w:pPr>
        <w:widowControl w:val="0"/>
        <w:spacing w:before="120" w:after="240" w:line="480" w:lineRule="auto"/>
        <w:rPr>
          <w:rFonts w:ascii="Times New Roman" w:eastAsia="Times New Roman" w:hAnsi="Times New Roman" w:cs="Times New Roman"/>
          <w:color w:val="000000"/>
        </w:rPr>
      </w:pPr>
      <w:r w:rsidRPr="004C3784">
        <w:rPr>
          <w:rFonts w:ascii="Times New Roman" w:eastAsia="Times New Roman" w:hAnsi="Times New Roman" w:cs="Times New Roman"/>
          <w:color w:val="000000"/>
        </w:rPr>
        <w:t xml:space="preserve">We thank all the researchers who have made their data available online; A. </w:t>
      </w:r>
      <w:proofErr w:type="spellStart"/>
      <w:r w:rsidRPr="004C3784">
        <w:rPr>
          <w:rFonts w:ascii="Times New Roman" w:eastAsia="Times New Roman" w:hAnsi="Times New Roman" w:cs="Times New Roman"/>
          <w:color w:val="000000"/>
        </w:rPr>
        <w:t>Campelo</w:t>
      </w:r>
      <w:proofErr w:type="spellEnd"/>
      <w:r w:rsidRPr="004C3784">
        <w:rPr>
          <w:rFonts w:ascii="Times New Roman" w:eastAsia="Times New Roman" w:hAnsi="Times New Roman" w:cs="Times New Roman"/>
          <w:color w:val="000000"/>
        </w:rPr>
        <w:t xml:space="preserve">, A. Braga and L. Ribeiro for help in searching for data; F.V. Costa for carefully reading preliminary versions of this manuscript; M. Cantor for insightful comments in one of the statistical analyses; and the Limnology Lab for logistical support. We are grateful to </w:t>
      </w:r>
      <w:proofErr w:type="spellStart"/>
      <w:r w:rsidRPr="004C3784">
        <w:rPr>
          <w:rFonts w:ascii="Times New Roman" w:eastAsia="Times New Roman" w:hAnsi="Times New Roman" w:cs="Times New Roman"/>
          <w:color w:val="000000"/>
        </w:rPr>
        <w:t>Coordenação</w:t>
      </w:r>
      <w:proofErr w:type="spellEnd"/>
      <w:r w:rsidRPr="004C3784">
        <w:rPr>
          <w:rFonts w:ascii="Times New Roman" w:eastAsia="Times New Roman" w:hAnsi="Times New Roman" w:cs="Times New Roman"/>
          <w:color w:val="000000"/>
        </w:rPr>
        <w:t xml:space="preserve"> de </w:t>
      </w:r>
      <w:proofErr w:type="spellStart"/>
      <w:r w:rsidRPr="004C3784">
        <w:rPr>
          <w:rFonts w:ascii="Times New Roman" w:eastAsia="Times New Roman" w:hAnsi="Times New Roman" w:cs="Times New Roman"/>
          <w:color w:val="000000"/>
        </w:rPr>
        <w:t>Aperfeiçoamento</w:t>
      </w:r>
      <w:proofErr w:type="spellEnd"/>
      <w:r w:rsidRPr="004C3784">
        <w:rPr>
          <w:rFonts w:ascii="Times New Roman" w:eastAsia="Times New Roman" w:hAnsi="Times New Roman" w:cs="Times New Roman"/>
          <w:color w:val="000000"/>
        </w:rPr>
        <w:t xml:space="preserve"> de </w:t>
      </w:r>
      <w:proofErr w:type="spellStart"/>
      <w:r w:rsidRPr="004C3784">
        <w:rPr>
          <w:rFonts w:ascii="Times New Roman" w:eastAsia="Times New Roman" w:hAnsi="Times New Roman" w:cs="Times New Roman"/>
          <w:color w:val="000000"/>
        </w:rPr>
        <w:t>Pessoal</w:t>
      </w:r>
      <w:proofErr w:type="spellEnd"/>
      <w:r w:rsidRPr="004C3784">
        <w:rPr>
          <w:rFonts w:ascii="Times New Roman" w:eastAsia="Times New Roman" w:hAnsi="Times New Roman" w:cs="Times New Roman"/>
          <w:color w:val="000000"/>
        </w:rPr>
        <w:t xml:space="preserve"> de </w:t>
      </w:r>
      <w:proofErr w:type="spellStart"/>
      <w:r w:rsidRPr="004C3784">
        <w:rPr>
          <w:rFonts w:ascii="Times New Roman" w:eastAsia="Times New Roman" w:hAnsi="Times New Roman" w:cs="Times New Roman"/>
          <w:color w:val="000000"/>
        </w:rPr>
        <w:t>Nível</w:t>
      </w:r>
      <w:proofErr w:type="spellEnd"/>
      <w:r w:rsidRPr="004C3784">
        <w:rPr>
          <w:rFonts w:ascii="Times New Roman" w:eastAsia="Times New Roman" w:hAnsi="Times New Roman" w:cs="Times New Roman"/>
          <w:color w:val="000000"/>
        </w:rPr>
        <w:t xml:space="preserve"> Superior (CAPES) for the Research Scholarship to D.M.A.S (</w:t>
      </w:r>
      <w:r w:rsidRPr="004C3784">
        <w:rPr>
          <w:rFonts w:ascii="Times New Roman" w:eastAsia="Times New Roman" w:hAnsi="Times New Roman" w:cs="Times New Roman"/>
          <w:color w:val="000000"/>
          <w:highlight w:val="white"/>
        </w:rPr>
        <w:t>88882.347244/2019-01</w:t>
      </w:r>
      <w:r w:rsidRPr="004C3784">
        <w:rPr>
          <w:rFonts w:ascii="Times New Roman" w:eastAsia="Times New Roman" w:hAnsi="Times New Roman" w:cs="Times New Roman"/>
          <w:color w:val="000000"/>
        </w:rPr>
        <w:t xml:space="preserve">), and to </w:t>
      </w:r>
      <w:proofErr w:type="spellStart"/>
      <w:r w:rsidRPr="004C3784">
        <w:rPr>
          <w:rFonts w:ascii="Times New Roman" w:eastAsia="Times New Roman" w:hAnsi="Times New Roman" w:cs="Times New Roman"/>
          <w:color w:val="000000"/>
        </w:rPr>
        <w:t>Conselho</w:t>
      </w:r>
      <w:proofErr w:type="spellEnd"/>
      <w:r w:rsidRPr="004C3784">
        <w:rPr>
          <w:rFonts w:ascii="Times New Roman" w:eastAsia="Times New Roman" w:hAnsi="Times New Roman" w:cs="Times New Roman"/>
          <w:color w:val="000000"/>
        </w:rPr>
        <w:t xml:space="preserve"> Nacional de </w:t>
      </w:r>
      <w:proofErr w:type="spellStart"/>
      <w:r w:rsidRPr="004C3784">
        <w:rPr>
          <w:rFonts w:ascii="Times New Roman" w:eastAsia="Times New Roman" w:hAnsi="Times New Roman" w:cs="Times New Roman"/>
          <w:color w:val="000000"/>
        </w:rPr>
        <w:t>Desenvolvimento</w:t>
      </w:r>
      <w:proofErr w:type="spellEnd"/>
      <w:r w:rsidRPr="004C3784">
        <w:rPr>
          <w:rFonts w:ascii="Times New Roman" w:eastAsia="Times New Roman" w:hAnsi="Times New Roman" w:cs="Times New Roman"/>
          <w:color w:val="000000"/>
        </w:rPr>
        <w:t xml:space="preserve"> </w:t>
      </w:r>
      <w:proofErr w:type="spellStart"/>
      <w:r w:rsidRPr="004C3784">
        <w:rPr>
          <w:rFonts w:ascii="Times New Roman" w:eastAsia="Times New Roman" w:hAnsi="Times New Roman" w:cs="Times New Roman"/>
          <w:color w:val="000000"/>
        </w:rPr>
        <w:t>Científico</w:t>
      </w:r>
      <w:proofErr w:type="spellEnd"/>
      <w:r w:rsidRPr="004C3784">
        <w:rPr>
          <w:rFonts w:ascii="Times New Roman" w:eastAsia="Times New Roman" w:hAnsi="Times New Roman" w:cs="Times New Roman"/>
          <w:color w:val="000000"/>
        </w:rPr>
        <w:t xml:space="preserve"> e </w:t>
      </w:r>
      <w:proofErr w:type="spellStart"/>
      <w:r w:rsidRPr="004C3784">
        <w:rPr>
          <w:rFonts w:ascii="Times New Roman" w:eastAsia="Times New Roman" w:hAnsi="Times New Roman" w:cs="Times New Roman"/>
          <w:color w:val="000000"/>
        </w:rPr>
        <w:t>Tecnológico</w:t>
      </w:r>
      <w:proofErr w:type="spellEnd"/>
      <w:r w:rsidRPr="004C3784">
        <w:rPr>
          <w:rFonts w:ascii="Times New Roman" w:eastAsia="Times New Roman" w:hAnsi="Times New Roman" w:cs="Times New Roman"/>
          <w:color w:val="000000"/>
        </w:rPr>
        <w:t xml:space="preserve"> (</w:t>
      </w:r>
      <w:proofErr w:type="spellStart"/>
      <w:r w:rsidRPr="004C3784">
        <w:rPr>
          <w:rFonts w:ascii="Times New Roman" w:eastAsia="Times New Roman" w:hAnsi="Times New Roman" w:cs="Times New Roman"/>
          <w:color w:val="000000"/>
        </w:rPr>
        <w:t>CNPq</w:t>
      </w:r>
      <w:proofErr w:type="spellEnd"/>
      <w:r w:rsidRPr="004C3784">
        <w:rPr>
          <w:rFonts w:ascii="Times New Roman" w:eastAsia="Times New Roman" w:hAnsi="Times New Roman" w:cs="Times New Roman"/>
          <w:color w:val="000000"/>
        </w:rPr>
        <w:t xml:space="preserve">) for the Research Scholarship to A.A.R. (141988/2020-7). </w:t>
      </w:r>
      <w:r w:rsidRPr="00745781">
        <w:rPr>
          <w:rFonts w:ascii="Times New Roman" w:eastAsia="Times New Roman" w:hAnsi="Times New Roman" w:cs="Times New Roman"/>
          <w:color w:val="000000"/>
        </w:rPr>
        <w:t>J.F.G.</w:t>
      </w:r>
      <w:del w:id="206" w:author="Jose Goncalves Jr" w:date="2024-06-18T08:35:00Z">
        <w:r w:rsidRPr="00745781" w:rsidDel="00745781">
          <w:rPr>
            <w:rFonts w:ascii="Times New Roman" w:eastAsia="Times New Roman" w:hAnsi="Times New Roman" w:cs="Times New Roman"/>
            <w:color w:val="000000"/>
          </w:rPr>
          <w:delText xml:space="preserve"> </w:delText>
        </w:r>
      </w:del>
      <w:ins w:id="207" w:author="Jose Goncalves Jr" w:date="2024-06-18T08:34:00Z">
        <w:r w:rsidRPr="00745781">
          <w:rPr>
            <w:rFonts w:ascii="Times New Roman" w:hAnsi="Times New Roman" w:cs="Times New Roman"/>
            <w:rPrChange w:id="208" w:author="Jose Goncalves Jr" w:date="2024-06-18T08:41:00Z">
              <w:rPr/>
            </w:rPrChange>
          </w:rPr>
          <w:t xml:space="preserve"> fostered </w:t>
        </w:r>
        <w:proofErr w:type="spellStart"/>
        <w:r w:rsidRPr="00745781">
          <w:rPr>
            <w:rFonts w:ascii="Times New Roman" w:hAnsi="Times New Roman" w:cs="Times New Roman"/>
            <w:rPrChange w:id="209" w:author="Jose Goncalves Jr" w:date="2024-06-18T08:41:00Z">
              <w:rPr/>
            </w:rPrChange>
          </w:rPr>
          <w:t>CNPq</w:t>
        </w:r>
        <w:proofErr w:type="spellEnd"/>
        <w:r w:rsidRPr="00745781">
          <w:rPr>
            <w:rFonts w:ascii="Times New Roman" w:hAnsi="Times New Roman" w:cs="Times New Roman"/>
            <w:rPrChange w:id="210" w:author="Jose Goncalves Jr" w:date="2024-06-18T08:41:00Z">
              <w:rPr/>
            </w:rPrChange>
          </w:rPr>
          <w:t xml:space="preserve"> project (</w:t>
        </w:r>
      </w:ins>
      <w:ins w:id="211" w:author="Jose Goncalves Jr" w:date="2024-06-18T08:38:00Z">
        <w:r w:rsidRPr="00745781">
          <w:rPr>
            <w:rFonts w:ascii="Times New Roman" w:hAnsi="Times New Roman" w:cs="Times New Roman"/>
          </w:rPr>
          <w:t xml:space="preserve">#311232/2021-3, </w:t>
        </w:r>
      </w:ins>
      <w:ins w:id="212" w:author="Jose Goncalves Jr" w:date="2024-06-18T08:36:00Z">
        <w:r w:rsidRPr="00745781">
          <w:rPr>
            <w:rFonts w:ascii="Times New Roman" w:hAnsi="Times New Roman" w:cs="Times New Roman"/>
          </w:rPr>
          <w:t>#</w:t>
        </w:r>
      </w:ins>
      <w:ins w:id="213" w:author="Jose Goncalves Jr" w:date="2024-06-18T08:34:00Z">
        <w:r w:rsidRPr="00745781">
          <w:rPr>
            <w:rFonts w:ascii="Times New Roman" w:hAnsi="Times New Roman" w:cs="Times New Roman"/>
            <w:rPrChange w:id="214" w:author="Jose Goncalves Jr" w:date="2024-06-18T08:41:00Z">
              <w:rPr/>
            </w:rPrChange>
          </w:rPr>
          <w:t xml:space="preserve">400439/2022-0 and PDE grant </w:t>
        </w:r>
      </w:ins>
      <w:ins w:id="215" w:author="Jose Goncalves Jr" w:date="2024-06-18T08:36:00Z">
        <w:r w:rsidRPr="00745781">
          <w:rPr>
            <w:rFonts w:ascii="Times New Roman" w:hAnsi="Times New Roman" w:cs="Times New Roman"/>
          </w:rPr>
          <w:t>#</w:t>
        </w:r>
      </w:ins>
      <w:ins w:id="216" w:author="Jose Goncalves Jr" w:date="2024-06-18T08:34:00Z">
        <w:r w:rsidRPr="00745781">
          <w:rPr>
            <w:rFonts w:ascii="Times New Roman" w:hAnsi="Times New Roman" w:cs="Times New Roman"/>
            <w:rPrChange w:id="217" w:author="Jose Goncalves Jr" w:date="2024-06-18T08:41:00Z">
              <w:rPr/>
            </w:rPrChange>
          </w:rPr>
          <w:t xml:space="preserve">200356/2022-4), and </w:t>
        </w:r>
      </w:ins>
      <w:proofErr w:type="spellStart"/>
      <w:ins w:id="218" w:author="Jose Goncalves Jr" w:date="2024-06-18T08:41:00Z">
        <w:r w:rsidRPr="00745781">
          <w:rPr>
            <w:rFonts w:ascii="Times New Roman" w:eastAsia="Times New Roman" w:hAnsi="Times New Roman" w:cs="Times New Roman"/>
            <w:color w:val="000000"/>
          </w:rPr>
          <w:t>Fundação</w:t>
        </w:r>
        <w:proofErr w:type="spellEnd"/>
        <w:r w:rsidRPr="00745781">
          <w:rPr>
            <w:rFonts w:ascii="Times New Roman" w:eastAsia="Times New Roman" w:hAnsi="Times New Roman" w:cs="Times New Roman"/>
            <w:color w:val="000000"/>
          </w:rPr>
          <w:t xml:space="preserve"> de Amparo à </w:t>
        </w:r>
        <w:proofErr w:type="spellStart"/>
        <w:r w:rsidRPr="00745781">
          <w:rPr>
            <w:rFonts w:ascii="Times New Roman" w:eastAsia="Times New Roman" w:hAnsi="Times New Roman" w:cs="Times New Roman"/>
            <w:color w:val="000000"/>
          </w:rPr>
          <w:t>Pesquisa</w:t>
        </w:r>
        <w:proofErr w:type="spellEnd"/>
        <w:r w:rsidRPr="00745781">
          <w:rPr>
            <w:rFonts w:ascii="Times New Roman" w:eastAsia="Times New Roman" w:hAnsi="Times New Roman" w:cs="Times New Roman"/>
            <w:color w:val="000000"/>
          </w:rPr>
          <w:t xml:space="preserve"> do Distrito Federal </w:t>
        </w:r>
      </w:ins>
      <w:ins w:id="219" w:author="Jose Goncalves Jr" w:date="2024-06-18T08:34:00Z">
        <w:r w:rsidRPr="00745781">
          <w:rPr>
            <w:rFonts w:ascii="Times New Roman" w:hAnsi="Times New Roman" w:cs="Times New Roman"/>
            <w:rPrChange w:id="220" w:author="Jose Goncalves Jr" w:date="2024-06-18T08:41:00Z">
              <w:rPr/>
            </w:rPrChange>
          </w:rPr>
          <w:t>FAPDF (</w:t>
        </w:r>
      </w:ins>
      <w:ins w:id="221" w:author="Jose Goncalves Jr" w:date="2024-06-18T08:36:00Z">
        <w:r w:rsidRPr="00745781">
          <w:rPr>
            <w:rFonts w:ascii="Times New Roman" w:hAnsi="Times New Roman" w:cs="Times New Roman"/>
          </w:rPr>
          <w:t>#</w:t>
        </w:r>
      </w:ins>
      <w:ins w:id="222" w:author="Jose Goncalves Jr" w:date="2024-06-18T08:34:00Z">
        <w:r w:rsidRPr="00745781">
          <w:rPr>
            <w:rFonts w:ascii="Times New Roman" w:hAnsi="Times New Roman" w:cs="Times New Roman"/>
            <w:rPrChange w:id="223" w:author="Jose Goncalves Jr" w:date="2024-06-18T08:41:00Z">
              <w:rPr/>
            </w:rPrChange>
          </w:rPr>
          <w:t>00193-00000229/2021-21)</w:t>
        </w:r>
        <w:r w:rsidRPr="00745781">
          <w:rPr>
            <w:rFonts w:ascii="Times New Roman" w:eastAsia="Times New Roman" w:hAnsi="Times New Roman" w:cs="Times New Roman"/>
            <w:color w:val="000000"/>
          </w:rPr>
          <w:t>.</w:t>
        </w:r>
      </w:ins>
      <w:del w:id="224" w:author="Jose Goncalves Jr" w:date="2024-06-18T08:34:00Z">
        <w:r w:rsidRPr="00745781" w:rsidDel="00745781">
          <w:rPr>
            <w:rFonts w:ascii="Times New Roman" w:eastAsia="Times New Roman" w:hAnsi="Times New Roman" w:cs="Times New Roman"/>
            <w:color w:val="000000"/>
          </w:rPr>
          <w:delText>and</w:delText>
        </w:r>
      </w:del>
      <w:r w:rsidRPr="00745781">
        <w:rPr>
          <w:rFonts w:ascii="Times New Roman" w:eastAsia="Times New Roman" w:hAnsi="Times New Roman" w:cs="Times New Roman"/>
          <w:color w:val="000000"/>
        </w:rPr>
        <w:t xml:space="preserve"> M.S.D. received research grants (</w:t>
      </w:r>
      <w:del w:id="225" w:author="Jose Goncalves Jr" w:date="2024-06-18T08:34:00Z">
        <w:r w:rsidRPr="00745781" w:rsidDel="00745781">
          <w:rPr>
            <w:rFonts w:ascii="Times New Roman" w:eastAsia="Times New Roman" w:hAnsi="Times New Roman" w:cs="Times New Roman"/>
            <w:color w:val="000000"/>
          </w:rPr>
          <w:delText xml:space="preserve">#302957/2014-6 and </w:delText>
        </w:r>
      </w:del>
      <w:r w:rsidRPr="00745781">
        <w:rPr>
          <w:rFonts w:ascii="Times New Roman" w:eastAsia="Times New Roman" w:hAnsi="Times New Roman" w:cs="Times New Roman"/>
          <w:color w:val="000000"/>
        </w:rPr>
        <w:t xml:space="preserve">#310524/2022-9) from the </w:t>
      </w:r>
      <w:del w:id="226" w:author="Jose Goncalves Jr" w:date="2024-06-18T08:39:00Z">
        <w:r w:rsidRPr="00745781" w:rsidDel="00745781">
          <w:rPr>
            <w:rFonts w:ascii="Times New Roman" w:eastAsia="Times New Roman" w:hAnsi="Times New Roman" w:cs="Times New Roman"/>
            <w:color w:val="000000"/>
          </w:rPr>
          <w:delText>Conselho Nacional de Desenvolvimento Científico e Tecnológico (</w:delText>
        </w:r>
      </w:del>
      <w:proofErr w:type="spellStart"/>
      <w:r w:rsidRPr="00745781">
        <w:rPr>
          <w:rFonts w:ascii="Times New Roman" w:eastAsia="Times New Roman" w:hAnsi="Times New Roman" w:cs="Times New Roman"/>
          <w:color w:val="000000"/>
        </w:rPr>
        <w:t>CNPq</w:t>
      </w:r>
      <w:proofErr w:type="spellEnd"/>
      <w:del w:id="227" w:author="Jose Goncalves Jr" w:date="2024-06-18T08:39:00Z">
        <w:r w:rsidRPr="00745781" w:rsidDel="00745781">
          <w:rPr>
            <w:rFonts w:ascii="Times New Roman" w:eastAsia="Times New Roman" w:hAnsi="Times New Roman" w:cs="Times New Roman"/>
            <w:color w:val="000000"/>
          </w:rPr>
          <w:delText>)</w:delText>
        </w:r>
      </w:del>
      <w:del w:id="228" w:author="Jose Goncalves Jr" w:date="2024-06-18T08:35:00Z">
        <w:r w:rsidRPr="00745781" w:rsidDel="00745781">
          <w:rPr>
            <w:rFonts w:ascii="Times New Roman" w:eastAsia="Times New Roman" w:hAnsi="Times New Roman" w:cs="Times New Roman"/>
            <w:color w:val="000000"/>
          </w:rPr>
          <w:delText xml:space="preserve">. </w:delText>
        </w:r>
        <w:r w:rsidRPr="00745781" w:rsidDel="00745781">
          <w:rPr>
            <w:rFonts w:ascii="Times New Roman" w:eastAsia="Times New Roman" w:hAnsi="Times New Roman" w:cs="Times New Roman"/>
            <w:color w:val="000000"/>
            <w:highlight w:val="white"/>
          </w:rPr>
          <w:delText xml:space="preserve">M.S.D. received support from </w:delText>
        </w:r>
      </w:del>
      <w:ins w:id="229" w:author="Jose Goncalves Jr" w:date="2024-06-18T08:35:00Z">
        <w:r w:rsidRPr="00745781">
          <w:rPr>
            <w:rFonts w:ascii="Times New Roman" w:eastAsia="Times New Roman" w:hAnsi="Times New Roman" w:cs="Times New Roman"/>
            <w:color w:val="000000"/>
          </w:rPr>
          <w:t>,</w:t>
        </w:r>
      </w:ins>
      <w:ins w:id="230" w:author="Jose Goncalves Jr" w:date="2024-06-18T08:39:00Z">
        <w:r w:rsidRPr="00745781">
          <w:rPr>
            <w:rFonts w:ascii="Times New Roman" w:eastAsia="Times New Roman" w:hAnsi="Times New Roman" w:cs="Times New Roman"/>
            <w:color w:val="000000"/>
          </w:rPr>
          <w:t xml:space="preserve"> </w:t>
        </w:r>
      </w:ins>
      <w:r w:rsidRPr="00745781">
        <w:rPr>
          <w:rFonts w:ascii="Times New Roman" w:eastAsia="Times New Roman" w:hAnsi="Times New Roman" w:cs="Times New Roman"/>
          <w:color w:val="000000"/>
          <w:highlight w:val="white"/>
        </w:rPr>
        <w:t xml:space="preserve">FAPDF (#00193.00001819/2018-75) and </w:t>
      </w:r>
      <w:proofErr w:type="spellStart"/>
      <w:r w:rsidRPr="00745781">
        <w:rPr>
          <w:rFonts w:ascii="Times New Roman" w:eastAsia="Times New Roman" w:hAnsi="Times New Roman" w:cs="Times New Roman"/>
          <w:color w:val="000000"/>
          <w:highlight w:val="white"/>
        </w:rPr>
        <w:t>UnB</w:t>
      </w:r>
      <w:proofErr w:type="spellEnd"/>
      <w:r w:rsidRPr="00745781">
        <w:rPr>
          <w:rFonts w:ascii="Times New Roman" w:eastAsia="Times New Roman" w:hAnsi="Times New Roman" w:cs="Times New Roman"/>
          <w:color w:val="000000"/>
          <w:highlight w:val="white"/>
        </w:rPr>
        <w:t xml:space="preserve">/DPI/DPG grants. </w:t>
      </w:r>
      <w:r w:rsidRPr="004C3784">
        <w:rPr>
          <w:rFonts w:ascii="Times New Roman" w:eastAsia="Times New Roman" w:hAnsi="Times New Roman" w:cs="Times New Roman"/>
          <w:color w:val="000000"/>
          <w:highlight w:val="white"/>
        </w:rPr>
        <w:t xml:space="preserve">This article is part of the National Institutes for Science and Technology </w:t>
      </w:r>
      <w:proofErr w:type="spellStart"/>
      <w:r w:rsidRPr="004C3784">
        <w:rPr>
          <w:rFonts w:ascii="Times New Roman" w:eastAsia="Times New Roman" w:hAnsi="Times New Roman" w:cs="Times New Roman"/>
          <w:color w:val="000000"/>
          <w:highlight w:val="white"/>
        </w:rPr>
        <w:t>programme</w:t>
      </w:r>
      <w:proofErr w:type="spellEnd"/>
      <w:r w:rsidRPr="004C3784">
        <w:rPr>
          <w:rFonts w:ascii="Times New Roman" w:eastAsia="Times New Roman" w:hAnsi="Times New Roman" w:cs="Times New Roman"/>
          <w:color w:val="000000"/>
          <w:highlight w:val="white"/>
        </w:rPr>
        <w:t xml:space="preserve"> in Ecology, Evolution and Biodiversity Conservation (MCTIC/</w:t>
      </w:r>
      <w:proofErr w:type="spellStart"/>
      <w:r w:rsidRPr="004C3784">
        <w:rPr>
          <w:rFonts w:ascii="Times New Roman" w:eastAsia="Times New Roman" w:hAnsi="Times New Roman" w:cs="Times New Roman"/>
          <w:color w:val="000000"/>
          <w:highlight w:val="white"/>
        </w:rPr>
        <w:t>CNPq</w:t>
      </w:r>
      <w:proofErr w:type="spellEnd"/>
      <w:r w:rsidRPr="004C3784">
        <w:rPr>
          <w:rFonts w:ascii="Times New Roman" w:eastAsia="Times New Roman" w:hAnsi="Times New Roman" w:cs="Times New Roman"/>
          <w:color w:val="000000"/>
          <w:highlight w:val="white"/>
        </w:rPr>
        <w:t>: 465610/2014-5; </w:t>
      </w:r>
      <w:hyperlink r:id="rId12">
        <w:r w:rsidRPr="004C3784">
          <w:rPr>
            <w:rFonts w:ascii="Times New Roman" w:eastAsia="Times New Roman" w:hAnsi="Times New Roman" w:cs="Times New Roman"/>
            <w:color w:val="000000"/>
            <w:highlight w:val="white"/>
            <w:u w:val="single"/>
          </w:rPr>
          <w:t>https://www.eecbio.ufg.br/</w:t>
        </w:r>
      </w:hyperlink>
      <w:r w:rsidRPr="004C3784">
        <w:rPr>
          <w:rFonts w:ascii="Times New Roman" w:eastAsia="Times New Roman" w:hAnsi="Times New Roman" w:cs="Times New Roman"/>
          <w:color w:val="000000"/>
          <w:highlight w:val="white"/>
        </w:rPr>
        <w:t xml:space="preserve">) and the </w:t>
      </w:r>
      <w:proofErr w:type="spellStart"/>
      <w:r w:rsidRPr="004C3784">
        <w:rPr>
          <w:rFonts w:ascii="Times New Roman" w:eastAsia="Times New Roman" w:hAnsi="Times New Roman" w:cs="Times New Roman"/>
          <w:color w:val="000000"/>
          <w:highlight w:val="white"/>
        </w:rPr>
        <w:t>Fundação</w:t>
      </w:r>
      <w:proofErr w:type="spellEnd"/>
      <w:r w:rsidRPr="004C3784">
        <w:rPr>
          <w:rFonts w:ascii="Times New Roman" w:eastAsia="Times New Roman" w:hAnsi="Times New Roman" w:cs="Times New Roman"/>
          <w:color w:val="000000"/>
          <w:highlight w:val="white"/>
        </w:rPr>
        <w:t xml:space="preserve"> de Amparo à </w:t>
      </w:r>
      <w:proofErr w:type="spellStart"/>
      <w:r w:rsidRPr="004C3784">
        <w:rPr>
          <w:rFonts w:ascii="Times New Roman" w:eastAsia="Times New Roman" w:hAnsi="Times New Roman" w:cs="Times New Roman"/>
          <w:color w:val="000000"/>
          <w:highlight w:val="white"/>
        </w:rPr>
        <w:t>Pesquisa</w:t>
      </w:r>
      <w:proofErr w:type="spellEnd"/>
      <w:r w:rsidRPr="004C3784">
        <w:rPr>
          <w:rFonts w:ascii="Times New Roman" w:eastAsia="Times New Roman" w:hAnsi="Times New Roman" w:cs="Times New Roman"/>
          <w:color w:val="000000"/>
          <w:highlight w:val="white"/>
        </w:rPr>
        <w:t xml:space="preserve"> do Estado de Goiás</w:t>
      </w:r>
      <w:ins w:id="231" w:author="Jose Goncalves Jr" w:date="2024-06-18T08:40:00Z">
        <w:r>
          <w:rPr>
            <w:rFonts w:ascii="Times New Roman" w:eastAsia="Times New Roman" w:hAnsi="Times New Roman" w:cs="Times New Roman"/>
            <w:color w:val="000000"/>
            <w:highlight w:val="white"/>
          </w:rPr>
          <w:t xml:space="preserve"> (FAPEG)</w:t>
        </w:r>
      </w:ins>
      <w:del w:id="232" w:author="Jose Goncalves Jr" w:date="2024-06-18T08:40:00Z">
        <w:r w:rsidRPr="004C3784" w:rsidDel="00745781">
          <w:rPr>
            <w:rFonts w:ascii="Times New Roman" w:eastAsia="Times New Roman" w:hAnsi="Times New Roman" w:cs="Times New Roman"/>
            <w:color w:val="000000"/>
            <w:highlight w:val="white"/>
          </w:rPr>
          <w:delText>"</w:delText>
        </w:r>
      </w:del>
      <w:r w:rsidRPr="004C3784">
        <w:rPr>
          <w:rFonts w:ascii="Times New Roman" w:eastAsia="Times New Roman" w:hAnsi="Times New Roman" w:cs="Times New Roman"/>
          <w:color w:val="000000"/>
          <w:highlight w:val="white"/>
        </w:rPr>
        <w:t>.</w:t>
      </w:r>
      <w:r w:rsidRPr="004C3784">
        <w:rPr>
          <w:rFonts w:ascii="Times New Roman" w:eastAsia="Times New Roman" w:hAnsi="Times New Roman" w:cs="Times New Roman"/>
          <w:color w:val="000000"/>
        </w:rPr>
        <w:t xml:space="preserve"> The authors have no conflict of interests to declare.</w:t>
      </w:r>
    </w:p>
    <w:p w14:paraId="00000116" w14:textId="77777777" w:rsidR="00000000" w:rsidRPr="004C3784" w:rsidRDefault="00000000">
      <w:pPr>
        <w:widowControl w:val="0"/>
        <w:spacing w:before="120" w:after="240" w:line="480" w:lineRule="auto"/>
        <w:rPr>
          <w:rFonts w:ascii="Times New Roman" w:eastAsia="Times New Roman" w:hAnsi="Times New Roman" w:cs="Times New Roman"/>
          <w:b/>
          <w:color w:val="000000"/>
        </w:rPr>
      </w:pPr>
      <w:r w:rsidRPr="004C3784">
        <w:rPr>
          <w:rFonts w:ascii="Times New Roman" w:eastAsia="Times New Roman" w:hAnsi="Times New Roman" w:cs="Times New Roman"/>
          <w:b/>
          <w:color w:val="000000"/>
        </w:rPr>
        <w:t>Author contributions</w:t>
      </w:r>
    </w:p>
    <w:p w14:paraId="00000117" w14:textId="20CE9684" w:rsidR="00000000" w:rsidRPr="004C3784" w:rsidRDefault="00000000">
      <w:pPr>
        <w:widowControl w:val="0"/>
        <w:spacing w:before="120" w:after="240" w:line="480" w:lineRule="auto"/>
        <w:ind w:firstLine="709"/>
        <w:rPr>
          <w:rFonts w:ascii="Times New Roman" w:eastAsia="Times New Roman" w:hAnsi="Times New Roman" w:cs="Times New Roman"/>
          <w:color w:val="000000"/>
        </w:rPr>
      </w:pPr>
      <w:r w:rsidRPr="004C3784">
        <w:rPr>
          <w:rFonts w:ascii="Times New Roman" w:eastAsia="Times New Roman" w:hAnsi="Times New Roman" w:cs="Times New Roman"/>
          <w:color w:val="000000"/>
        </w:rPr>
        <w:t>D.M.A.S.N compiled the database and managed the data;</w:t>
      </w:r>
      <w:ins w:id="233" w:author="Jose Goncalves Jr" w:date="2024-06-18T08:42:00Z">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J.F.G.Jr</w:t>
        </w:r>
        <w:proofErr w:type="spellEnd"/>
        <w:r>
          <w:rPr>
            <w:rFonts w:ascii="Times New Roman" w:eastAsia="Times New Roman" w:hAnsi="Times New Roman" w:cs="Times New Roman"/>
            <w:color w:val="000000"/>
          </w:rPr>
          <w:t xml:space="preserve"> was supe</w:t>
        </w:r>
        <w:r>
          <w:rPr>
            <w:rFonts w:ascii="Times New Roman" w:eastAsia="Times New Roman" w:hAnsi="Times New Roman" w:cs="Times New Roman"/>
            <w:color w:val="000000"/>
          </w:rPr>
          <w:t xml:space="preserve">rvisor </w:t>
        </w:r>
      </w:ins>
      <w:ins w:id="234" w:author="Jose Goncalves Jr" w:date="2024-06-18T08:43:00Z">
        <w:r>
          <w:rPr>
            <w:rFonts w:ascii="Times New Roman" w:eastAsia="Times New Roman" w:hAnsi="Times New Roman" w:cs="Times New Roman"/>
            <w:color w:val="000000"/>
          </w:rPr>
          <w:t xml:space="preserve">PhD of </w:t>
        </w:r>
      </w:ins>
      <w:ins w:id="235" w:author="Jose Goncalves Jr" w:date="2024-06-18T08:44:00Z">
        <w:r w:rsidRPr="004C3784">
          <w:rPr>
            <w:rFonts w:ascii="Times New Roman" w:eastAsia="Times New Roman" w:hAnsi="Times New Roman" w:cs="Times New Roman"/>
            <w:color w:val="000000"/>
          </w:rPr>
          <w:lastRenderedPageBreak/>
          <w:t>D.M.A.S.N</w:t>
        </w:r>
      </w:ins>
      <w:ins w:id="236" w:author="Jose Goncalves Jr" w:date="2024-06-18T08:43:00Z">
        <w:r>
          <w:rPr>
            <w:rFonts w:ascii="Times New Roman" w:eastAsia="Times New Roman" w:hAnsi="Times New Roman" w:cs="Times New Roman"/>
            <w:color w:val="000000"/>
          </w:rPr>
          <w:t xml:space="preserve"> in this research,</w:t>
        </w:r>
      </w:ins>
      <w:r w:rsidRPr="004C3784">
        <w:rPr>
          <w:rFonts w:ascii="Times New Roman" w:eastAsia="Times New Roman" w:hAnsi="Times New Roman" w:cs="Times New Roman"/>
          <w:color w:val="000000"/>
        </w:rPr>
        <w:t xml:space="preserve"> A.A.R. obtained the land use data and made the land use map; D.M.A.S.N and M.S.D. </w:t>
      </w:r>
      <w:proofErr w:type="spellStart"/>
      <w:r w:rsidRPr="004C3784">
        <w:rPr>
          <w:rFonts w:ascii="Times New Roman" w:eastAsia="Times New Roman" w:hAnsi="Times New Roman" w:cs="Times New Roman"/>
          <w:color w:val="000000"/>
        </w:rPr>
        <w:t>analysed</w:t>
      </w:r>
      <w:proofErr w:type="spellEnd"/>
      <w:r w:rsidRPr="004C3784">
        <w:rPr>
          <w:rFonts w:ascii="Times New Roman" w:eastAsia="Times New Roman" w:hAnsi="Times New Roman" w:cs="Times New Roman"/>
          <w:color w:val="000000"/>
        </w:rPr>
        <w:t xml:space="preserve"> the data with feedback from J.P.Q.; D.M.A.S. wrote the manuscript with substantial contribution from M.S.D. and feedback from J.P.Q., </w:t>
      </w:r>
      <w:proofErr w:type="spellStart"/>
      <w:r w:rsidRPr="004C3784">
        <w:rPr>
          <w:rFonts w:ascii="Times New Roman" w:eastAsia="Times New Roman" w:hAnsi="Times New Roman" w:cs="Times New Roman"/>
          <w:color w:val="000000"/>
        </w:rPr>
        <w:t>J.F.G.Jr</w:t>
      </w:r>
      <w:proofErr w:type="spellEnd"/>
      <w:r w:rsidRPr="004C3784">
        <w:rPr>
          <w:rFonts w:ascii="Times New Roman" w:eastAsia="Times New Roman" w:hAnsi="Times New Roman" w:cs="Times New Roman"/>
          <w:color w:val="000000"/>
        </w:rPr>
        <w:t>. and A.A.R.</w:t>
      </w:r>
    </w:p>
    <w:p w14:paraId="00000118" w14:textId="77777777" w:rsidR="00000000" w:rsidRPr="004C3784" w:rsidRDefault="00000000">
      <w:pPr>
        <w:spacing w:after="0" w:line="480" w:lineRule="auto"/>
        <w:rPr>
          <w:rFonts w:ascii="Times New Roman" w:eastAsia="Times New Roman" w:hAnsi="Times New Roman" w:cs="Times New Roman"/>
          <w:b/>
          <w:color w:val="000000"/>
        </w:rPr>
      </w:pPr>
      <w:r w:rsidRPr="004C3784">
        <w:rPr>
          <w:rFonts w:ascii="Times New Roman" w:eastAsia="Times New Roman" w:hAnsi="Times New Roman" w:cs="Times New Roman"/>
          <w:b/>
          <w:color w:val="000000"/>
        </w:rPr>
        <w:t>Funding</w:t>
      </w:r>
    </w:p>
    <w:p w14:paraId="00000119" w14:textId="77777777" w:rsidR="00000000" w:rsidRPr="004C3784" w:rsidRDefault="00000000">
      <w:pPr>
        <w:spacing w:after="0" w:line="480" w:lineRule="auto"/>
        <w:ind w:firstLine="709"/>
        <w:rPr>
          <w:rFonts w:ascii="Times New Roman" w:eastAsia="Times New Roman" w:hAnsi="Times New Roman" w:cs="Times New Roman"/>
          <w:color w:val="000000"/>
        </w:rPr>
      </w:pPr>
      <w:r w:rsidRPr="004C3784">
        <w:rPr>
          <w:rFonts w:ascii="Times New Roman" w:eastAsia="Times New Roman" w:hAnsi="Times New Roman" w:cs="Times New Roman"/>
          <w:color w:val="000000"/>
        </w:rPr>
        <w:t xml:space="preserve">This work was supported by </w:t>
      </w:r>
      <w:proofErr w:type="spellStart"/>
      <w:r w:rsidRPr="004C3784">
        <w:rPr>
          <w:rFonts w:ascii="Times New Roman" w:eastAsia="Times New Roman" w:hAnsi="Times New Roman" w:cs="Times New Roman"/>
          <w:color w:val="000000"/>
        </w:rPr>
        <w:t>Coordenação</w:t>
      </w:r>
      <w:proofErr w:type="spellEnd"/>
      <w:r w:rsidRPr="004C3784">
        <w:rPr>
          <w:rFonts w:ascii="Times New Roman" w:eastAsia="Times New Roman" w:hAnsi="Times New Roman" w:cs="Times New Roman"/>
          <w:color w:val="000000"/>
        </w:rPr>
        <w:t xml:space="preserve"> de </w:t>
      </w:r>
      <w:proofErr w:type="spellStart"/>
      <w:r w:rsidRPr="004C3784">
        <w:rPr>
          <w:rFonts w:ascii="Times New Roman" w:eastAsia="Times New Roman" w:hAnsi="Times New Roman" w:cs="Times New Roman"/>
          <w:color w:val="000000"/>
        </w:rPr>
        <w:t>Aperfeiçoamento</w:t>
      </w:r>
      <w:proofErr w:type="spellEnd"/>
      <w:r w:rsidRPr="004C3784">
        <w:rPr>
          <w:rFonts w:ascii="Times New Roman" w:eastAsia="Times New Roman" w:hAnsi="Times New Roman" w:cs="Times New Roman"/>
          <w:color w:val="000000"/>
        </w:rPr>
        <w:t xml:space="preserve"> de </w:t>
      </w:r>
      <w:proofErr w:type="spellStart"/>
      <w:r w:rsidRPr="004C3784">
        <w:rPr>
          <w:rFonts w:ascii="Times New Roman" w:eastAsia="Times New Roman" w:hAnsi="Times New Roman" w:cs="Times New Roman"/>
          <w:color w:val="000000"/>
        </w:rPr>
        <w:t>Pessoal</w:t>
      </w:r>
      <w:proofErr w:type="spellEnd"/>
      <w:r w:rsidRPr="004C3784">
        <w:rPr>
          <w:rFonts w:ascii="Times New Roman" w:eastAsia="Times New Roman" w:hAnsi="Times New Roman" w:cs="Times New Roman"/>
          <w:color w:val="000000"/>
        </w:rPr>
        <w:t xml:space="preserve"> de </w:t>
      </w:r>
      <w:proofErr w:type="spellStart"/>
      <w:r w:rsidRPr="004C3784">
        <w:rPr>
          <w:rFonts w:ascii="Times New Roman" w:eastAsia="Times New Roman" w:hAnsi="Times New Roman" w:cs="Times New Roman"/>
          <w:color w:val="000000"/>
        </w:rPr>
        <w:t>Nível</w:t>
      </w:r>
      <w:proofErr w:type="spellEnd"/>
      <w:r w:rsidRPr="004C3784">
        <w:rPr>
          <w:rFonts w:ascii="Times New Roman" w:eastAsia="Times New Roman" w:hAnsi="Times New Roman" w:cs="Times New Roman"/>
          <w:color w:val="000000"/>
        </w:rPr>
        <w:t xml:space="preserve"> Superior (CAPES) for the Research Scholarship to D.M.A.S.N (Process no. 88882.347244/2019-01).</w:t>
      </w:r>
    </w:p>
    <w:p w14:paraId="0000011A" w14:textId="77777777" w:rsidR="00000000" w:rsidRPr="004C3784" w:rsidRDefault="00000000">
      <w:pPr>
        <w:spacing w:after="0" w:line="480" w:lineRule="auto"/>
        <w:ind w:firstLine="709"/>
        <w:rPr>
          <w:rFonts w:ascii="Times New Roman" w:eastAsia="Times New Roman" w:hAnsi="Times New Roman" w:cs="Times New Roman"/>
          <w:color w:val="000000"/>
        </w:rPr>
      </w:pPr>
    </w:p>
    <w:p w14:paraId="0000011B" w14:textId="77777777" w:rsidR="00000000" w:rsidRPr="004C3784" w:rsidRDefault="00000000">
      <w:pPr>
        <w:spacing w:after="0" w:line="480" w:lineRule="auto"/>
        <w:rPr>
          <w:rFonts w:ascii="Times New Roman" w:eastAsia="Times New Roman" w:hAnsi="Times New Roman" w:cs="Times New Roman"/>
          <w:b/>
          <w:color w:val="000000"/>
        </w:rPr>
      </w:pPr>
      <w:r w:rsidRPr="004C3784">
        <w:rPr>
          <w:rFonts w:ascii="Times New Roman" w:eastAsia="Times New Roman" w:hAnsi="Times New Roman" w:cs="Times New Roman"/>
          <w:b/>
          <w:color w:val="000000"/>
        </w:rPr>
        <w:t>Data availability</w:t>
      </w:r>
    </w:p>
    <w:p w14:paraId="0000011C" w14:textId="77777777" w:rsidR="00000000" w:rsidRPr="004C3784" w:rsidRDefault="00000000">
      <w:pPr>
        <w:spacing w:after="0" w:line="480" w:lineRule="auto"/>
        <w:ind w:firstLine="709"/>
        <w:rPr>
          <w:rFonts w:ascii="Times New Roman" w:eastAsia="Times New Roman" w:hAnsi="Times New Roman" w:cs="Times New Roman"/>
          <w:color w:val="000000"/>
        </w:rPr>
      </w:pPr>
      <w:r w:rsidRPr="004C3784">
        <w:rPr>
          <w:rFonts w:ascii="Times New Roman" w:eastAsia="Times New Roman" w:hAnsi="Times New Roman" w:cs="Times New Roman"/>
          <w:color w:val="000000"/>
        </w:rPr>
        <w:t>A summary of the data used in this paper is available as Supporting Information.</w:t>
      </w:r>
    </w:p>
    <w:p w14:paraId="0000011D" w14:textId="77777777" w:rsidR="00000000" w:rsidRPr="004C3784" w:rsidRDefault="00000000">
      <w:pPr>
        <w:spacing w:after="0" w:line="480" w:lineRule="auto"/>
        <w:ind w:firstLine="709"/>
        <w:rPr>
          <w:rFonts w:ascii="Times New Roman" w:eastAsia="Times New Roman" w:hAnsi="Times New Roman" w:cs="Times New Roman"/>
          <w:color w:val="000000"/>
        </w:rPr>
      </w:pPr>
    </w:p>
    <w:p w14:paraId="0000011E" w14:textId="77777777" w:rsidR="00000000" w:rsidRPr="004C3784" w:rsidRDefault="00000000">
      <w:pPr>
        <w:spacing w:after="0" w:line="480" w:lineRule="auto"/>
        <w:rPr>
          <w:rFonts w:ascii="Times New Roman" w:eastAsia="Times New Roman" w:hAnsi="Times New Roman" w:cs="Times New Roman"/>
          <w:b/>
          <w:color w:val="000000"/>
        </w:rPr>
      </w:pPr>
      <w:r w:rsidRPr="004C3784">
        <w:rPr>
          <w:rFonts w:ascii="Times New Roman" w:eastAsia="Times New Roman" w:hAnsi="Times New Roman" w:cs="Times New Roman"/>
          <w:b/>
          <w:color w:val="000000"/>
        </w:rPr>
        <w:t>Conflict of interest</w:t>
      </w:r>
    </w:p>
    <w:p w14:paraId="0000011F" w14:textId="77777777" w:rsidR="00000000" w:rsidRPr="004C3784" w:rsidRDefault="00000000">
      <w:pPr>
        <w:spacing w:after="0" w:line="480" w:lineRule="auto"/>
        <w:ind w:firstLine="709"/>
        <w:rPr>
          <w:rFonts w:ascii="Times New Roman" w:eastAsia="Times New Roman" w:hAnsi="Times New Roman" w:cs="Times New Roman"/>
          <w:color w:val="000000"/>
        </w:rPr>
      </w:pPr>
      <w:r w:rsidRPr="004C3784">
        <w:rPr>
          <w:rFonts w:ascii="Times New Roman" w:eastAsia="Times New Roman" w:hAnsi="Times New Roman" w:cs="Times New Roman"/>
          <w:color w:val="000000"/>
        </w:rPr>
        <w:t>The authors declare that they have no known competing financial interests or personal relationships that could have appeared to influence the work reported in this paper.</w:t>
      </w:r>
    </w:p>
    <w:p w14:paraId="00000120" w14:textId="77777777" w:rsidR="00000000" w:rsidRPr="004C3784" w:rsidRDefault="00000000">
      <w:pPr>
        <w:spacing w:after="0" w:line="480" w:lineRule="auto"/>
        <w:ind w:firstLine="709"/>
        <w:rPr>
          <w:rFonts w:ascii="Times New Roman" w:eastAsia="Times New Roman" w:hAnsi="Times New Roman" w:cs="Times New Roman"/>
          <w:color w:val="000000"/>
        </w:rPr>
      </w:pPr>
    </w:p>
    <w:p w14:paraId="00000121" w14:textId="77777777" w:rsidR="00000000" w:rsidRPr="004C3784" w:rsidRDefault="00000000">
      <w:pPr>
        <w:spacing w:after="0" w:line="480" w:lineRule="auto"/>
        <w:rPr>
          <w:rFonts w:ascii="Times New Roman" w:eastAsia="Times New Roman" w:hAnsi="Times New Roman" w:cs="Times New Roman"/>
          <w:b/>
          <w:color w:val="000000"/>
        </w:rPr>
      </w:pPr>
      <w:r w:rsidRPr="004C3784">
        <w:rPr>
          <w:rFonts w:ascii="Times New Roman" w:eastAsia="Times New Roman" w:hAnsi="Times New Roman" w:cs="Times New Roman"/>
          <w:b/>
          <w:color w:val="000000"/>
        </w:rPr>
        <w:t>Authorship statement</w:t>
      </w:r>
    </w:p>
    <w:p w14:paraId="00000122" w14:textId="77777777" w:rsidR="00000000" w:rsidRPr="004C3784" w:rsidRDefault="00000000">
      <w:pPr>
        <w:spacing w:after="0" w:line="480" w:lineRule="auto"/>
        <w:ind w:firstLine="708"/>
        <w:rPr>
          <w:rFonts w:ascii="Times New Roman" w:eastAsia="Times New Roman" w:hAnsi="Times New Roman" w:cs="Times New Roman"/>
          <w:color w:val="000000"/>
        </w:rPr>
      </w:pPr>
      <w:r w:rsidRPr="004C3784">
        <w:rPr>
          <w:rFonts w:ascii="Times New Roman" w:eastAsia="Times New Roman" w:hAnsi="Times New Roman" w:cs="Times New Roman"/>
          <w:color w:val="000000"/>
        </w:rPr>
        <w:t xml:space="preserve">All persons who meet authorship criteria are listed as authors, and all authors certify that they have participated sufficiently in the work to take public responsibility for the content, including participation in the concept, design, analysis, writing, or revision of the manuscript. Furthermore, each author certifies that this material or similar material has not been and will not be submitted to or published in any other publication before its appearance in the </w:t>
      </w:r>
      <w:proofErr w:type="spellStart"/>
      <w:r w:rsidRPr="004C3784">
        <w:rPr>
          <w:rFonts w:ascii="Times New Roman" w:eastAsia="Times New Roman" w:hAnsi="Times New Roman" w:cs="Times New Roman"/>
          <w:color w:val="000000"/>
        </w:rPr>
        <w:t>Hydrobiologia</w:t>
      </w:r>
      <w:proofErr w:type="spellEnd"/>
      <w:r w:rsidRPr="004C3784">
        <w:rPr>
          <w:rFonts w:ascii="Times New Roman" w:eastAsia="Times New Roman" w:hAnsi="Times New Roman" w:cs="Times New Roman"/>
          <w:color w:val="000000"/>
        </w:rPr>
        <w:t xml:space="preserve"> Journal.</w:t>
      </w:r>
    </w:p>
    <w:p w14:paraId="00000123" w14:textId="77777777" w:rsidR="00000000" w:rsidRPr="004C3784" w:rsidRDefault="00000000">
      <w:pPr>
        <w:spacing w:line="480" w:lineRule="auto"/>
        <w:rPr>
          <w:rFonts w:ascii="Times New Roman" w:eastAsia="Times New Roman" w:hAnsi="Times New Roman" w:cs="Times New Roman"/>
          <w:color w:val="000000"/>
        </w:rPr>
      </w:pPr>
    </w:p>
    <w:p w14:paraId="00000124" w14:textId="77777777" w:rsidR="00000000" w:rsidRDefault="00000000">
      <w:pP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References</w:t>
      </w:r>
    </w:p>
    <w:p w14:paraId="00000125" w14:textId="77777777" w:rsidR="00000000" w:rsidRPr="004C3784" w:rsidRDefault="00000000">
      <w:pPr>
        <w:pBdr>
          <w:top w:val="none" w:sz="0" w:space="10" w:color="auto"/>
          <w:bottom w:val="none" w:sz="0" w:space="10" w:color="auto"/>
          <w:right w:val="none" w:sz="0" w:space="5" w:color="auto"/>
          <w:between w:val="none" w:sz="0" w:space="10" w:color="auto"/>
        </w:pBdr>
        <w:shd w:val="clear" w:color="auto" w:fill="FFFFFF"/>
        <w:spacing w:after="0" w:line="360" w:lineRule="auto"/>
        <w:ind w:left="425" w:hanging="425"/>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lastRenderedPageBreak/>
        <w:t xml:space="preserve">Almada, H. K. S., D. V. </w:t>
      </w:r>
      <w:proofErr w:type="spellStart"/>
      <w:r>
        <w:rPr>
          <w:rFonts w:ascii="Times New Roman" w:eastAsia="Times New Roman" w:hAnsi="Times New Roman" w:cs="Times New Roman"/>
          <w:color w:val="000000"/>
          <w:highlight w:val="white"/>
        </w:rPr>
        <w:t>Silvério</w:t>
      </w:r>
      <w:proofErr w:type="spellEnd"/>
      <w:r>
        <w:rPr>
          <w:rFonts w:ascii="Times New Roman" w:eastAsia="Times New Roman" w:hAnsi="Times New Roman" w:cs="Times New Roman"/>
          <w:color w:val="000000"/>
          <w:highlight w:val="white"/>
        </w:rPr>
        <w:t xml:space="preserve">, M. N. </w:t>
      </w:r>
      <w:proofErr w:type="gramStart"/>
      <w:r>
        <w:rPr>
          <w:rFonts w:ascii="Times New Roman" w:eastAsia="Times New Roman" w:hAnsi="Times New Roman" w:cs="Times New Roman"/>
          <w:color w:val="000000"/>
          <w:highlight w:val="white"/>
        </w:rPr>
        <w:t>Macedo,  L.</w:t>
      </w:r>
      <w:proofErr w:type="gram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Maracahipes</w:t>
      </w:r>
      <w:proofErr w:type="spellEnd"/>
      <w:r>
        <w:rPr>
          <w:rFonts w:ascii="Times New Roman" w:eastAsia="Times New Roman" w:hAnsi="Times New Roman" w:cs="Times New Roman"/>
          <w:color w:val="000000"/>
          <w:highlight w:val="white"/>
        </w:rPr>
        <w:t xml:space="preserve">-Santos, E. C. P. </w:t>
      </w:r>
      <w:proofErr w:type="spellStart"/>
      <w:r>
        <w:rPr>
          <w:rFonts w:ascii="Times New Roman" w:eastAsia="Times New Roman" w:hAnsi="Times New Roman" w:cs="Times New Roman"/>
          <w:color w:val="000000"/>
          <w:highlight w:val="white"/>
        </w:rPr>
        <w:t>Zaratim</w:t>
      </w:r>
      <w:proofErr w:type="spellEnd"/>
      <w:r>
        <w:rPr>
          <w:rFonts w:ascii="Times New Roman" w:eastAsia="Times New Roman" w:hAnsi="Times New Roman" w:cs="Times New Roman"/>
          <w:color w:val="000000"/>
          <w:highlight w:val="white"/>
        </w:rPr>
        <w:t xml:space="preserve">,  K. P, </w:t>
      </w:r>
      <w:proofErr w:type="spellStart"/>
      <w:r>
        <w:rPr>
          <w:rFonts w:ascii="Times New Roman" w:eastAsia="Times New Roman" w:hAnsi="Times New Roman" w:cs="Times New Roman"/>
          <w:color w:val="000000"/>
          <w:highlight w:val="white"/>
        </w:rPr>
        <w:t>Zaratim</w:t>
      </w:r>
      <w:proofErr w:type="spellEnd"/>
      <w:r>
        <w:rPr>
          <w:rFonts w:ascii="Times New Roman" w:eastAsia="Times New Roman" w:hAnsi="Times New Roman" w:cs="Times New Roman"/>
          <w:color w:val="000000"/>
          <w:highlight w:val="white"/>
        </w:rPr>
        <w:t xml:space="preserve">, A. </w:t>
      </w:r>
      <w:proofErr w:type="spellStart"/>
      <w:r>
        <w:rPr>
          <w:rFonts w:ascii="Times New Roman" w:eastAsia="Times New Roman" w:hAnsi="Times New Roman" w:cs="Times New Roman"/>
          <w:color w:val="000000"/>
          <w:highlight w:val="white"/>
        </w:rPr>
        <w:t>Maccari</w:t>
      </w:r>
      <w:proofErr w:type="spellEnd"/>
      <w:r>
        <w:rPr>
          <w:rFonts w:ascii="Times New Roman" w:eastAsia="Times New Roman" w:hAnsi="Times New Roman" w:cs="Times New Roman"/>
          <w:color w:val="000000"/>
          <w:highlight w:val="white"/>
        </w:rPr>
        <w:t xml:space="preserve">, M. R. Nascimento &amp; R. K. </w:t>
      </w:r>
      <w:proofErr w:type="spellStart"/>
      <w:r>
        <w:rPr>
          <w:rFonts w:ascii="Times New Roman" w:eastAsia="Times New Roman" w:hAnsi="Times New Roman" w:cs="Times New Roman"/>
          <w:color w:val="000000"/>
          <w:highlight w:val="white"/>
        </w:rPr>
        <w:t>Umetsu</w:t>
      </w:r>
      <w:proofErr w:type="spellEnd"/>
      <w:r>
        <w:rPr>
          <w:rFonts w:ascii="Times New Roman" w:eastAsia="Times New Roman" w:hAnsi="Times New Roman" w:cs="Times New Roman"/>
          <w:color w:val="000000"/>
          <w:highlight w:val="white"/>
        </w:rPr>
        <w:t xml:space="preserve">, 2019. </w:t>
      </w:r>
      <w:r w:rsidRPr="004C3784">
        <w:rPr>
          <w:rFonts w:ascii="Times New Roman" w:eastAsia="Times New Roman" w:hAnsi="Times New Roman" w:cs="Times New Roman"/>
          <w:color w:val="000000"/>
          <w:highlight w:val="white"/>
        </w:rPr>
        <w:t xml:space="preserve">Effects of geomorphology and land use on stream water quality in southeastern Amazonia. Hydrological sciences journal, 64(5), 620-632. </w:t>
      </w:r>
      <w:hyperlink r:id="rId13">
        <w:r w:rsidRPr="004C3784">
          <w:rPr>
            <w:rFonts w:ascii="Times New Roman" w:eastAsia="Times New Roman" w:hAnsi="Times New Roman" w:cs="Times New Roman"/>
            <w:color w:val="1155CC"/>
            <w:highlight w:val="white"/>
            <w:u w:val="single"/>
          </w:rPr>
          <w:t>https://doi.org/10.1080/02626667.2019.1587563</w:t>
        </w:r>
      </w:hyperlink>
    </w:p>
    <w:p w14:paraId="00000126" w14:textId="77777777" w:rsidR="00000000" w:rsidRDefault="00000000">
      <w:pPr>
        <w:pBdr>
          <w:top w:val="none" w:sz="0" w:space="10" w:color="auto"/>
          <w:bottom w:val="none" w:sz="0" w:space="10" w:color="auto"/>
          <w:right w:val="none" w:sz="0" w:space="5" w:color="auto"/>
          <w:between w:val="none" w:sz="0" w:space="10" w:color="auto"/>
        </w:pBdr>
        <w:shd w:val="clear" w:color="auto" w:fill="FFFFFF"/>
        <w:spacing w:after="0" w:line="360" w:lineRule="auto"/>
        <w:ind w:left="425" w:hanging="425"/>
        <w:rPr>
          <w:rFonts w:ascii="Times New Roman" w:eastAsia="Times New Roman" w:hAnsi="Times New Roman" w:cs="Times New Roman"/>
          <w:color w:val="000000"/>
          <w:highlight w:val="white"/>
        </w:rPr>
      </w:pPr>
      <w:r w:rsidRPr="004C3784">
        <w:rPr>
          <w:rFonts w:ascii="Times New Roman" w:eastAsia="Times New Roman" w:hAnsi="Times New Roman" w:cs="Times New Roman"/>
          <w:color w:val="000000"/>
          <w:highlight w:val="white"/>
        </w:rPr>
        <w:t xml:space="preserve">Almeida‐Neto, M., P. </w:t>
      </w:r>
      <w:proofErr w:type="spellStart"/>
      <w:r w:rsidRPr="004C3784">
        <w:rPr>
          <w:rFonts w:ascii="Times New Roman" w:eastAsia="Times New Roman" w:hAnsi="Times New Roman" w:cs="Times New Roman"/>
          <w:color w:val="000000"/>
          <w:highlight w:val="white"/>
        </w:rPr>
        <w:t>Guimarães</w:t>
      </w:r>
      <w:proofErr w:type="spellEnd"/>
      <w:r w:rsidRPr="004C3784">
        <w:rPr>
          <w:rFonts w:ascii="Times New Roman" w:eastAsia="Times New Roman" w:hAnsi="Times New Roman" w:cs="Times New Roman"/>
          <w:color w:val="000000"/>
          <w:highlight w:val="white"/>
        </w:rPr>
        <w:t xml:space="preserve">, P. R. </w:t>
      </w:r>
      <w:proofErr w:type="spellStart"/>
      <w:r w:rsidRPr="004C3784">
        <w:rPr>
          <w:rFonts w:ascii="Times New Roman" w:eastAsia="Times New Roman" w:hAnsi="Times New Roman" w:cs="Times New Roman"/>
          <w:color w:val="000000"/>
          <w:highlight w:val="white"/>
        </w:rPr>
        <w:t>Guimarães</w:t>
      </w:r>
      <w:proofErr w:type="spellEnd"/>
      <w:r w:rsidRPr="004C3784">
        <w:rPr>
          <w:rFonts w:ascii="Times New Roman" w:eastAsia="Times New Roman" w:hAnsi="Times New Roman" w:cs="Times New Roman"/>
          <w:color w:val="000000"/>
          <w:highlight w:val="white"/>
        </w:rPr>
        <w:t xml:space="preserve"> Júnior, R. D. </w:t>
      </w:r>
      <w:proofErr w:type="gramStart"/>
      <w:r w:rsidRPr="004C3784">
        <w:rPr>
          <w:rFonts w:ascii="Times New Roman" w:eastAsia="Times New Roman" w:hAnsi="Times New Roman" w:cs="Times New Roman"/>
          <w:color w:val="000000"/>
          <w:highlight w:val="white"/>
        </w:rPr>
        <w:t>Loyola  &amp;</w:t>
      </w:r>
      <w:proofErr w:type="gramEnd"/>
      <w:r w:rsidRPr="004C3784">
        <w:rPr>
          <w:rFonts w:ascii="Times New Roman" w:eastAsia="Times New Roman" w:hAnsi="Times New Roman" w:cs="Times New Roman"/>
          <w:color w:val="000000"/>
          <w:highlight w:val="white"/>
        </w:rPr>
        <w:t xml:space="preserve"> W. Ulrich, 2008. A consistent metric for </w:t>
      </w:r>
      <w:proofErr w:type="spellStart"/>
      <w:r w:rsidRPr="004C3784">
        <w:rPr>
          <w:rFonts w:ascii="Times New Roman" w:eastAsia="Times New Roman" w:hAnsi="Times New Roman" w:cs="Times New Roman"/>
          <w:color w:val="000000"/>
          <w:highlight w:val="white"/>
        </w:rPr>
        <w:t>nestedness</w:t>
      </w:r>
      <w:proofErr w:type="spellEnd"/>
      <w:r w:rsidRPr="004C3784">
        <w:rPr>
          <w:rFonts w:ascii="Times New Roman" w:eastAsia="Times New Roman" w:hAnsi="Times New Roman" w:cs="Times New Roman"/>
          <w:color w:val="000000"/>
          <w:highlight w:val="white"/>
        </w:rPr>
        <w:t xml:space="preserve"> analysis in ecological systems: reconciling concept and measurement. </w:t>
      </w:r>
      <w:r>
        <w:rPr>
          <w:rFonts w:ascii="Times New Roman" w:eastAsia="Times New Roman" w:hAnsi="Times New Roman" w:cs="Times New Roman"/>
          <w:color w:val="000000"/>
          <w:highlight w:val="white"/>
        </w:rPr>
        <w:t xml:space="preserve">Oikos, 117(8), 1227-1239. </w:t>
      </w:r>
      <w:hyperlink r:id="rId14">
        <w:r>
          <w:rPr>
            <w:rFonts w:ascii="Times New Roman" w:eastAsia="Times New Roman" w:hAnsi="Times New Roman" w:cs="Times New Roman"/>
            <w:color w:val="1155CC"/>
            <w:highlight w:val="white"/>
            <w:u w:val="single"/>
          </w:rPr>
          <w:t xml:space="preserve"> https://doi.org/10.1111/j.0030-1299.2008.16644.x</w:t>
        </w:r>
      </w:hyperlink>
    </w:p>
    <w:p w14:paraId="00000127" w14:textId="77777777" w:rsidR="00000000" w:rsidRDefault="00000000">
      <w:pPr>
        <w:pBdr>
          <w:top w:val="none" w:sz="0" w:space="10" w:color="auto"/>
          <w:bottom w:val="none" w:sz="0" w:space="10" w:color="auto"/>
          <w:right w:val="none" w:sz="0" w:space="5" w:color="auto"/>
          <w:between w:val="none" w:sz="0" w:space="10" w:color="auto"/>
        </w:pBdr>
        <w:shd w:val="clear" w:color="auto" w:fill="FFFFFF"/>
        <w:spacing w:after="0" w:line="360" w:lineRule="auto"/>
        <w:ind w:left="425" w:hanging="425"/>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 xml:space="preserve">Alonso M. B., D. R. Carvalho, C. B. M. Alves, M. Z. Moreira &amp; P. S. </w:t>
      </w:r>
      <w:proofErr w:type="spellStart"/>
      <w:r>
        <w:rPr>
          <w:rFonts w:ascii="Times New Roman" w:eastAsia="Times New Roman" w:hAnsi="Times New Roman" w:cs="Times New Roman"/>
          <w:color w:val="000000"/>
          <w:highlight w:val="white"/>
        </w:rPr>
        <w:t>Pompeu</w:t>
      </w:r>
      <w:proofErr w:type="spellEnd"/>
      <w:r>
        <w:rPr>
          <w:rFonts w:ascii="Times New Roman" w:eastAsia="Times New Roman" w:hAnsi="Times New Roman" w:cs="Times New Roman"/>
          <w:color w:val="000000"/>
          <w:highlight w:val="white"/>
        </w:rPr>
        <w:t xml:space="preserve">, 2019. </w:t>
      </w:r>
      <w:r w:rsidRPr="004C3784">
        <w:rPr>
          <w:rFonts w:ascii="Times New Roman" w:eastAsia="Times New Roman" w:hAnsi="Times New Roman" w:cs="Times New Roman"/>
          <w:color w:val="000000"/>
          <w:highlight w:val="white"/>
        </w:rPr>
        <w:t xml:space="preserve">Changes in trophic characteristics of two fish species of Astyanax (Teleostei: </w:t>
      </w:r>
      <w:proofErr w:type="spellStart"/>
      <w:r w:rsidRPr="004C3784">
        <w:rPr>
          <w:rFonts w:ascii="Times New Roman" w:eastAsia="Times New Roman" w:hAnsi="Times New Roman" w:cs="Times New Roman"/>
          <w:color w:val="000000"/>
          <w:highlight w:val="white"/>
        </w:rPr>
        <w:t>Characidae</w:t>
      </w:r>
      <w:proofErr w:type="spellEnd"/>
      <w:r w:rsidRPr="004C3784">
        <w:rPr>
          <w:rFonts w:ascii="Times New Roman" w:eastAsia="Times New Roman" w:hAnsi="Times New Roman" w:cs="Times New Roman"/>
          <w:color w:val="000000"/>
          <w:highlight w:val="white"/>
        </w:rPr>
        <w:t xml:space="preserve">) in response to aquatic pollution. </w:t>
      </w:r>
      <w:proofErr w:type="spellStart"/>
      <w:r>
        <w:rPr>
          <w:rFonts w:ascii="Times New Roman" w:eastAsia="Times New Roman" w:hAnsi="Times New Roman" w:cs="Times New Roman"/>
          <w:color w:val="000000"/>
          <w:highlight w:val="white"/>
        </w:rPr>
        <w:t>Zoologia</w:t>
      </w:r>
      <w:proofErr w:type="spellEnd"/>
      <w:r>
        <w:rPr>
          <w:rFonts w:ascii="Times New Roman" w:eastAsia="Times New Roman" w:hAnsi="Times New Roman" w:cs="Times New Roman"/>
          <w:color w:val="000000"/>
          <w:highlight w:val="white"/>
        </w:rPr>
        <w:t xml:space="preserve">; </w:t>
      </w:r>
      <w:proofErr w:type="gramStart"/>
      <w:r>
        <w:rPr>
          <w:rFonts w:ascii="Times New Roman" w:eastAsia="Times New Roman" w:hAnsi="Times New Roman" w:cs="Times New Roman"/>
          <w:color w:val="000000"/>
          <w:highlight w:val="white"/>
        </w:rPr>
        <w:t>36:e</w:t>
      </w:r>
      <w:proofErr w:type="gramEnd"/>
      <w:r>
        <w:rPr>
          <w:rFonts w:ascii="Times New Roman" w:eastAsia="Times New Roman" w:hAnsi="Times New Roman" w:cs="Times New Roman"/>
          <w:color w:val="000000"/>
          <w:highlight w:val="white"/>
        </w:rPr>
        <w:t xml:space="preserve">30445. </w:t>
      </w:r>
      <w:hyperlink r:id="rId15">
        <w:r>
          <w:rPr>
            <w:rFonts w:ascii="Times New Roman" w:eastAsia="Times New Roman" w:hAnsi="Times New Roman" w:cs="Times New Roman"/>
            <w:color w:val="1155CC"/>
            <w:highlight w:val="white"/>
            <w:u w:val="single"/>
          </w:rPr>
          <w:t>https://doi.org/10.3897/zoologia.36.e3044</w:t>
        </w:r>
      </w:hyperlink>
      <w:r>
        <w:rPr>
          <w:rFonts w:ascii="Times New Roman" w:eastAsia="Times New Roman" w:hAnsi="Times New Roman" w:cs="Times New Roman"/>
          <w:color w:val="000000"/>
          <w:highlight w:val="white"/>
        </w:rPr>
        <w:t xml:space="preserve"> </w:t>
      </w:r>
    </w:p>
    <w:p w14:paraId="00000128" w14:textId="77777777" w:rsidR="00000000" w:rsidRPr="004C3784" w:rsidRDefault="00000000">
      <w:pPr>
        <w:pBdr>
          <w:top w:val="none" w:sz="0" w:space="10" w:color="auto"/>
          <w:bottom w:val="none" w:sz="0" w:space="10" w:color="auto"/>
          <w:right w:val="none" w:sz="0" w:space="5" w:color="auto"/>
          <w:between w:val="none" w:sz="0" w:space="10" w:color="auto"/>
        </w:pBdr>
        <w:shd w:val="clear" w:color="auto" w:fill="FFFFFF"/>
        <w:spacing w:after="0" w:line="360" w:lineRule="auto"/>
        <w:ind w:left="425" w:hanging="425"/>
        <w:rPr>
          <w:rFonts w:ascii="Times New Roman" w:eastAsia="Times New Roman" w:hAnsi="Times New Roman" w:cs="Times New Roman"/>
          <w:color w:val="000000"/>
          <w:highlight w:val="white"/>
        </w:rPr>
      </w:pPr>
      <w:proofErr w:type="spellStart"/>
      <w:r>
        <w:rPr>
          <w:rFonts w:ascii="Times New Roman" w:eastAsia="Times New Roman" w:hAnsi="Times New Roman" w:cs="Times New Roman"/>
          <w:color w:val="000000"/>
          <w:highlight w:val="white"/>
        </w:rPr>
        <w:t>Arantes</w:t>
      </w:r>
      <w:proofErr w:type="spellEnd"/>
      <w:r>
        <w:rPr>
          <w:rFonts w:ascii="Times New Roman" w:eastAsia="Times New Roman" w:hAnsi="Times New Roman" w:cs="Times New Roman"/>
          <w:color w:val="000000"/>
          <w:highlight w:val="white"/>
        </w:rPr>
        <w:t xml:space="preserve">, C. C., K. O. </w:t>
      </w:r>
      <w:proofErr w:type="spellStart"/>
      <w:r>
        <w:rPr>
          <w:rFonts w:ascii="Times New Roman" w:eastAsia="Times New Roman" w:hAnsi="Times New Roman" w:cs="Times New Roman"/>
          <w:color w:val="000000"/>
          <w:highlight w:val="white"/>
        </w:rPr>
        <w:t>Winemiller</w:t>
      </w:r>
      <w:proofErr w:type="spellEnd"/>
      <w:r>
        <w:rPr>
          <w:rFonts w:ascii="Times New Roman" w:eastAsia="Times New Roman" w:hAnsi="Times New Roman" w:cs="Times New Roman"/>
          <w:color w:val="000000"/>
          <w:highlight w:val="white"/>
        </w:rPr>
        <w:t xml:space="preserve">, M. </w:t>
      </w:r>
      <w:proofErr w:type="spellStart"/>
      <w:r>
        <w:rPr>
          <w:rFonts w:ascii="Times New Roman" w:eastAsia="Times New Roman" w:hAnsi="Times New Roman" w:cs="Times New Roman"/>
          <w:color w:val="000000"/>
          <w:highlight w:val="white"/>
        </w:rPr>
        <w:t>Petrere</w:t>
      </w:r>
      <w:proofErr w:type="spellEnd"/>
      <w:r>
        <w:rPr>
          <w:rFonts w:ascii="Times New Roman" w:eastAsia="Times New Roman" w:hAnsi="Times New Roman" w:cs="Times New Roman"/>
          <w:color w:val="000000"/>
          <w:highlight w:val="white"/>
        </w:rPr>
        <w:t xml:space="preserve">, L. Castello, L. L. Hess &amp; C. E. C. Freitas, 2018. </w:t>
      </w:r>
      <w:r w:rsidRPr="004C3784">
        <w:rPr>
          <w:rFonts w:ascii="Times New Roman" w:eastAsia="Times New Roman" w:hAnsi="Times New Roman" w:cs="Times New Roman"/>
          <w:color w:val="000000"/>
          <w:highlight w:val="white"/>
        </w:rPr>
        <w:t xml:space="preserve">Relationships between forest cover and fish diversity in the Amazon River floodplain. Journal of Applied Ecology 55: 386–395.  </w:t>
      </w:r>
      <w:hyperlink r:id="rId16">
        <w:r w:rsidRPr="004C3784">
          <w:rPr>
            <w:rFonts w:ascii="Times New Roman" w:eastAsia="Times New Roman" w:hAnsi="Times New Roman" w:cs="Times New Roman"/>
            <w:color w:val="1155CC"/>
            <w:highlight w:val="white"/>
            <w:u w:val="single"/>
          </w:rPr>
          <w:t>https://doi.org/10.1111/1365-2664.12967</w:t>
        </w:r>
      </w:hyperlink>
    </w:p>
    <w:p w14:paraId="00000129" w14:textId="77777777" w:rsidR="00000000" w:rsidRPr="004C3784" w:rsidRDefault="00000000">
      <w:pPr>
        <w:spacing w:after="0" w:line="360" w:lineRule="auto"/>
        <w:ind w:left="425" w:hanging="425"/>
        <w:rPr>
          <w:rFonts w:ascii="Times New Roman" w:eastAsia="Times New Roman" w:hAnsi="Times New Roman" w:cs="Times New Roman"/>
          <w:color w:val="000000"/>
          <w:highlight w:val="white"/>
        </w:rPr>
      </w:pPr>
      <w:r w:rsidRPr="004C3784">
        <w:rPr>
          <w:rFonts w:ascii="Times New Roman" w:eastAsia="Times New Roman" w:hAnsi="Times New Roman" w:cs="Times New Roman"/>
          <w:color w:val="000000"/>
          <w:highlight w:val="white"/>
        </w:rPr>
        <w:t xml:space="preserve">Arruda, A. J., F. V. Costa, T. J. Guerra, P. A. </w:t>
      </w:r>
      <w:proofErr w:type="spellStart"/>
      <w:r w:rsidRPr="004C3784">
        <w:rPr>
          <w:rFonts w:ascii="Times New Roman" w:eastAsia="Times New Roman" w:hAnsi="Times New Roman" w:cs="Times New Roman"/>
          <w:color w:val="000000"/>
          <w:highlight w:val="white"/>
        </w:rPr>
        <w:t>Junqueira</w:t>
      </w:r>
      <w:proofErr w:type="spellEnd"/>
      <w:r w:rsidRPr="004C3784">
        <w:rPr>
          <w:rFonts w:ascii="Times New Roman" w:eastAsia="Times New Roman" w:hAnsi="Times New Roman" w:cs="Times New Roman"/>
          <w:color w:val="000000"/>
          <w:highlight w:val="white"/>
        </w:rPr>
        <w:t xml:space="preserve">, R. L. </w:t>
      </w:r>
      <w:proofErr w:type="spellStart"/>
      <w:r w:rsidRPr="004C3784">
        <w:rPr>
          <w:rFonts w:ascii="Times New Roman" w:eastAsia="Times New Roman" w:hAnsi="Times New Roman" w:cs="Times New Roman"/>
          <w:color w:val="000000"/>
          <w:highlight w:val="white"/>
        </w:rPr>
        <w:t>Dayrell</w:t>
      </w:r>
      <w:proofErr w:type="spellEnd"/>
      <w:r w:rsidRPr="004C3784">
        <w:rPr>
          <w:rFonts w:ascii="Times New Roman" w:eastAsia="Times New Roman" w:hAnsi="Times New Roman" w:cs="Times New Roman"/>
          <w:color w:val="000000"/>
          <w:highlight w:val="white"/>
        </w:rPr>
        <w:t xml:space="preserve">, J. V. </w:t>
      </w:r>
      <w:proofErr w:type="spellStart"/>
      <w:r w:rsidRPr="004C3784">
        <w:rPr>
          <w:rFonts w:ascii="Times New Roman" w:eastAsia="Times New Roman" w:hAnsi="Times New Roman" w:cs="Times New Roman"/>
          <w:color w:val="000000"/>
          <w:highlight w:val="white"/>
        </w:rPr>
        <w:t>Messeder</w:t>
      </w:r>
      <w:proofErr w:type="spellEnd"/>
      <w:r w:rsidRPr="004C3784">
        <w:rPr>
          <w:rFonts w:ascii="Times New Roman" w:eastAsia="Times New Roman" w:hAnsi="Times New Roman" w:cs="Times New Roman"/>
          <w:color w:val="000000"/>
          <w:highlight w:val="white"/>
        </w:rPr>
        <w:t xml:space="preserve">, </w:t>
      </w:r>
      <w:hyperlink r:id="rId17">
        <w:r w:rsidRPr="004C3784">
          <w:rPr>
            <w:rFonts w:ascii="Times New Roman" w:eastAsia="Times New Roman" w:hAnsi="Times New Roman" w:cs="Times New Roman"/>
            <w:color w:val="000000"/>
            <w:highlight w:val="white"/>
          </w:rPr>
          <w:t>T. S. H. Rodrigues</w:t>
        </w:r>
      </w:hyperlink>
      <w:r w:rsidRPr="004C3784">
        <w:rPr>
          <w:rFonts w:ascii="Times New Roman" w:eastAsia="Times New Roman" w:hAnsi="Times New Roman" w:cs="Times New Roman"/>
          <w:color w:val="000000"/>
          <w:highlight w:val="white"/>
        </w:rPr>
        <w:t xml:space="preserve">, B. </w:t>
      </w:r>
      <w:hyperlink r:id="rId18">
        <w:r>
          <w:rPr>
            <w:rFonts w:ascii="Times New Roman" w:eastAsia="Times New Roman" w:hAnsi="Times New Roman" w:cs="Times New Roman"/>
            <w:color w:val="000000"/>
            <w:highlight w:val="white"/>
          </w:rPr>
          <w:t>Elise</w:t>
        </w:r>
      </w:hyperlink>
      <w:r>
        <w:rPr>
          <w:rFonts w:ascii="Times New Roman" w:eastAsia="Times New Roman" w:hAnsi="Times New Roman" w:cs="Times New Roman"/>
          <w:color w:val="000000"/>
          <w:highlight w:val="white"/>
        </w:rPr>
        <w:t xml:space="preserve"> &amp; F. </w:t>
      </w:r>
      <w:hyperlink r:id="rId19">
        <w:r>
          <w:rPr>
            <w:rFonts w:ascii="Times New Roman" w:eastAsia="Times New Roman" w:hAnsi="Times New Roman" w:cs="Times New Roman"/>
            <w:color w:val="000000"/>
            <w:highlight w:val="white"/>
          </w:rPr>
          <w:t>A. O. Silveira</w:t>
        </w:r>
      </w:hyperlink>
      <w:r>
        <w:rPr>
          <w:rFonts w:ascii="Times New Roman" w:eastAsia="Times New Roman" w:hAnsi="Times New Roman" w:cs="Times New Roman"/>
          <w:color w:val="000000"/>
          <w:highlight w:val="white"/>
        </w:rPr>
        <w:t xml:space="preserve">, 2020. </w:t>
      </w:r>
      <w:r w:rsidRPr="004C3784">
        <w:rPr>
          <w:rFonts w:ascii="Times New Roman" w:eastAsia="Times New Roman" w:hAnsi="Times New Roman" w:cs="Times New Roman"/>
          <w:color w:val="000000"/>
          <w:highlight w:val="white"/>
        </w:rPr>
        <w:t xml:space="preserve">Topsoil disturbance reshapes diaspore interactions with ground‐foraging animals in a megadiverse grassland. Journal of Vegetation Science, 31(6), 1039-1052. </w:t>
      </w:r>
      <w:hyperlink r:id="rId20">
        <w:r w:rsidRPr="004C3784">
          <w:rPr>
            <w:rFonts w:ascii="Times New Roman" w:eastAsia="Times New Roman" w:hAnsi="Times New Roman" w:cs="Times New Roman"/>
            <w:color w:val="1155CC"/>
            <w:highlight w:val="white"/>
            <w:u w:val="single"/>
          </w:rPr>
          <w:t>https://doi.org/10.1111/jvs.12866</w:t>
        </w:r>
      </w:hyperlink>
      <w:r w:rsidRPr="004C3784">
        <w:rPr>
          <w:rFonts w:ascii="Times New Roman" w:eastAsia="Times New Roman" w:hAnsi="Times New Roman" w:cs="Times New Roman"/>
          <w:color w:val="000000"/>
          <w:highlight w:val="white"/>
        </w:rPr>
        <w:t xml:space="preserve"> </w:t>
      </w:r>
    </w:p>
    <w:p w14:paraId="0000012A" w14:textId="77777777" w:rsidR="00000000" w:rsidRPr="004C3784" w:rsidRDefault="00000000">
      <w:pPr>
        <w:spacing w:after="0" w:line="360" w:lineRule="auto"/>
        <w:ind w:left="425" w:hanging="425"/>
        <w:rPr>
          <w:rFonts w:ascii="Times New Roman" w:eastAsia="Times New Roman" w:hAnsi="Times New Roman" w:cs="Times New Roman"/>
          <w:color w:val="000000"/>
          <w:highlight w:val="white"/>
        </w:rPr>
      </w:pPr>
    </w:p>
    <w:p w14:paraId="0000012B" w14:textId="77777777" w:rsidR="00000000" w:rsidRDefault="00000000">
      <w:pPr>
        <w:spacing w:after="0" w:line="360" w:lineRule="auto"/>
        <w:ind w:left="425" w:hanging="425"/>
        <w:rPr>
          <w:rFonts w:ascii="Times New Roman" w:eastAsia="Times New Roman" w:hAnsi="Times New Roman" w:cs="Times New Roman"/>
          <w:color w:val="000000"/>
          <w:highlight w:val="white"/>
        </w:rPr>
      </w:pPr>
      <w:r w:rsidRPr="004C3784">
        <w:rPr>
          <w:rFonts w:ascii="Times New Roman" w:eastAsia="Times New Roman" w:hAnsi="Times New Roman" w:cs="Times New Roman"/>
          <w:color w:val="000000"/>
          <w:highlight w:val="white"/>
        </w:rPr>
        <w:t xml:space="preserve">Bambi, P, A. M. </w:t>
      </w:r>
      <w:proofErr w:type="spellStart"/>
      <w:r w:rsidRPr="004C3784">
        <w:rPr>
          <w:rFonts w:ascii="Times New Roman" w:eastAsia="Times New Roman" w:hAnsi="Times New Roman" w:cs="Times New Roman"/>
          <w:color w:val="000000"/>
          <w:highlight w:val="white"/>
        </w:rPr>
        <w:t>Tonin</w:t>
      </w:r>
      <w:proofErr w:type="spellEnd"/>
      <w:r w:rsidRPr="004C3784">
        <w:rPr>
          <w:rFonts w:ascii="Times New Roman" w:eastAsia="Times New Roman" w:hAnsi="Times New Roman" w:cs="Times New Roman"/>
          <w:color w:val="000000"/>
          <w:highlight w:val="white"/>
        </w:rPr>
        <w:t xml:space="preserve">, R. D. S. Rezende, F. C. Vieira, F. G. G. </w:t>
      </w:r>
      <w:proofErr w:type="gramStart"/>
      <w:r w:rsidRPr="004C3784">
        <w:rPr>
          <w:rFonts w:ascii="Times New Roman" w:eastAsia="Times New Roman" w:hAnsi="Times New Roman" w:cs="Times New Roman"/>
          <w:color w:val="000000"/>
          <w:highlight w:val="white"/>
        </w:rPr>
        <w:t>Miranda,  L.</w:t>
      </w:r>
      <w:proofErr w:type="gramEnd"/>
      <w:r w:rsidRPr="004C3784">
        <w:rPr>
          <w:rFonts w:ascii="Times New Roman" w:eastAsia="Times New Roman" w:hAnsi="Times New Roman" w:cs="Times New Roman"/>
          <w:color w:val="000000"/>
          <w:highlight w:val="white"/>
        </w:rPr>
        <w:t xml:space="preserve"> </w:t>
      </w:r>
      <w:proofErr w:type="spellStart"/>
      <w:r w:rsidRPr="004C3784">
        <w:rPr>
          <w:rFonts w:ascii="Times New Roman" w:eastAsia="Times New Roman" w:hAnsi="Times New Roman" w:cs="Times New Roman"/>
          <w:color w:val="000000"/>
          <w:highlight w:val="white"/>
        </w:rPr>
        <w:t>Boyero</w:t>
      </w:r>
      <w:proofErr w:type="spellEnd"/>
      <w:r w:rsidRPr="004C3784">
        <w:rPr>
          <w:rFonts w:ascii="Times New Roman" w:eastAsia="Times New Roman" w:hAnsi="Times New Roman" w:cs="Times New Roman"/>
          <w:color w:val="000000"/>
          <w:highlight w:val="white"/>
        </w:rPr>
        <w:t xml:space="preserve"> &amp;  J. F. Gonçalves Júnior, 2023. The legacy of forest logging on organic matter inputs and storage in tropical streams. </w:t>
      </w:r>
      <w:proofErr w:type="spellStart"/>
      <w:r>
        <w:rPr>
          <w:rFonts w:ascii="Times New Roman" w:eastAsia="Times New Roman" w:hAnsi="Times New Roman" w:cs="Times New Roman"/>
          <w:color w:val="000000"/>
          <w:highlight w:val="white"/>
        </w:rPr>
        <w:t>Biotropica</w:t>
      </w:r>
      <w:proofErr w:type="spellEnd"/>
      <w:r>
        <w:rPr>
          <w:rFonts w:ascii="Times New Roman" w:eastAsia="Times New Roman" w:hAnsi="Times New Roman" w:cs="Times New Roman"/>
          <w:color w:val="000000"/>
          <w:highlight w:val="white"/>
        </w:rPr>
        <w:t xml:space="preserve">, 55(1), 40-52. </w:t>
      </w:r>
      <w:hyperlink r:id="rId21">
        <w:r>
          <w:rPr>
            <w:rFonts w:ascii="Times New Roman" w:eastAsia="Times New Roman" w:hAnsi="Times New Roman" w:cs="Times New Roman"/>
            <w:color w:val="1155CC"/>
            <w:highlight w:val="white"/>
            <w:u w:val="single"/>
          </w:rPr>
          <w:t>https://doi.org/10.1111/btp.13155</w:t>
        </w:r>
      </w:hyperlink>
      <w:r>
        <w:rPr>
          <w:rFonts w:ascii="Times New Roman" w:eastAsia="Times New Roman" w:hAnsi="Times New Roman" w:cs="Times New Roman"/>
          <w:color w:val="000000"/>
          <w:highlight w:val="white"/>
        </w:rPr>
        <w:t xml:space="preserve"> </w:t>
      </w:r>
    </w:p>
    <w:p w14:paraId="0000012C" w14:textId="77777777" w:rsidR="00000000" w:rsidRDefault="00000000">
      <w:pPr>
        <w:spacing w:after="0" w:line="360" w:lineRule="auto"/>
        <w:ind w:left="425" w:hanging="425"/>
        <w:rPr>
          <w:rFonts w:ascii="Times New Roman" w:eastAsia="Times New Roman" w:hAnsi="Times New Roman" w:cs="Times New Roman"/>
          <w:color w:val="000000"/>
          <w:highlight w:val="white"/>
        </w:rPr>
      </w:pPr>
    </w:p>
    <w:p w14:paraId="0000012D" w14:textId="77777777" w:rsidR="00000000" w:rsidRDefault="00000000">
      <w:pPr>
        <w:spacing w:after="0" w:line="360" w:lineRule="auto"/>
        <w:ind w:left="425" w:hanging="425"/>
        <w:rPr>
          <w:rFonts w:ascii="Times New Roman" w:eastAsia="Times New Roman" w:hAnsi="Times New Roman" w:cs="Times New Roman"/>
          <w:color w:val="000000"/>
          <w:highlight w:val="white"/>
        </w:rPr>
      </w:pPr>
      <w:proofErr w:type="spellStart"/>
      <w:r>
        <w:rPr>
          <w:rFonts w:ascii="Times New Roman" w:eastAsia="Times New Roman" w:hAnsi="Times New Roman" w:cs="Times New Roman"/>
          <w:color w:val="000000"/>
          <w:highlight w:val="white"/>
        </w:rPr>
        <w:t>Bascompte</w:t>
      </w:r>
      <w:proofErr w:type="spellEnd"/>
      <w:r>
        <w:rPr>
          <w:rFonts w:ascii="Times New Roman" w:eastAsia="Times New Roman" w:hAnsi="Times New Roman" w:cs="Times New Roman"/>
          <w:color w:val="000000"/>
          <w:highlight w:val="white"/>
        </w:rPr>
        <w:t xml:space="preserve">, J., P. </w:t>
      </w:r>
      <w:proofErr w:type="spellStart"/>
      <w:r>
        <w:rPr>
          <w:rFonts w:ascii="Times New Roman" w:eastAsia="Times New Roman" w:hAnsi="Times New Roman" w:cs="Times New Roman"/>
          <w:color w:val="000000"/>
          <w:highlight w:val="white"/>
        </w:rPr>
        <w:t>Jordano</w:t>
      </w:r>
      <w:proofErr w:type="spellEnd"/>
      <w:r>
        <w:rPr>
          <w:rFonts w:ascii="Times New Roman" w:eastAsia="Times New Roman" w:hAnsi="Times New Roman" w:cs="Times New Roman"/>
          <w:color w:val="000000"/>
          <w:highlight w:val="white"/>
        </w:rPr>
        <w:t xml:space="preserve">, C. J. Melian &amp; J. M. Olesen. </w:t>
      </w:r>
      <w:r w:rsidRPr="004C3784">
        <w:rPr>
          <w:rFonts w:ascii="Times New Roman" w:eastAsia="Times New Roman" w:hAnsi="Times New Roman" w:cs="Times New Roman"/>
          <w:color w:val="000000"/>
          <w:highlight w:val="white"/>
        </w:rPr>
        <w:t xml:space="preserve">2003. The nested assembly of plant–animal mutualistic networks. Proceedings of the National Academy of </w:t>
      </w:r>
      <w:proofErr w:type="gramStart"/>
      <w:r w:rsidRPr="004C3784">
        <w:rPr>
          <w:rFonts w:ascii="Times New Roman" w:eastAsia="Times New Roman" w:hAnsi="Times New Roman" w:cs="Times New Roman"/>
          <w:color w:val="000000"/>
          <w:highlight w:val="white"/>
        </w:rPr>
        <w:t>Sciences  of</w:t>
      </w:r>
      <w:proofErr w:type="gramEnd"/>
      <w:r w:rsidRPr="004C3784">
        <w:rPr>
          <w:rFonts w:ascii="Times New Roman" w:eastAsia="Times New Roman" w:hAnsi="Times New Roman" w:cs="Times New Roman"/>
          <w:color w:val="000000"/>
          <w:highlight w:val="white"/>
        </w:rPr>
        <w:t xml:space="preserve"> the United States of America, 100:9383–9387. </w:t>
      </w:r>
      <w:hyperlink r:id="rId22">
        <w:r>
          <w:rPr>
            <w:rFonts w:ascii="Times New Roman" w:eastAsia="Times New Roman" w:hAnsi="Times New Roman" w:cs="Times New Roman"/>
            <w:color w:val="1155CC"/>
            <w:highlight w:val="white"/>
            <w:u w:val="single"/>
          </w:rPr>
          <w:t>https://doi.org/10.1073/pnas.1633576100</w:t>
        </w:r>
      </w:hyperlink>
    </w:p>
    <w:p w14:paraId="0000012E" w14:textId="77777777" w:rsidR="00000000" w:rsidRDefault="00000000">
      <w:pPr>
        <w:spacing w:after="0" w:line="360" w:lineRule="auto"/>
        <w:ind w:left="425" w:hanging="425"/>
        <w:rPr>
          <w:rFonts w:ascii="Times New Roman" w:eastAsia="Times New Roman" w:hAnsi="Times New Roman" w:cs="Times New Roman"/>
          <w:color w:val="000000"/>
          <w:highlight w:val="white"/>
        </w:rPr>
      </w:pPr>
    </w:p>
    <w:p w14:paraId="0000012F" w14:textId="77777777" w:rsidR="00000000" w:rsidRPr="004C3784" w:rsidRDefault="00000000">
      <w:pPr>
        <w:spacing w:after="0" w:line="360" w:lineRule="auto"/>
        <w:ind w:left="425" w:hanging="425"/>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 xml:space="preserve">Baumgartner, S. D. &amp; C. T. Robinson, 2016. </w:t>
      </w:r>
      <w:r w:rsidRPr="004C3784">
        <w:rPr>
          <w:rFonts w:ascii="Times New Roman" w:eastAsia="Times New Roman" w:hAnsi="Times New Roman" w:cs="Times New Roman"/>
          <w:color w:val="000000"/>
          <w:highlight w:val="white"/>
        </w:rPr>
        <w:t xml:space="preserve">Changes in macroinvertebrate trophic structure along a land-use gradient within a lowland stream network. Aquatic sciences, 79, 407-418. </w:t>
      </w:r>
      <w:hyperlink r:id="rId23">
        <w:r w:rsidRPr="004C3784">
          <w:rPr>
            <w:rFonts w:ascii="Times New Roman" w:eastAsia="Times New Roman" w:hAnsi="Times New Roman" w:cs="Times New Roman"/>
            <w:color w:val="1155CC"/>
            <w:highlight w:val="white"/>
            <w:u w:val="single"/>
          </w:rPr>
          <w:t>https://doi.org/10.1007/s00027-016-0506-z</w:t>
        </w:r>
      </w:hyperlink>
    </w:p>
    <w:p w14:paraId="00000130" w14:textId="77777777" w:rsidR="00000000" w:rsidRPr="004C3784" w:rsidRDefault="00000000">
      <w:pPr>
        <w:spacing w:after="0" w:line="360" w:lineRule="auto"/>
        <w:ind w:left="425" w:hanging="425"/>
        <w:rPr>
          <w:rFonts w:ascii="Times New Roman" w:eastAsia="Times New Roman" w:hAnsi="Times New Roman" w:cs="Times New Roman"/>
          <w:color w:val="000000"/>
          <w:highlight w:val="white"/>
        </w:rPr>
      </w:pPr>
    </w:p>
    <w:p w14:paraId="00000131" w14:textId="77777777" w:rsidR="00000000" w:rsidRPr="004C3784" w:rsidRDefault="00000000">
      <w:pPr>
        <w:spacing w:after="0" w:line="360" w:lineRule="auto"/>
        <w:ind w:left="425" w:hanging="425"/>
        <w:rPr>
          <w:rFonts w:ascii="Times New Roman" w:eastAsia="Times New Roman" w:hAnsi="Times New Roman" w:cs="Times New Roman"/>
          <w:color w:val="000000"/>
          <w:highlight w:val="white"/>
        </w:rPr>
      </w:pPr>
      <w:r w:rsidRPr="004C3784">
        <w:rPr>
          <w:rFonts w:ascii="Times New Roman" w:eastAsia="Times New Roman" w:hAnsi="Times New Roman" w:cs="Times New Roman"/>
          <w:color w:val="000000"/>
          <w:highlight w:val="white"/>
        </w:rPr>
        <w:t xml:space="preserve">Benoy, G. A., A. B. Sutherland, J. M. Culp &amp; R. B. </w:t>
      </w:r>
      <w:proofErr w:type="spellStart"/>
      <w:r w:rsidRPr="004C3784">
        <w:rPr>
          <w:rFonts w:ascii="Times New Roman" w:eastAsia="Times New Roman" w:hAnsi="Times New Roman" w:cs="Times New Roman"/>
          <w:color w:val="000000"/>
          <w:highlight w:val="white"/>
        </w:rPr>
        <w:t>Brua</w:t>
      </w:r>
      <w:proofErr w:type="spellEnd"/>
      <w:r w:rsidRPr="004C3784">
        <w:rPr>
          <w:rFonts w:ascii="Times New Roman" w:eastAsia="Times New Roman" w:hAnsi="Times New Roman" w:cs="Times New Roman"/>
          <w:color w:val="000000"/>
          <w:highlight w:val="white"/>
        </w:rPr>
        <w:t xml:space="preserve">, 2012. Physical and ecological thresholds for deposited sediments in streams in agricultural landscapes. Journal of environmental quality, 41(1), 31-40. </w:t>
      </w:r>
      <w:hyperlink r:id="rId24">
        <w:r w:rsidRPr="004C3784">
          <w:rPr>
            <w:rFonts w:ascii="Times New Roman" w:eastAsia="Times New Roman" w:hAnsi="Times New Roman" w:cs="Times New Roman"/>
            <w:color w:val="1155CC"/>
            <w:highlight w:val="white"/>
            <w:u w:val="single"/>
          </w:rPr>
          <w:t>https://doi.org/10.2134/jeq2010.0251</w:t>
        </w:r>
      </w:hyperlink>
      <w:r w:rsidRPr="004C3784">
        <w:rPr>
          <w:rFonts w:ascii="Times New Roman" w:eastAsia="Times New Roman" w:hAnsi="Times New Roman" w:cs="Times New Roman"/>
          <w:color w:val="000000"/>
          <w:highlight w:val="white"/>
        </w:rPr>
        <w:t xml:space="preserve"> </w:t>
      </w:r>
    </w:p>
    <w:p w14:paraId="00000132" w14:textId="77777777" w:rsidR="00000000" w:rsidRPr="004C3784" w:rsidRDefault="00000000">
      <w:pPr>
        <w:pBdr>
          <w:top w:val="none" w:sz="0" w:space="10" w:color="auto"/>
          <w:bottom w:val="none" w:sz="0" w:space="10" w:color="auto"/>
          <w:right w:val="none" w:sz="0" w:space="5" w:color="auto"/>
          <w:between w:val="none" w:sz="0" w:space="10" w:color="auto"/>
        </w:pBdr>
        <w:shd w:val="clear" w:color="auto" w:fill="FFFFFF"/>
        <w:spacing w:after="0" w:line="360" w:lineRule="auto"/>
        <w:ind w:left="425" w:hanging="425"/>
        <w:rPr>
          <w:rFonts w:ascii="Times New Roman" w:eastAsia="Times New Roman" w:hAnsi="Times New Roman" w:cs="Times New Roman"/>
          <w:color w:val="000000"/>
          <w:highlight w:val="white"/>
        </w:rPr>
      </w:pPr>
      <w:proofErr w:type="spellStart"/>
      <w:r w:rsidRPr="004C3784">
        <w:rPr>
          <w:rFonts w:ascii="Times New Roman" w:eastAsia="Times New Roman" w:hAnsi="Times New Roman" w:cs="Times New Roman"/>
          <w:color w:val="000000"/>
          <w:highlight w:val="white"/>
        </w:rPr>
        <w:t>Bersier</w:t>
      </w:r>
      <w:proofErr w:type="spellEnd"/>
      <w:r w:rsidRPr="004C3784">
        <w:rPr>
          <w:rFonts w:ascii="Times New Roman" w:eastAsia="Times New Roman" w:hAnsi="Times New Roman" w:cs="Times New Roman"/>
          <w:color w:val="000000"/>
          <w:highlight w:val="white"/>
        </w:rPr>
        <w:t xml:space="preserve">, L. F., P. Dixon &amp; G. Sugihara, 1999. Scale-invariant or scale-dependent behavior of the link density property in food webs: A matter of sampling </w:t>
      </w:r>
      <w:proofErr w:type="gramStart"/>
      <w:r w:rsidRPr="004C3784">
        <w:rPr>
          <w:rFonts w:ascii="Times New Roman" w:eastAsia="Times New Roman" w:hAnsi="Times New Roman" w:cs="Times New Roman"/>
          <w:color w:val="000000"/>
          <w:highlight w:val="white"/>
        </w:rPr>
        <w:t>effort?.</w:t>
      </w:r>
      <w:proofErr w:type="gramEnd"/>
      <w:r w:rsidRPr="004C3784">
        <w:rPr>
          <w:rFonts w:ascii="Times New Roman" w:eastAsia="Times New Roman" w:hAnsi="Times New Roman" w:cs="Times New Roman"/>
          <w:color w:val="000000"/>
          <w:highlight w:val="white"/>
        </w:rPr>
        <w:t xml:space="preserve"> The American Naturalist, 153(6), 676-682. </w:t>
      </w:r>
      <w:hyperlink r:id="rId25">
        <w:r w:rsidRPr="004C3784">
          <w:rPr>
            <w:rFonts w:ascii="Times New Roman" w:eastAsia="Times New Roman" w:hAnsi="Times New Roman" w:cs="Times New Roman"/>
            <w:color w:val="1155CC"/>
            <w:highlight w:val="white"/>
            <w:u w:val="single"/>
          </w:rPr>
          <w:t>https://doi.org/10.1086/303200</w:t>
        </w:r>
      </w:hyperlink>
      <w:r w:rsidRPr="004C3784">
        <w:rPr>
          <w:rFonts w:ascii="Times New Roman" w:eastAsia="Times New Roman" w:hAnsi="Times New Roman" w:cs="Times New Roman"/>
          <w:color w:val="000000"/>
          <w:highlight w:val="white"/>
        </w:rPr>
        <w:t xml:space="preserve"> </w:t>
      </w:r>
    </w:p>
    <w:p w14:paraId="00000133" w14:textId="77777777" w:rsidR="00000000" w:rsidRPr="004C3784" w:rsidRDefault="00000000">
      <w:pPr>
        <w:pBdr>
          <w:top w:val="none" w:sz="0" w:space="10" w:color="auto"/>
          <w:bottom w:val="none" w:sz="0" w:space="10" w:color="auto"/>
          <w:right w:val="none" w:sz="0" w:space="5" w:color="auto"/>
          <w:between w:val="none" w:sz="0" w:space="10" w:color="auto"/>
        </w:pBdr>
        <w:shd w:val="clear" w:color="auto" w:fill="FFFFFF"/>
        <w:spacing w:after="0" w:line="360" w:lineRule="auto"/>
        <w:ind w:left="425" w:hanging="425"/>
        <w:rPr>
          <w:rFonts w:ascii="Times New Roman" w:eastAsia="Times New Roman" w:hAnsi="Times New Roman" w:cs="Times New Roman"/>
          <w:color w:val="000000"/>
          <w:highlight w:val="white"/>
        </w:rPr>
      </w:pPr>
      <w:proofErr w:type="spellStart"/>
      <w:r w:rsidRPr="004C3784">
        <w:rPr>
          <w:rFonts w:ascii="Times New Roman" w:eastAsia="Times New Roman" w:hAnsi="Times New Roman" w:cs="Times New Roman"/>
          <w:color w:val="000000"/>
          <w:highlight w:val="white"/>
        </w:rPr>
        <w:t>Blüthgen</w:t>
      </w:r>
      <w:proofErr w:type="spellEnd"/>
      <w:r w:rsidRPr="004C3784">
        <w:rPr>
          <w:rFonts w:ascii="Times New Roman" w:eastAsia="Times New Roman" w:hAnsi="Times New Roman" w:cs="Times New Roman"/>
          <w:color w:val="000000"/>
          <w:highlight w:val="white"/>
        </w:rPr>
        <w:t xml:space="preserve">, N., F. Menzel &amp; N. </w:t>
      </w:r>
      <w:proofErr w:type="spellStart"/>
      <w:r w:rsidRPr="004C3784">
        <w:rPr>
          <w:rFonts w:ascii="Times New Roman" w:eastAsia="Times New Roman" w:hAnsi="Times New Roman" w:cs="Times New Roman"/>
          <w:color w:val="000000"/>
          <w:highlight w:val="white"/>
        </w:rPr>
        <w:t>Blüthgen</w:t>
      </w:r>
      <w:proofErr w:type="spellEnd"/>
      <w:r w:rsidRPr="004C3784">
        <w:rPr>
          <w:rFonts w:ascii="Times New Roman" w:eastAsia="Times New Roman" w:hAnsi="Times New Roman" w:cs="Times New Roman"/>
          <w:color w:val="000000"/>
          <w:highlight w:val="white"/>
        </w:rPr>
        <w:t xml:space="preserve">, 2006. Measuring specialization in species interaction networks. BMC ecology, 6, 1-12. </w:t>
      </w:r>
      <w:hyperlink r:id="rId26">
        <w:r w:rsidRPr="004C3784">
          <w:rPr>
            <w:rFonts w:ascii="Times New Roman" w:eastAsia="Times New Roman" w:hAnsi="Times New Roman" w:cs="Times New Roman"/>
            <w:color w:val="1155CC"/>
            <w:highlight w:val="white"/>
            <w:u w:val="single"/>
          </w:rPr>
          <w:t>https://doi.org/10.1186/1472-6785-6-9</w:t>
        </w:r>
      </w:hyperlink>
    </w:p>
    <w:p w14:paraId="00000134" w14:textId="77777777" w:rsidR="00000000" w:rsidRDefault="00000000">
      <w:pPr>
        <w:spacing w:after="0" w:line="360" w:lineRule="auto"/>
        <w:ind w:left="425" w:hanging="425"/>
        <w:rPr>
          <w:rFonts w:ascii="Times New Roman" w:eastAsia="Times New Roman" w:hAnsi="Times New Roman" w:cs="Times New Roman"/>
          <w:color w:val="000000"/>
          <w:highlight w:val="white"/>
        </w:rPr>
      </w:pPr>
      <w:proofErr w:type="spellStart"/>
      <w:r w:rsidRPr="004C3784">
        <w:rPr>
          <w:rFonts w:ascii="Times New Roman" w:eastAsia="Times New Roman" w:hAnsi="Times New Roman" w:cs="Times New Roman"/>
          <w:color w:val="000000"/>
          <w:highlight w:val="white"/>
        </w:rPr>
        <w:t>Boccaletti</w:t>
      </w:r>
      <w:proofErr w:type="spellEnd"/>
      <w:r w:rsidRPr="004C3784">
        <w:rPr>
          <w:rFonts w:ascii="Times New Roman" w:eastAsia="Times New Roman" w:hAnsi="Times New Roman" w:cs="Times New Roman"/>
          <w:color w:val="000000"/>
          <w:highlight w:val="white"/>
        </w:rPr>
        <w:t xml:space="preserve">, S., V. </w:t>
      </w:r>
      <w:proofErr w:type="spellStart"/>
      <w:r w:rsidRPr="004C3784">
        <w:rPr>
          <w:rFonts w:ascii="Times New Roman" w:eastAsia="Times New Roman" w:hAnsi="Times New Roman" w:cs="Times New Roman"/>
          <w:color w:val="000000"/>
          <w:highlight w:val="white"/>
        </w:rPr>
        <w:t>Latora</w:t>
      </w:r>
      <w:proofErr w:type="spellEnd"/>
      <w:r w:rsidRPr="004C3784">
        <w:rPr>
          <w:rFonts w:ascii="Times New Roman" w:eastAsia="Times New Roman" w:hAnsi="Times New Roman" w:cs="Times New Roman"/>
          <w:color w:val="000000"/>
          <w:highlight w:val="white"/>
        </w:rPr>
        <w:t xml:space="preserve">, Y. Moreno, M. Chavez &amp; D. U. Hwang, 2006. Complex network: structure and dynamics: </w:t>
      </w:r>
      <w:proofErr w:type="spellStart"/>
      <w:r w:rsidRPr="004C3784">
        <w:rPr>
          <w:rFonts w:ascii="Times New Roman" w:eastAsia="Times New Roman" w:hAnsi="Times New Roman" w:cs="Times New Roman"/>
          <w:color w:val="000000"/>
          <w:highlight w:val="white"/>
        </w:rPr>
        <w:t>PhysicsReports</w:t>
      </w:r>
      <w:proofErr w:type="spellEnd"/>
      <w:r w:rsidRPr="004C3784">
        <w:rPr>
          <w:rFonts w:ascii="Times New Roman" w:eastAsia="Times New Roman" w:hAnsi="Times New Roman" w:cs="Times New Roman"/>
          <w:color w:val="000000"/>
          <w:highlight w:val="white"/>
        </w:rPr>
        <w:t xml:space="preserve">. </w:t>
      </w:r>
      <w:hyperlink r:id="rId27">
        <w:r>
          <w:rPr>
            <w:rFonts w:ascii="Times New Roman" w:eastAsia="Times New Roman" w:hAnsi="Times New Roman" w:cs="Times New Roman"/>
            <w:color w:val="1155CC"/>
            <w:highlight w:val="white"/>
            <w:u w:val="single"/>
          </w:rPr>
          <w:t>https://doi.org/10.1016/j.physrep.2005.10.009</w:t>
        </w:r>
      </w:hyperlink>
      <w:r>
        <w:rPr>
          <w:rFonts w:ascii="Times New Roman" w:eastAsia="Times New Roman" w:hAnsi="Times New Roman" w:cs="Times New Roman"/>
          <w:color w:val="000000"/>
          <w:highlight w:val="white"/>
        </w:rPr>
        <w:t xml:space="preserve">  </w:t>
      </w:r>
    </w:p>
    <w:p w14:paraId="00000135" w14:textId="77777777" w:rsidR="00000000" w:rsidRPr="004C3784" w:rsidRDefault="00000000">
      <w:pPr>
        <w:pBdr>
          <w:top w:val="none" w:sz="0" w:space="10" w:color="auto"/>
          <w:bottom w:val="none" w:sz="0" w:space="10" w:color="auto"/>
          <w:right w:val="none" w:sz="0" w:space="5" w:color="auto"/>
          <w:between w:val="none" w:sz="0" w:space="10" w:color="auto"/>
        </w:pBdr>
        <w:shd w:val="clear" w:color="auto" w:fill="FFFFFF"/>
        <w:spacing w:after="0" w:line="360" w:lineRule="auto"/>
        <w:ind w:left="425" w:hanging="425"/>
        <w:rPr>
          <w:rFonts w:ascii="Times New Roman" w:eastAsia="Times New Roman" w:hAnsi="Times New Roman" w:cs="Times New Roman"/>
          <w:color w:val="000000"/>
          <w:highlight w:val="white"/>
        </w:rPr>
      </w:pPr>
      <w:proofErr w:type="spellStart"/>
      <w:r>
        <w:rPr>
          <w:rFonts w:ascii="Times New Roman" w:eastAsia="Times New Roman" w:hAnsi="Times New Roman" w:cs="Times New Roman"/>
          <w:color w:val="000000"/>
          <w:highlight w:val="white"/>
        </w:rPr>
        <w:t>Bonato</w:t>
      </w:r>
      <w:proofErr w:type="spellEnd"/>
      <w:r>
        <w:rPr>
          <w:rFonts w:ascii="Times New Roman" w:eastAsia="Times New Roman" w:hAnsi="Times New Roman" w:cs="Times New Roman"/>
          <w:color w:val="000000"/>
          <w:highlight w:val="white"/>
        </w:rPr>
        <w:t xml:space="preserve">, K. O., R. L. </w:t>
      </w:r>
      <w:proofErr w:type="spellStart"/>
      <w:r>
        <w:rPr>
          <w:rFonts w:ascii="Times New Roman" w:eastAsia="Times New Roman" w:hAnsi="Times New Roman" w:cs="Times New Roman"/>
          <w:color w:val="000000"/>
          <w:highlight w:val="white"/>
        </w:rPr>
        <w:t>Delariva</w:t>
      </w:r>
      <w:proofErr w:type="spellEnd"/>
      <w:r>
        <w:rPr>
          <w:rFonts w:ascii="Times New Roman" w:eastAsia="Times New Roman" w:hAnsi="Times New Roman" w:cs="Times New Roman"/>
          <w:color w:val="000000"/>
          <w:highlight w:val="white"/>
        </w:rPr>
        <w:t xml:space="preserve"> &amp; J. C. D. Silva, 2012. </w:t>
      </w:r>
      <w:r w:rsidRPr="004C3784">
        <w:rPr>
          <w:rFonts w:ascii="Times New Roman" w:eastAsia="Times New Roman" w:hAnsi="Times New Roman" w:cs="Times New Roman"/>
          <w:color w:val="000000"/>
          <w:highlight w:val="white"/>
        </w:rPr>
        <w:t xml:space="preserve">Diet and trophic guilds of fish assemblages in two streams with different anthropic impacts in the northwest of Paraná, Brazil. </w:t>
      </w:r>
      <w:proofErr w:type="spellStart"/>
      <w:r w:rsidRPr="004C3784">
        <w:rPr>
          <w:rFonts w:ascii="Times New Roman" w:eastAsia="Times New Roman" w:hAnsi="Times New Roman" w:cs="Times New Roman"/>
          <w:color w:val="000000"/>
          <w:highlight w:val="white"/>
        </w:rPr>
        <w:t>Zoologia</w:t>
      </w:r>
      <w:proofErr w:type="spellEnd"/>
      <w:r w:rsidRPr="004C3784">
        <w:rPr>
          <w:rFonts w:ascii="Times New Roman" w:eastAsia="Times New Roman" w:hAnsi="Times New Roman" w:cs="Times New Roman"/>
          <w:color w:val="000000"/>
          <w:highlight w:val="white"/>
        </w:rPr>
        <w:t xml:space="preserve"> (Curitiba), 29, 27-38. </w:t>
      </w:r>
      <w:hyperlink r:id="rId28">
        <w:r w:rsidRPr="004C3784">
          <w:rPr>
            <w:rFonts w:ascii="Times New Roman" w:eastAsia="Times New Roman" w:hAnsi="Times New Roman" w:cs="Times New Roman"/>
            <w:color w:val="1155CC"/>
            <w:highlight w:val="white"/>
            <w:u w:val="single"/>
          </w:rPr>
          <w:t>https://doi.org/10.1590/S1984-46702012000100004</w:t>
        </w:r>
      </w:hyperlink>
    </w:p>
    <w:p w14:paraId="00000136" w14:textId="77777777" w:rsidR="00000000" w:rsidRDefault="00000000">
      <w:pPr>
        <w:pBdr>
          <w:top w:val="none" w:sz="0" w:space="10" w:color="auto"/>
          <w:bottom w:val="none" w:sz="0" w:space="10" w:color="auto"/>
          <w:right w:val="none" w:sz="0" w:space="5" w:color="auto"/>
          <w:between w:val="none" w:sz="0" w:space="10" w:color="auto"/>
        </w:pBdr>
        <w:shd w:val="clear" w:color="auto" w:fill="FFFFFF"/>
        <w:spacing w:after="0" w:line="360" w:lineRule="auto"/>
        <w:ind w:left="425" w:hanging="425"/>
        <w:rPr>
          <w:rFonts w:ascii="Times New Roman" w:eastAsia="Times New Roman" w:hAnsi="Times New Roman" w:cs="Times New Roman"/>
          <w:color w:val="000000"/>
          <w:highlight w:val="white"/>
        </w:rPr>
      </w:pPr>
      <w:proofErr w:type="spellStart"/>
      <w:r w:rsidRPr="004C3784">
        <w:rPr>
          <w:rFonts w:ascii="Times New Roman" w:eastAsia="Times New Roman" w:hAnsi="Times New Roman" w:cs="Times New Roman"/>
          <w:color w:val="000000"/>
          <w:highlight w:val="white"/>
        </w:rPr>
        <w:t>Borcard</w:t>
      </w:r>
      <w:proofErr w:type="spellEnd"/>
      <w:r w:rsidRPr="004C3784">
        <w:rPr>
          <w:rFonts w:ascii="Times New Roman" w:eastAsia="Times New Roman" w:hAnsi="Times New Roman" w:cs="Times New Roman"/>
          <w:color w:val="000000"/>
          <w:highlight w:val="white"/>
        </w:rPr>
        <w:t xml:space="preserve">, D., F. Gillet &amp; P. Legendre, 2011. Numerical Ecology with R. Springer, New York: 319. </w:t>
      </w:r>
      <w:hyperlink r:id="rId29">
        <w:r>
          <w:rPr>
            <w:rFonts w:ascii="Times New Roman" w:eastAsia="Times New Roman" w:hAnsi="Times New Roman" w:cs="Times New Roman"/>
            <w:color w:val="1155CC"/>
            <w:highlight w:val="white"/>
            <w:u w:val="single"/>
          </w:rPr>
          <w:t>https://link.springer.com/book/10.1007/978-1-4419-7976-6</w:t>
        </w:r>
      </w:hyperlink>
      <w:r>
        <w:rPr>
          <w:rFonts w:ascii="Times New Roman" w:eastAsia="Times New Roman" w:hAnsi="Times New Roman" w:cs="Times New Roman"/>
          <w:color w:val="000000"/>
          <w:highlight w:val="white"/>
        </w:rPr>
        <w:t xml:space="preserve"> </w:t>
      </w:r>
    </w:p>
    <w:p w14:paraId="00000137" w14:textId="77777777" w:rsidR="00000000" w:rsidRDefault="00000000">
      <w:pPr>
        <w:pBdr>
          <w:top w:val="none" w:sz="0" w:space="10" w:color="auto"/>
          <w:bottom w:val="none" w:sz="0" w:space="10" w:color="auto"/>
          <w:right w:val="none" w:sz="0" w:space="5" w:color="auto"/>
          <w:between w:val="none" w:sz="0" w:space="10" w:color="auto"/>
        </w:pBdr>
        <w:shd w:val="clear" w:color="auto" w:fill="FFFFFF"/>
        <w:spacing w:after="0" w:line="360" w:lineRule="auto"/>
        <w:ind w:left="425" w:hanging="425"/>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Caldatto</w:t>
      </w:r>
      <w:proofErr w:type="spellEnd"/>
      <w:r>
        <w:rPr>
          <w:rFonts w:ascii="Times New Roman" w:eastAsia="Times New Roman" w:hAnsi="Times New Roman" w:cs="Times New Roman"/>
          <w:color w:val="000000"/>
        </w:rPr>
        <w:t xml:space="preserve">, A.M., R.M. Dias &amp; A. Ferreira, 2023. </w:t>
      </w:r>
      <w:r w:rsidRPr="004C3784">
        <w:rPr>
          <w:rFonts w:ascii="Times New Roman" w:eastAsia="Times New Roman" w:hAnsi="Times New Roman" w:cs="Times New Roman"/>
          <w:color w:val="000000"/>
        </w:rPr>
        <w:t xml:space="preserve">Diet of </w:t>
      </w:r>
      <w:proofErr w:type="spellStart"/>
      <w:r w:rsidRPr="004C3784">
        <w:rPr>
          <w:rFonts w:ascii="Times New Roman" w:eastAsia="Times New Roman" w:hAnsi="Times New Roman" w:cs="Times New Roman"/>
          <w:color w:val="000000"/>
        </w:rPr>
        <w:t>Moenkhausia</w:t>
      </w:r>
      <w:proofErr w:type="spellEnd"/>
      <w:r w:rsidRPr="004C3784">
        <w:rPr>
          <w:rFonts w:ascii="Times New Roman" w:eastAsia="Times New Roman" w:hAnsi="Times New Roman" w:cs="Times New Roman"/>
          <w:color w:val="000000"/>
        </w:rPr>
        <w:t xml:space="preserve"> </w:t>
      </w:r>
      <w:proofErr w:type="spellStart"/>
      <w:r w:rsidRPr="004C3784">
        <w:rPr>
          <w:rFonts w:ascii="Times New Roman" w:eastAsia="Times New Roman" w:hAnsi="Times New Roman" w:cs="Times New Roman"/>
          <w:color w:val="000000"/>
        </w:rPr>
        <w:t>bonita</w:t>
      </w:r>
      <w:proofErr w:type="spellEnd"/>
      <w:r w:rsidRPr="004C3784">
        <w:rPr>
          <w:rFonts w:ascii="Times New Roman" w:eastAsia="Times New Roman" w:hAnsi="Times New Roman" w:cs="Times New Roman"/>
          <w:color w:val="000000"/>
        </w:rPr>
        <w:t xml:space="preserve"> (</w:t>
      </w:r>
      <w:proofErr w:type="spellStart"/>
      <w:r w:rsidRPr="004C3784">
        <w:rPr>
          <w:rFonts w:ascii="Times New Roman" w:eastAsia="Times New Roman" w:hAnsi="Times New Roman" w:cs="Times New Roman"/>
          <w:color w:val="000000"/>
        </w:rPr>
        <w:t>Benine</w:t>
      </w:r>
      <w:proofErr w:type="spellEnd"/>
      <w:r w:rsidRPr="004C3784">
        <w:rPr>
          <w:rFonts w:ascii="Times New Roman" w:eastAsia="Times New Roman" w:hAnsi="Times New Roman" w:cs="Times New Roman"/>
          <w:color w:val="000000"/>
        </w:rPr>
        <w:t xml:space="preserve">, Castro &amp; Sabino </w:t>
      </w:r>
      <w:proofErr w:type="gramStart"/>
      <w:r w:rsidRPr="004C3784">
        <w:rPr>
          <w:rFonts w:ascii="Times New Roman" w:eastAsia="Times New Roman" w:hAnsi="Times New Roman" w:cs="Times New Roman"/>
          <w:color w:val="000000"/>
        </w:rPr>
        <w:t>2004)(</w:t>
      </w:r>
      <w:proofErr w:type="spellStart"/>
      <w:proofErr w:type="gramEnd"/>
      <w:r w:rsidRPr="004C3784">
        <w:rPr>
          <w:rFonts w:ascii="Times New Roman" w:eastAsia="Times New Roman" w:hAnsi="Times New Roman" w:cs="Times New Roman"/>
          <w:color w:val="000000"/>
        </w:rPr>
        <w:t>Characiformes</w:t>
      </w:r>
      <w:proofErr w:type="spellEnd"/>
      <w:r w:rsidRPr="004C3784">
        <w:rPr>
          <w:rFonts w:ascii="Times New Roman" w:eastAsia="Times New Roman" w:hAnsi="Times New Roman" w:cs="Times New Roman"/>
          <w:color w:val="000000"/>
        </w:rPr>
        <w:t xml:space="preserve">: </w:t>
      </w:r>
      <w:proofErr w:type="spellStart"/>
      <w:r w:rsidRPr="004C3784">
        <w:rPr>
          <w:rFonts w:ascii="Times New Roman" w:eastAsia="Times New Roman" w:hAnsi="Times New Roman" w:cs="Times New Roman"/>
          <w:color w:val="000000"/>
        </w:rPr>
        <w:t>Characidae</w:t>
      </w:r>
      <w:proofErr w:type="spellEnd"/>
      <w:r w:rsidRPr="004C3784">
        <w:rPr>
          <w:rFonts w:ascii="Times New Roman" w:eastAsia="Times New Roman" w:hAnsi="Times New Roman" w:cs="Times New Roman"/>
          <w:color w:val="000000"/>
        </w:rPr>
        <w:t xml:space="preserve">) in streams in the basin of </w:t>
      </w:r>
      <w:proofErr w:type="spellStart"/>
      <w:r w:rsidRPr="004C3784">
        <w:rPr>
          <w:rFonts w:ascii="Times New Roman" w:eastAsia="Times New Roman" w:hAnsi="Times New Roman" w:cs="Times New Roman"/>
          <w:color w:val="000000"/>
        </w:rPr>
        <w:t>rio</w:t>
      </w:r>
      <w:proofErr w:type="spellEnd"/>
      <w:r w:rsidRPr="004C3784">
        <w:rPr>
          <w:rFonts w:ascii="Times New Roman" w:eastAsia="Times New Roman" w:hAnsi="Times New Roman" w:cs="Times New Roman"/>
          <w:color w:val="000000"/>
        </w:rPr>
        <w:t xml:space="preserve"> </w:t>
      </w:r>
      <w:proofErr w:type="spellStart"/>
      <w:r w:rsidRPr="004C3784">
        <w:rPr>
          <w:rFonts w:ascii="Times New Roman" w:eastAsia="Times New Roman" w:hAnsi="Times New Roman" w:cs="Times New Roman"/>
          <w:color w:val="000000"/>
        </w:rPr>
        <w:t>Formoso</w:t>
      </w:r>
      <w:proofErr w:type="spellEnd"/>
      <w:r w:rsidRPr="004C3784">
        <w:rPr>
          <w:rFonts w:ascii="Times New Roman" w:eastAsia="Times New Roman" w:hAnsi="Times New Roman" w:cs="Times New Roman"/>
          <w:color w:val="000000"/>
        </w:rPr>
        <w:t xml:space="preserve">, Brazilian Midwest. </w:t>
      </w:r>
      <w:r>
        <w:rPr>
          <w:rFonts w:ascii="Times New Roman" w:eastAsia="Times New Roman" w:hAnsi="Times New Roman" w:cs="Times New Roman"/>
          <w:color w:val="000000"/>
        </w:rPr>
        <w:t xml:space="preserve">Biota </w:t>
      </w:r>
      <w:proofErr w:type="spellStart"/>
      <w:r>
        <w:rPr>
          <w:rFonts w:ascii="Times New Roman" w:eastAsia="Times New Roman" w:hAnsi="Times New Roman" w:cs="Times New Roman"/>
          <w:color w:val="000000"/>
        </w:rPr>
        <w:t>Neotropica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Edicao</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em</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Iingles</w:t>
      </w:r>
      <w:proofErr w:type="spellEnd"/>
      <w:r>
        <w:rPr>
          <w:rFonts w:ascii="Times New Roman" w:eastAsia="Times New Roman" w:hAnsi="Times New Roman" w:cs="Times New Roman"/>
          <w:color w:val="000000"/>
        </w:rPr>
        <w:t xml:space="preserve">), 23(2). </w:t>
      </w:r>
      <w:hyperlink r:id="rId30">
        <w:r>
          <w:rPr>
            <w:rFonts w:ascii="Times New Roman" w:eastAsia="Times New Roman" w:hAnsi="Times New Roman" w:cs="Times New Roman"/>
            <w:color w:val="1155CC"/>
            <w:u w:val="single"/>
          </w:rPr>
          <w:t>https://doi.org/10.1590/1676-0611-BN-2022-1388</w:t>
        </w:r>
      </w:hyperlink>
    </w:p>
    <w:p w14:paraId="00000138" w14:textId="77777777" w:rsidR="00000000" w:rsidRDefault="00000000">
      <w:pPr>
        <w:pBdr>
          <w:top w:val="none" w:sz="0" w:space="10" w:color="auto"/>
          <w:bottom w:val="none" w:sz="0" w:space="10" w:color="auto"/>
          <w:right w:val="none" w:sz="0" w:space="5" w:color="auto"/>
          <w:between w:val="none" w:sz="0" w:space="10" w:color="auto"/>
        </w:pBdr>
        <w:shd w:val="clear" w:color="auto" w:fill="FFFFFF"/>
        <w:spacing w:after="0" w:line="360" w:lineRule="auto"/>
        <w:ind w:left="425" w:hanging="425"/>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 xml:space="preserve">Carvalho, D. R., D. M. P. Castro, M. Callisto, A. J. M. Chaves, M. Z. Moreira &amp; P. S. </w:t>
      </w:r>
      <w:proofErr w:type="spellStart"/>
      <w:r>
        <w:rPr>
          <w:rFonts w:ascii="Times New Roman" w:eastAsia="Times New Roman" w:hAnsi="Times New Roman" w:cs="Times New Roman"/>
          <w:color w:val="000000"/>
          <w:highlight w:val="white"/>
        </w:rPr>
        <w:t>Pompeu</w:t>
      </w:r>
      <w:proofErr w:type="spellEnd"/>
      <w:r>
        <w:rPr>
          <w:rFonts w:ascii="Times New Roman" w:eastAsia="Times New Roman" w:hAnsi="Times New Roman" w:cs="Times New Roman"/>
          <w:color w:val="000000"/>
          <w:highlight w:val="white"/>
        </w:rPr>
        <w:t xml:space="preserve">, 2019. </w:t>
      </w:r>
      <w:r w:rsidRPr="004C3784">
        <w:rPr>
          <w:rFonts w:ascii="Times New Roman" w:eastAsia="Times New Roman" w:hAnsi="Times New Roman" w:cs="Times New Roman"/>
          <w:color w:val="000000"/>
          <w:highlight w:val="white"/>
        </w:rPr>
        <w:t xml:space="preserve">Stable isotopes and stomach content analyses indicate omnivorous habits and opportunistic feeding behavior of an invasive fish. </w:t>
      </w:r>
      <w:r>
        <w:rPr>
          <w:rFonts w:ascii="Times New Roman" w:eastAsia="Times New Roman" w:hAnsi="Times New Roman" w:cs="Times New Roman"/>
          <w:color w:val="000000"/>
          <w:highlight w:val="white"/>
        </w:rPr>
        <w:t>Aquatic Ecology, 53, 365–381.</w:t>
      </w:r>
      <w:hyperlink r:id="rId31">
        <w:r>
          <w:rPr>
            <w:rFonts w:ascii="Times New Roman" w:eastAsia="Times New Roman" w:hAnsi="Times New Roman" w:cs="Times New Roman"/>
            <w:color w:val="1155CC"/>
            <w:highlight w:val="white"/>
            <w:u w:val="single"/>
          </w:rPr>
          <w:t>https://doi.org/10.1007/s10452-019-09695-3</w:t>
        </w:r>
      </w:hyperlink>
      <w:r>
        <w:rPr>
          <w:rFonts w:ascii="Times New Roman" w:eastAsia="Times New Roman" w:hAnsi="Times New Roman" w:cs="Times New Roman"/>
          <w:color w:val="000000"/>
          <w:highlight w:val="white"/>
        </w:rPr>
        <w:t xml:space="preserve"> </w:t>
      </w:r>
    </w:p>
    <w:p w14:paraId="00000139" w14:textId="77777777" w:rsidR="00000000" w:rsidRPr="004C3784" w:rsidRDefault="00000000">
      <w:pPr>
        <w:pBdr>
          <w:top w:val="none" w:sz="0" w:space="10" w:color="auto"/>
          <w:bottom w:val="none" w:sz="0" w:space="10" w:color="auto"/>
          <w:right w:val="none" w:sz="0" w:space="5" w:color="auto"/>
          <w:between w:val="none" w:sz="0" w:space="10" w:color="auto"/>
        </w:pBdr>
        <w:shd w:val="clear" w:color="auto" w:fill="FFFFFF"/>
        <w:spacing w:after="0" w:line="360" w:lineRule="auto"/>
        <w:ind w:left="425" w:hanging="425"/>
        <w:rPr>
          <w:rFonts w:ascii="Times New Roman" w:eastAsia="Times New Roman" w:hAnsi="Times New Roman" w:cs="Times New Roman"/>
          <w:color w:val="000000"/>
          <w:highlight w:val="white"/>
        </w:rPr>
      </w:pPr>
      <w:proofErr w:type="spellStart"/>
      <w:r>
        <w:rPr>
          <w:rFonts w:ascii="Times New Roman" w:eastAsia="Times New Roman" w:hAnsi="Times New Roman" w:cs="Times New Roman"/>
          <w:color w:val="000000"/>
          <w:highlight w:val="white"/>
        </w:rPr>
        <w:t>Casatti</w:t>
      </w:r>
      <w:proofErr w:type="spellEnd"/>
      <w:r>
        <w:rPr>
          <w:rFonts w:ascii="Times New Roman" w:eastAsia="Times New Roman" w:hAnsi="Times New Roman" w:cs="Times New Roman"/>
          <w:color w:val="000000"/>
          <w:highlight w:val="white"/>
        </w:rPr>
        <w:t xml:space="preserve">, L., F. </w:t>
      </w:r>
      <w:proofErr w:type="spellStart"/>
      <w:r>
        <w:rPr>
          <w:rFonts w:ascii="Times New Roman" w:eastAsia="Times New Roman" w:hAnsi="Times New Roman" w:cs="Times New Roman"/>
          <w:color w:val="000000"/>
          <w:highlight w:val="white"/>
        </w:rPr>
        <w:t>Langeani</w:t>
      </w:r>
      <w:proofErr w:type="spellEnd"/>
      <w:r>
        <w:rPr>
          <w:rFonts w:ascii="Times New Roman" w:eastAsia="Times New Roman" w:hAnsi="Times New Roman" w:cs="Times New Roman"/>
          <w:color w:val="000000"/>
          <w:highlight w:val="white"/>
        </w:rPr>
        <w:t xml:space="preserve">, A. M. Silva &amp; R. M. C. Castro, 2006. </w:t>
      </w:r>
      <w:r w:rsidRPr="004C3784">
        <w:rPr>
          <w:rFonts w:ascii="Times New Roman" w:eastAsia="Times New Roman" w:hAnsi="Times New Roman" w:cs="Times New Roman"/>
          <w:color w:val="000000"/>
          <w:highlight w:val="white"/>
        </w:rPr>
        <w:t xml:space="preserve">Stream fish, water and habitat quality in a pasture dominated basin, southeastern Brazil. Brazilian Journal of Biology, 66, 681-696. </w:t>
      </w:r>
      <w:hyperlink r:id="rId32">
        <w:r w:rsidRPr="004C3784">
          <w:rPr>
            <w:rFonts w:ascii="Times New Roman" w:eastAsia="Times New Roman" w:hAnsi="Times New Roman" w:cs="Times New Roman"/>
            <w:color w:val="1155CC"/>
            <w:highlight w:val="white"/>
            <w:u w:val="single"/>
          </w:rPr>
          <w:t>https://doi.org/10.1590/S1519-69842006000400012</w:t>
        </w:r>
      </w:hyperlink>
    </w:p>
    <w:p w14:paraId="0000013A" w14:textId="77777777" w:rsidR="00000000" w:rsidRPr="004C3784" w:rsidRDefault="00000000">
      <w:pPr>
        <w:pBdr>
          <w:top w:val="none" w:sz="0" w:space="10" w:color="auto"/>
          <w:bottom w:val="none" w:sz="0" w:space="10" w:color="auto"/>
          <w:right w:val="none" w:sz="0" w:space="5" w:color="auto"/>
          <w:between w:val="none" w:sz="0" w:space="10" w:color="auto"/>
        </w:pBdr>
        <w:shd w:val="clear" w:color="auto" w:fill="FFFFFF"/>
        <w:spacing w:after="0" w:line="360" w:lineRule="auto"/>
        <w:ind w:left="425" w:hanging="425"/>
        <w:rPr>
          <w:rFonts w:ascii="Times New Roman" w:eastAsia="Times New Roman" w:hAnsi="Times New Roman" w:cs="Times New Roman"/>
          <w:color w:val="000000"/>
          <w:highlight w:val="white"/>
        </w:rPr>
      </w:pPr>
      <w:proofErr w:type="spellStart"/>
      <w:r w:rsidRPr="004C3784">
        <w:rPr>
          <w:rFonts w:ascii="Times New Roman" w:eastAsia="Times New Roman" w:hAnsi="Times New Roman" w:cs="Times New Roman"/>
          <w:color w:val="000000"/>
          <w:highlight w:val="white"/>
        </w:rPr>
        <w:lastRenderedPageBreak/>
        <w:t>Dala</w:t>
      </w:r>
      <w:proofErr w:type="spellEnd"/>
      <w:r w:rsidRPr="004C3784">
        <w:rPr>
          <w:rFonts w:ascii="Times New Roman" w:eastAsia="Times New Roman" w:hAnsi="Times New Roman" w:cs="Times New Roman"/>
          <w:color w:val="000000"/>
          <w:highlight w:val="white"/>
        </w:rPr>
        <w:t xml:space="preserve">-Corte R. B., F. G. Becker, A. S. Melo, 2017. The importance of metacommunity processes for long-term turnover of riffle-dwelling fish assemblages depends on spatial position within a dendritic network. Can J Fish </w:t>
      </w:r>
      <w:proofErr w:type="spellStart"/>
      <w:r w:rsidRPr="004C3784">
        <w:rPr>
          <w:rFonts w:ascii="Times New Roman" w:eastAsia="Times New Roman" w:hAnsi="Times New Roman" w:cs="Times New Roman"/>
          <w:color w:val="000000"/>
          <w:highlight w:val="white"/>
        </w:rPr>
        <w:t>Aquat</w:t>
      </w:r>
      <w:proofErr w:type="spellEnd"/>
      <w:r w:rsidRPr="004C3784">
        <w:rPr>
          <w:rFonts w:ascii="Times New Roman" w:eastAsia="Times New Roman" w:hAnsi="Times New Roman" w:cs="Times New Roman"/>
          <w:color w:val="000000"/>
          <w:highlight w:val="white"/>
        </w:rPr>
        <w:t xml:space="preserve"> Sci 74:101–115. </w:t>
      </w:r>
      <w:hyperlink r:id="rId33">
        <w:r w:rsidRPr="004C3784">
          <w:rPr>
            <w:rFonts w:ascii="Times New Roman" w:eastAsia="Times New Roman" w:hAnsi="Times New Roman" w:cs="Times New Roman"/>
            <w:color w:val="1155CC"/>
            <w:highlight w:val="white"/>
            <w:u w:val="single"/>
          </w:rPr>
          <w:t>https://doi.org/10.1139/cjfas-2016-0049</w:t>
        </w:r>
      </w:hyperlink>
    </w:p>
    <w:p w14:paraId="0000013B" w14:textId="77777777" w:rsidR="00000000" w:rsidRDefault="00000000">
      <w:pPr>
        <w:spacing w:after="0" w:line="360" w:lineRule="auto"/>
        <w:ind w:left="425" w:hanging="425"/>
        <w:rPr>
          <w:rFonts w:ascii="Times New Roman" w:eastAsia="Times New Roman" w:hAnsi="Times New Roman" w:cs="Times New Roman"/>
          <w:color w:val="000000"/>
          <w:highlight w:val="white"/>
        </w:rPr>
      </w:pPr>
      <w:proofErr w:type="spellStart"/>
      <w:r w:rsidRPr="004C3784">
        <w:rPr>
          <w:rFonts w:ascii="Times New Roman" w:eastAsia="Times New Roman" w:hAnsi="Times New Roman" w:cs="Times New Roman"/>
          <w:color w:val="000000"/>
          <w:highlight w:val="white"/>
        </w:rPr>
        <w:t>Dala</w:t>
      </w:r>
      <w:proofErr w:type="spellEnd"/>
      <w:r w:rsidRPr="004C3784">
        <w:rPr>
          <w:rFonts w:ascii="Times New Roman" w:eastAsia="Times New Roman" w:hAnsi="Times New Roman" w:cs="Times New Roman"/>
          <w:color w:val="000000"/>
          <w:highlight w:val="white"/>
        </w:rPr>
        <w:t xml:space="preserve">‐Corte, R. B., X. </w:t>
      </w:r>
      <w:proofErr w:type="spellStart"/>
      <w:r w:rsidRPr="004C3784">
        <w:rPr>
          <w:rFonts w:ascii="Times New Roman" w:eastAsia="Times New Roman" w:hAnsi="Times New Roman" w:cs="Times New Roman"/>
          <w:color w:val="000000"/>
          <w:highlight w:val="white"/>
        </w:rPr>
        <w:t>Giam</w:t>
      </w:r>
      <w:proofErr w:type="spellEnd"/>
      <w:r w:rsidRPr="004C3784">
        <w:rPr>
          <w:rFonts w:ascii="Times New Roman" w:eastAsia="Times New Roman" w:hAnsi="Times New Roman" w:cs="Times New Roman"/>
          <w:color w:val="000000"/>
          <w:highlight w:val="white"/>
        </w:rPr>
        <w:t xml:space="preserve">, J. D. Olden, F. G. Becker, T. D. F. </w:t>
      </w:r>
      <w:proofErr w:type="spellStart"/>
      <w:r w:rsidRPr="004C3784">
        <w:rPr>
          <w:rFonts w:ascii="Times New Roman" w:eastAsia="Times New Roman" w:hAnsi="Times New Roman" w:cs="Times New Roman"/>
          <w:color w:val="000000"/>
          <w:highlight w:val="white"/>
        </w:rPr>
        <w:t>Guimarães</w:t>
      </w:r>
      <w:proofErr w:type="spellEnd"/>
      <w:r w:rsidRPr="004C3784">
        <w:rPr>
          <w:rFonts w:ascii="Times New Roman" w:eastAsia="Times New Roman" w:hAnsi="Times New Roman" w:cs="Times New Roman"/>
          <w:color w:val="000000"/>
          <w:highlight w:val="white"/>
        </w:rPr>
        <w:t xml:space="preserve"> &amp; A. S. Melo, 2016. Revealing the pathways by which agricultural land‐use affects stream fish communities in South Brazilian grasslands. </w:t>
      </w:r>
      <w:r>
        <w:rPr>
          <w:rFonts w:ascii="Times New Roman" w:eastAsia="Times New Roman" w:hAnsi="Times New Roman" w:cs="Times New Roman"/>
          <w:color w:val="000000"/>
          <w:highlight w:val="white"/>
        </w:rPr>
        <w:t xml:space="preserve">Freshwater Biology, 61(11), 1921-1934. </w:t>
      </w:r>
      <w:hyperlink r:id="rId34">
        <w:r>
          <w:rPr>
            <w:rFonts w:ascii="Times New Roman" w:eastAsia="Times New Roman" w:hAnsi="Times New Roman" w:cs="Times New Roman"/>
            <w:color w:val="1155CC"/>
            <w:highlight w:val="white"/>
            <w:u w:val="single"/>
          </w:rPr>
          <w:t>https://doi.org/10.1111/fwb.12825</w:t>
        </w:r>
      </w:hyperlink>
      <w:r>
        <w:rPr>
          <w:rFonts w:ascii="Times New Roman" w:eastAsia="Times New Roman" w:hAnsi="Times New Roman" w:cs="Times New Roman"/>
          <w:color w:val="000000"/>
          <w:highlight w:val="white"/>
        </w:rPr>
        <w:t xml:space="preserve"> </w:t>
      </w:r>
    </w:p>
    <w:p w14:paraId="0000013C" w14:textId="77777777" w:rsidR="00000000" w:rsidRPr="004C3784" w:rsidRDefault="00000000">
      <w:pPr>
        <w:pBdr>
          <w:top w:val="none" w:sz="0" w:space="10" w:color="auto"/>
          <w:bottom w:val="none" w:sz="0" w:space="10" w:color="auto"/>
          <w:right w:val="none" w:sz="0" w:space="5" w:color="auto"/>
          <w:between w:val="none" w:sz="0" w:space="10" w:color="auto"/>
        </w:pBdr>
        <w:shd w:val="clear" w:color="auto" w:fill="FFFFFF"/>
        <w:spacing w:after="0" w:line="360" w:lineRule="auto"/>
        <w:ind w:left="425" w:hanging="425"/>
        <w:rPr>
          <w:rFonts w:ascii="Times New Roman" w:eastAsia="Times New Roman" w:hAnsi="Times New Roman" w:cs="Times New Roman"/>
          <w:color w:val="000000"/>
          <w:highlight w:val="white"/>
        </w:rPr>
      </w:pPr>
      <w:proofErr w:type="spellStart"/>
      <w:r>
        <w:rPr>
          <w:rFonts w:ascii="Times New Roman" w:eastAsia="Times New Roman" w:hAnsi="Times New Roman" w:cs="Times New Roman"/>
          <w:color w:val="000000"/>
          <w:highlight w:val="white"/>
        </w:rPr>
        <w:t>Dáttilo</w:t>
      </w:r>
      <w:proofErr w:type="spellEnd"/>
      <w:r>
        <w:rPr>
          <w:rFonts w:ascii="Times New Roman" w:eastAsia="Times New Roman" w:hAnsi="Times New Roman" w:cs="Times New Roman"/>
          <w:color w:val="000000"/>
          <w:highlight w:val="white"/>
        </w:rPr>
        <w:t xml:space="preserve">, W. &amp; H. </w:t>
      </w:r>
      <w:proofErr w:type="spellStart"/>
      <w:proofErr w:type="gramStart"/>
      <w:r>
        <w:rPr>
          <w:rFonts w:ascii="Times New Roman" w:eastAsia="Times New Roman" w:hAnsi="Times New Roman" w:cs="Times New Roman"/>
          <w:color w:val="000000"/>
          <w:highlight w:val="white"/>
        </w:rPr>
        <w:t>L.Vasconcelos</w:t>
      </w:r>
      <w:proofErr w:type="spellEnd"/>
      <w:proofErr w:type="gramEnd"/>
      <w:r>
        <w:rPr>
          <w:rFonts w:ascii="Times New Roman" w:eastAsia="Times New Roman" w:hAnsi="Times New Roman" w:cs="Times New Roman"/>
          <w:color w:val="000000"/>
          <w:highlight w:val="white"/>
        </w:rPr>
        <w:t xml:space="preserve">, 2019. </w:t>
      </w:r>
      <w:r w:rsidRPr="004C3784">
        <w:rPr>
          <w:rFonts w:ascii="Times New Roman" w:eastAsia="Times New Roman" w:hAnsi="Times New Roman" w:cs="Times New Roman"/>
          <w:color w:val="000000"/>
          <w:highlight w:val="white"/>
        </w:rPr>
        <w:t xml:space="preserve">Macroecological patterns and correlates of ant–tree interaction networks in Neotropical savannas. Global ecology and biogeography, 28(9), 1283-1294. </w:t>
      </w:r>
      <w:hyperlink r:id="rId35">
        <w:r w:rsidRPr="004C3784">
          <w:rPr>
            <w:rFonts w:ascii="Times New Roman" w:eastAsia="Times New Roman" w:hAnsi="Times New Roman" w:cs="Times New Roman"/>
            <w:color w:val="1155CC"/>
            <w:highlight w:val="white"/>
            <w:u w:val="single"/>
          </w:rPr>
          <w:t>https://doi.org/10.1111/geb.12932</w:t>
        </w:r>
      </w:hyperlink>
    </w:p>
    <w:p w14:paraId="0000013D" w14:textId="77777777" w:rsidR="00000000" w:rsidRDefault="00000000">
      <w:pPr>
        <w:spacing w:after="0" w:line="360" w:lineRule="auto"/>
        <w:ind w:left="425" w:hanging="425"/>
        <w:rPr>
          <w:rFonts w:ascii="Times New Roman" w:eastAsia="Times New Roman" w:hAnsi="Times New Roman" w:cs="Times New Roman"/>
          <w:color w:val="000000"/>
          <w:highlight w:val="white"/>
        </w:rPr>
      </w:pPr>
      <w:proofErr w:type="spellStart"/>
      <w:r w:rsidRPr="004C3784">
        <w:rPr>
          <w:rFonts w:ascii="Times New Roman" w:eastAsia="Times New Roman" w:hAnsi="Times New Roman" w:cs="Times New Roman"/>
          <w:color w:val="000000"/>
          <w:highlight w:val="white"/>
        </w:rPr>
        <w:t>Dugger</w:t>
      </w:r>
      <w:proofErr w:type="spellEnd"/>
      <w:r w:rsidRPr="004C3784">
        <w:rPr>
          <w:rFonts w:ascii="Times New Roman" w:eastAsia="Times New Roman" w:hAnsi="Times New Roman" w:cs="Times New Roman"/>
          <w:color w:val="000000"/>
          <w:highlight w:val="white"/>
        </w:rPr>
        <w:t xml:space="preserve">, P. J., P. G. </w:t>
      </w:r>
      <w:proofErr w:type="spellStart"/>
      <w:r w:rsidRPr="004C3784">
        <w:rPr>
          <w:rFonts w:ascii="Times New Roman" w:eastAsia="Times New Roman" w:hAnsi="Times New Roman" w:cs="Times New Roman"/>
          <w:color w:val="000000"/>
          <w:highlight w:val="white"/>
        </w:rPr>
        <w:t>Blendinger</w:t>
      </w:r>
      <w:proofErr w:type="spellEnd"/>
      <w:r w:rsidRPr="004C3784">
        <w:rPr>
          <w:rFonts w:ascii="Times New Roman" w:eastAsia="Times New Roman" w:hAnsi="Times New Roman" w:cs="Times New Roman"/>
          <w:color w:val="000000"/>
          <w:highlight w:val="white"/>
        </w:rPr>
        <w:t xml:space="preserve">, K. </w:t>
      </w:r>
      <w:proofErr w:type="spellStart"/>
      <w:r w:rsidRPr="004C3784">
        <w:rPr>
          <w:rFonts w:ascii="Times New Roman" w:eastAsia="Times New Roman" w:hAnsi="Times New Roman" w:cs="Times New Roman"/>
          <w:color w:val="000000"/>
          <w:highlight w:val="white"/>
        </w:rPr>
        <w:t>Böhning-Gaese</w:t>
      </w:r>
      <w:proofErr w:type="spellEnd"/>
      <w:r w:rsidRPr="004C3784">
        <w:rPr>
          <w:rFonts w:ascii="Times New Roman" w:eastAsia="Times New Roman" w:hAnsi="Times New Roman" w:cs="Times New Roman"/>
          <w:color w:val="000000"/>
          <w:highlight w:val="white"/>
        </w:rPr>
        <w:t xml:space="preserve">, L. Chama, M. Correia, D. M. </w:t>
      </w:r>
      <w:proofErr w:type="spellStart"/>
      <w:r w:rsidRPr="004C3784">
        <w:rPr>
          <w:rFonts w:ascii="Times New Roman" w:eastAsia="Times New Roman" w:hAnsi="Times New Roman" w:cs="Times New Roman"/>
          <w:color w:val="000000"/>
          <w:highlight w:val="white"/>
        </w:rPr>
        <w:t>Dehling</w:t>
      </w:r>
      <w:proofErr w:type="spellEnd"/>
      <w:r w:rsidRPr="004C3784">
        <w:rPr>
          <w:rFonts w:ascii="Times New Roman" w:eastAsia="Times New Roman" w:hAnsi="Times New Roman" w:cs="Times New Roman"/>
          <w:color w:val="000000"/>
          <w:highlight w:val="white"/>
        </w:rPr>
        <w:t xml:space="preserve">, C. Emer,  N. </w:t>
      </w:r>
      <w:proofErr w:type="spellStart"/>
      <w:r w:rsidRPr="004C3784">
        <w:rPr>
          <w:rFonts w:ascii="Times New Roman" w:eastAsia="Times New Roman" w:hAnsi="Times New Roman" w:cs="Times New Roman"/>
          <w:color w:val="000000"/>
          <w:highlight w:val="white"/>
        </w:rPr>
        <w:t>Farwig</w:t>
      </w:r>
      <w:proofErr w:type="spellEnd"/>
      <w:r w:rsidRPr="004C3784">
        <w:rPr>
          <w:rFonts w:ascii="Times New Roman" w:eastAsia="Times New Roman" w:hAnsi="Times New Roman" w:cs="Times New Roman"/>
          <w:color w:val="000000"/>
          <w:highlight w:val="white"/>
        </w:rPr>
        <w:t xml:space="preserve">, E. C. Fricke, M. </w:t>
      </w:r>
      <w:proofErr w:type="spellStart"/>
      <w:r w:rsidRPr="004C3784">
        <w:rPr>
          <w:rFonts w:ascii="Times New Roman" w:eastAsia="Times New Roman" w:hAnsi="Times New Roman" w:cs="Times New Roman"/>
          <w:color w:val="000000"/>
          <w:highlight w:val="white"/>
        </w:rPr>
        <w:t>Galetti</w:t>
      </w:r>
      <w:proofErr w:type="spellEnd"/>
      <w:r w:rsidRPr="004C3784">
        <w:rPr>
          <w:rFonts w:ascii="Times New Roman" w:eastAsia="Times New Roman" w:hAnsi="Times New Roman" w:cs="Times New Roman"/>
          <w:color w:val="000000"/>
          <w:highlight w:val="white"/>
        </w:rPr>
        <w:t xml:space="preserve">, D. García, I. Grass, R. </w:t>
      </w:r>
      <w:proofErr w:type="spellStart"/>
      <w:r w:rsidRPr="004C3784">
        <w:rPr>
          <w:rFonts w:ascii="Times New Roman" w:eastAsia="Times New Roman" w:hAnsi="Times New Roman" w:cs="Times New Roman"/>
          <w:color w:val="000000"/>
          <w:highlight w:val="white"/>
        </w:rPr>
        <w:t>Heleno</w:t>
      </w:r>
      <w:proofErr w:type="spellEnd"/>
      <w:r w:rsidRPr="004C3784">
        <w:rPr>
          <w:rFonts w:ascii="Times New Roman" w:eastAsia="Times New Roman" w:hAnsi="Times New Roman" w:cs="Times New Roman"/>
          <w:color w:val="000000"/>
          <w:highlight w:val="white"/>
        </w:rPr>
        <w:t xml:space="preserve">, F. A. F. </w:t>
      </w:r>
      <w:proofErr w:type="spellStart"/>
      <w:r w:rsidRPr="004C3784">
        <w:rPr>
          <w:rFonts w:ascii="Times New Roman" w:eastAsia="Times New Roman" w:hAnsi="Times New Roman" w:cs="Times New Roman"/>
          <w:color w:val="000000"/>
          <w:highlight w:val="white"/>
        </w:rPr>
        <w:t>Jacomassa</w:t>
      </w:r>
      <w:proofErr w:type="spellEnd"/>
      <w:r w:rsidRPr="004C3784">
        <w:rPr>
          <w:rFonts w:ascii="Times New Roman" w:eastAsia="Times New Roman" w:hAnsi="Times New Roman" w:cs="Times New Roman"/>
          <w:color w:val="000000"/>
          <w:highlight w:val="white"/>
        </w:rPr>
        <w:t xml:space="preserve">, S. Moraes, C. Moran, M. C. Muñoz, E. L. </w:t>
      </w:r>
      <w:proofErr w:type="spellStart"/>
      <w:r w:rsidRPr="004C3784">
        <w:rPr>
          <w:rFonts w:ascii="Times New Roman" w:eastAsia="Times New Roman" w:hAnsi="Times New Roman" w:cs="Times New Roman"/>
          <w:color w:val="000000"/>
          <w:highlight w:val="white"/>
        </w:rPr>
        <w:t>Neuschulz</w:t>
      </w:r>
      <w:proofErr w:type="spellEnd"/>
      <w:r w:rsidRPr="004C3784">
        <w:rPr>
          <w:rFonts w:ascii="Times New Roman" w:eastAsia="Times New Roman" w:hAnsi="Times New Roman" w:cs="Times New Roman"/>
          <w:color w:val="000000"/>
          <w:highlight w:val="white"/>
        </w:rPr>
        <w:t xml:space="preserve">, L. Nowak, A. </w:t>
      </w:r>
      <w:proofErr w:type="spellStart"/>
      <w:r w:rsidRPr="004C3784">
        <w:rPr>
          <w:rFonts w:ascii="Times New Roman" w:eastAsia="Times New Roman" w:hAnsi="Times New Roman" w:cs="Times New Roman"/>
          <w:color w:val="000000"/>
          <w:highlight w:val="white"/>
        </w:rPr>
        <w:t>Piratelli</w:t>
      </w:r>
      <w:proofErr w:type="spellEnd"/>
      <w:r w:rsidRPr="004C3784">
        <w:rPr>
          <w:rFonts w:ascii="Times New Roman" w:eastAsia="Times New Roman" w:hAnsi="Times New Roman" w:cs="Times New Roman"/>
          <w:color w:val="000000"/>
          <w:highlight w:val="white"/>
        </w:rPr>
        <w:t xml:space="preserve">, M. A. </w:t>
      </w:r>
      <w:proofErr w:type="spellStart"/>
      <w:r w:rsidRPr="004C3784">
        <w:rPr>
          <w:rFonts w:ascii="Times New Roman" w:eastAsia="Times New Roman" w:hAnsi="Times New Roman" w:cs="Times New Roman"/>
          <w:color w:val="000000"/>
          <w:highlight w:val="white"/>
        </w:rPr>
        <w:t>Pizo</w:t>
      </w:r>
      <w:proofErr w:type="spellEnd"/>
      <w:r w:rsidRPr="004C3784">
        <w:rPr>
          <w:rFonts w:ascii="Times New Roman" w:eastAsia="Times New Roman" w:hAnsi="Times New Roman" w:cs="Times New Roman"/>
          <w:color w:val="000000"/>
          <w:highlight w:val="white"/>
        </w:rPr>
        <w:t xml:space="preserve">, M. </w:t>
      </w:r>
      <w:proofErr w:type="spellStart"/>
      <w:r w:rsidRPr="004C3784">
        <w:rPr>
          <w:rFonts w:ascii="Times New Roman" w:eastAsia="Times New Roman" w:hAnsi="Times New Roman" w:cs="Times New Roman"/>
          <w:color w:val="000000"/>
          <w:highlight w:val="white"/>
        </w:rPr>
        <w:t>Quitián</w:t>
      </w:r>
      <w:proofErr w:type="spellEnd"/>
      <w:r w:rsidRPr="004C3784">
        <w:rPr>
          <w:rFonts w:ascii="Times New Roman" w:eastAsia="Times New Roman" w:hAnsi="Times New Roman" w:cs="Times New Roman"/>
          <w:color w:val="000000"/>
          <w:highlight w:val="white"/>
        </w:rPr>
        <w:t xml:space="preserve">, H.S. Rogers, R. A. </w:t>
      </w:r>
      <w:proofErr w:type="spellStart"/>
      <w:r w:rsidRPr="004C3784">
        <w:rPr>
          <w:rFonts w:ascii="Times New Roman" w:eastAsia="Times New Roman" w:hAnsi="Times New Roman" w:cs="Times New Roman"/>
          <w:color w:val="000000"/>
          <w:highlight w:val="white"/>
        </w:rPr>
        <w:t>Ruggera</w:t>
      </w:r>
      <w:proofErr w:type="spellEnd"/>
      <w:r w:rsidRPr="004C3784">
        <w:rPr>
          <w:rFonts w:ascii="Times New Roman" w:eastAsia="Times New Roman" w:hAnsi="Times New Roman" w:cs="Times New Roman"/>
          <w:color w:val="000000"/>
          <w:highlight w:val="white"/>
        </w:rPr>
        <w:t xml:space="preserve">, F. Saavedra, M. S. Sánchez, R. Sánchez, V. </w:t>
      </w:r>
      <w:proofErr w:type="spellStart"/>
      <w:r w:rsidRPr="004C3784">
        <w:rPr>
          <w:rFonts w:ascii="Times New Roman" w:eastAsia="Times New Roman" w:hAnsi="Times New Roman" w:cs="Times New Roman"/>
          <w:color w:val="000000"/>
          <w:highlight w:val="white"/>
        </w:rPr>
        <w:t>Santillán</w:t>
      </w:r>
      <w:proofErr w:type="spellEnd"/>
      <w:r w:rsidRPr="004C3784">
        <w:rPr>
          <w:rFonts w:ascii="Times New Roman" w:eastAsia="Times New Roman" w:hAnsi="Times New Roman" w:cs="Times New Roman"/>
          <w:color w:val="000000"/>
          <w:highlight w:val="white"/>
        </w:rPr>
        <w:t xml:space="preserve">, D. G. </w:t>
      </w:r>
      <w:proofErr w:type="spellStart"/>
      <w:r w:rsidRPr="004C3784">
        <w:rPr>
          <w:rFonts w:ascii="Times New Roman" w:eastAsia="Times New Roman" w:hAnsi="Times New Roman" w:cs="Times New Roman"/>
          <w:color w:val="000000"/>
          <w:highlight w:val="white"/>
        </w:rPr>
        <w:t>Schabo</w:t>
      </w:r>
      <w:proofErr w:type="spellEnd"/>
      <w:r w:rsidRPr="004C3784">
        <w:rPr>
          <w:rFonts w:ascii="Times New Roman" w:eastAsia="Times New Roman" w:hAnsi="Times New Roman" w:cs="Times New Roman"/>
          <w:color w:val="000000"/>
          <w:highlight w:val="white"/>
        </w:rPr>
        <w:t xml:space="preserve">, F. R. Silva, S. </w:t>
      </w:r>
      <w:proofErr w:type="spellStart"/>
      <w:r w:rsidRPr="004C3784">
        <w:rPr>
          <w:rFonts w:ascii="Times New Roman" w:eastAsia="Times New Roman" w:hAnsi="Times New Roman" w:cs="Times New Roman"/>
          <w:color w:val="000000"/>
          <w:highlight w:val="white"/>
        </w:rPr>
        <w:t>Timóteo</w:t>
      </w:r>
      <w:proofErr w:type="spellEnd"/>
      <w:r w:rsidRPr="004C3784">
        <w:rPr>
          <w:rFonts w:ascii="Times New Roman" w:eastAsia="Times New Roman" w:hAnsi="Times New Roman" w:cs="Times New Roman"/>
          <w:color w:val="000000"/>
          <w:highlight w:val="white"/>
        </w:rPr>
        <w:t xml:space="preserve">, </w:t>
      </w:r>
      <w:proofErr w:type="spellStart"/>
      <w:r w:rsidRPr="004C3784">
        <w:rPr>
          <w:rFonts w:ascii="Times New Roman" w:eastAsia="Times New Roman" w:hAnsi="Times New Roman" w:cs="Times New Roman"/>
          <w:color w:val="000000"/>
          <w:highlight w:val="white"/>
        </w:rPr>
        <w:t>A.Traveset</w:t>
      </w:r>
      <w:proofErr w:type="spellEnd"/>
      <w:r w:rsidRPr="004C3784">
        <w:rPr>
          <w:rFonts w:ascii="Times New Roman" w:eastAsia="Times New Roman" w:hAnsi="Times New Roman" w:cs="Times New Roman"/>
          <w:color w:val="000000"/>
          <w:highlight w:val="white"/>
        </w:rPr>
        <w:t xml:space="preserve">, M. G. R. </w:t>
      </w:r>
      <w:proofErr w:type="spellStart"/>
      <w:r w:rsidRPr="004C3784">
        <w:rPr>
          <w:rFonts w:ascii="Times New Roman" w:eastAsia="Times New Roman" w:hAnsi="Times New Roman" w:cs="Times New Roman"/>
          <w:color w:val="000000"/>
          <w:highlight w:val="white"/>
        </w:rPr>
        <w:t>Vollstädt</w:t>
      </w:r>
      <w:proofErr w:type="spellEnd"/>
      <w:r w:rsidRPr="004C3784">
        <w:rPr>
          <w:rFonts w:ascii="Times New Roman" w:eastAsia="Times New Roman" w:hAnsi="Times New Roman" w:cs="Times New Roman"/>
          <w:color w:val="000000"/>
          <w:highlight w:val="white"/>
        </w:rPr>
        <w:t xml:space="preserve"> &amp; M. </w:t>
      </w:r>
      <w:proofErr w:type="spellStart"/>
      <w:r w:rsidRPr="004C3784">
        <w:rPr>
          <w:rFonts w:ascii="Times New Roman" w:eastAsia="Times New Roman" w:hAnsi="Times New Roman" w:cs="Times New Roman"/>
          <w:color w:val="000000"/>
          <w:highlight w:val="white"/>
        </w:rPr>
        <w:t>Schleuning</w:t>
      </w:r>
      <w:proofErr w:type="spellEnd"/>
      <w:r w:rsidRPr="004C3784">
        <w:rPr>
          <w:rFonts w:ascii="Times New Roman" w:eastAsia="Times New Roman" w:hAnsi="Times New Roman" w:cs="Times New Roman"/>
          <w:color w:val="000000"/>
          <w:highlight w:val="white"/>
        </w:rPr>
        <w:t xml:space="preserve">, 2018. Seed-dispersal networks are more specialized in the Neotropics than in the </w:t>
      </w:r>
      <w:proofErr w:type="spellStart"/>
      <w:r w:rsidRPr="004C3784">
        <w:rPr>
          <w:rFonts w:ascii="Times New Roman" w:eastAsia="Times New Roman" w:hAnsi="Times New Roman" w:cs="Times New Roman"/>
          <w:color w:val="000000"/>
          <w:highlight w:val="white"/>
        </w:rPr>
        <w:t>Afrotropics</w:t>
      </w:r>
      <w:proofErr w:type="spellEnd"/>
      <w:r w:rsidRPr="004C3784">
        <w:rPr>
          <w:rFonts w:ascii="Times New Roman" w:eastAsia="Times New Roman" w:hAnsi="Times New Roman" w:cs="Times New Roman"/>
          <w:color w:val="000000"/>
          <w:highlight w:val="white"/>
        </w:rPr>
        <w:t xml:space="preserve">. </w:t>
      </w:r>
      <w:r>
        <w:rPr>
          <w:rFonts w:ascii="Times New Roman" w:eastAsia="Times New Roman" w:hAnsi="Times New Roman" w:cs="Times New Roman"/>
          <w:color w:val="000000"/>
          <w:highlight w:val="white"/>
        </w:rPr>
        <w:t xml:space="preserve">Glob. Ecol. </w:t>
      </w:r>
      <w:proofErr w:type="spellStart"/>
      <w:r>
        <w:rPr>
          <w:rFonts w:ascii="Times New Roman" w:eastAsia="Times New Roman" w:hAnsi="Times New Roman" w:cs="Times New Roman"/>
          <w:color w:val="000000"/>
          <w:highlight w:val="white"/>
        </w:rPr>
        <w:t>Biogeogr</w:t>
      </w:r>
      <w:proofErr w:type="spellEnd"/>
      <w:r>
        <w:rPr>
          <w:rFonts w:ascii="Times New Roman" w:eastAsia="Times New Roman" w:hAnsi="Times New Roman" w:cs="Times New Roman"/>
          <w:color w:val="000000"/>
          <w:highlight w:val="white"/>
        </w:rPr>
        <w:t xml:space="preserve">. 28: 248–261. </w:t>
      </w:r>
      <w:hyperlink r:id="rId36">
        <w:r>
          <w:rPr>
            <w:rFonts w:ascii="Times New Roman" w:eastAsia="Times New Roman" w:hAnsi="Times New Roman" w:cs="Times New Roman"/>
            <w:color w:val="1155CC"/>
            <w:highlight w:val="white"/>
            <w:u w:val="single"/>
          </w:rPr>
          <w:t>https://doi.org/10.1111/geb.12833</w:t>
        </w:r>
      </w:hyperlink>
    </w:p>
    <w:p w14:paraId="0000013E" w14:textId="77777777" w:rsidR="00000000" w:rsidRPr="004C3784" w:rsidRDefault="00000000">
      <w:pPr>
        <w:pBdr>
          <w:top w:val="none" w:sz="0" w:space="10" w:color="auto"/>
          <w:bottom w:val="none" w:sz="0" w:space="10" w:color="auto"/>
          <w:right w:val="none" w:sz="0" w:space="5" w:color="auto"/>
          <w:between w:val="none" w:sz="0" w:space="10" w:color="auto"/>
        </w:pBdr>
        <w:shd w:val="clear" w:color="auto" w:fill="FFFFFF"/>
        <w:spacing w:after="0" w:line="360" w:lineRule="auto"/>
        <w:ind w:left="425" w:hanging="425"/>
        <w:rPr>
          <w:rFonts w:ascii="Times New Roman" w:eastAsia="Times New Roman" w:hAnsi="Times New Roman" w:cs="Times New Roman"/>
          <w:color w:val="000000"/>
          <w:highlight w:val="white"/>
        </w:rPr>
      </w:pPr>
      <w:proofErr w:type="spellStart"/>
      <w:r>
        <w:rPr>
          <w:rFonts w:ascii="Times New Roman" w:eastAsia="Times New Roman" w:hAnsi="Times New Roman" w:cs="Times New Roman"/>
          <w:color w:val="000000"/>
          <w:highlight w:val="white"/>
        </w:rPr>
        <w:t>Dolabela</w:t>
      </w:r>
      <w:proofErr w:type="spellEnd"/>
      <w:r>
        <w:rPr>
          <w:rFonts w:ascii="Times New Roman" w:eastAsia="Times New Roman" w:hAnsi="Times New Roman" w:cs="Times New Roman"/>
          <w:color w:val="000000"/>
          <w:highlight w:val="white"/>
        </w:rPr>
        <w:t xml:space="preserve">, B. M., F. V. D. Costa, V. D. Pinto, I. Lopes, J. F. </w:t>
      </w:r>
      <w:proofErr w:type="spellStart"/>
      <w:r>
        <w:rPr>
          <w:rFonts w:ascii="Times New Roman" w:eastAsia="Times New Roman" w:hAnsi="Times New Roman" w:cs="Times New Roman"/>
          <w:color w:val="000000"/>
          <w:highlight w:val="white"/>
        </w:rPr>
        <w:t>Bezerra</w:t>
      </w:r>
      <w:proofErr w:type="spellEnd"/>
      <w:r>
        <w:rPr>
          <w:rFonts w:ascii="Times New Roman" w:eastAsia="Times New Roman" w:hAnsi="Times New Roman" w:cs="Times New Roman"/>
          <w:color w:val="000000"/>
          <w:highlight w:val="white"/>
        </w:rPr>
        <w:t xml:space="preserve">‐Neto, F. A. R. Barbosa &amp; S. P. Ribeiro, 2022. </w:t>
      </w:r>
      <w:r w:rsidRPr="004C3784">
        <w:rPr>
          <w:rFonts w:ascii="Times New Roman" w:eastAsia="Times New Roman" w:hAnsi="Times New Roman" w:cs="Times New Roman"/>
          <w:color w:val="000000"/>
          <w:highlight w:val="white"/>
        </w:rPr>
        <w:t xml:space="preserve">Forest–lake ecotones in a tropical forest: Terrestrial invertebrate inputs to lakes decrease with forest distance. Freshwater Biology, 67(6), 1079-1090. </w:t>
      </w:r>
      <w:hyperlink r:id="rId37">
        <w:r w:rsidRPr="004C3784">
          <w:rPr>
            <w:rFonts w:ascii="Times New Roman" w:eastAsia="Times New Roman" w:hAnsi="Times New Roman" w:cs="Times New Roman"/>
            <w:color w:val="1155CC"/>
            <w:highlight w:val="white"/>
            <w:u w:val="single"/>
          </w:rPr>
          <w:t>https://doi.org/10.1111/fwb.13902</w:t>
        </w:r>
      </w:hyperlink>
    </w:p>
    <w:p w14:paraId="0000013F" w14:textId="77777777" w:rsidR="00000000" w:rsidRPr="004C3784" w:rsidRDefault="00000000">
      <w:pPr>
        <w:spacing w:after="0" w:line="360" w:lineRule="auto"/>
        <w:ind w:left="425" w:hanging="425"/>
        <w:rPr>
          <w:rFonts w:ascii="Times New Roman" w:eastAsia="Times New Roman" w:hAnsi="Times New Roman" w:cs="Times New Roman"/>
          <w:color w:val="000000"/>
          <w:highlight w:val="white"/>
        </w:rPr>
      </w:pPr>
      <w:proofErr w:type="spellStart"/>
      <w:r w:rsidRPr="004C3784">
        <w:rPr>
          <w:rFonts w:ascii="Times New Roman" w:eastAsia="Times New Roman" w:hAnsi="Times New Roman" w:cs="Times New Roman"/>
          <w:color w:val="000000"/>
          <w:highlight w:val="white"/>
        </w:rPr>
        <w:t>Dormann</w:t>
      </w:r>
      <w:proofErr w:type="spellEnd"/>
      <w:r w:rsidRPr="004C3784">
        <w:rPr>
          <w:rFonts w:ascii="Times New Roman" w:eastAsia="Times New Roman" w:hAnsi="Times New Roman" w:cs="Times New Roman"/>
          <w:color w:val="000000"/>
          <w:highlight w:val="white"/>
        </w:rPr>
        <w:t xml:space="preserve">, C. F. &amp; R. Strauss, 2014. A method for detecting modules in quantitative bipartite networks. Methods in Ecology and Evolution, 5(1), 90-98. </w:t>
      </w:r>
      <w:hyperlink r:id="rId38">
        <w:r w:rsidRPr="004C3784">
          <w:rPr>
            <w:rFonts w:ascii="Times New Roman" w:eastAsia="Times New Roman" w:hAnsi="Times New Roman" w:cs="Times New Roman"/>
            <w:color w:val="1155CC"/>
            <w:highlight w:val="white"/>
            <w:u w:val="single"/>
          </w:rPr>
          <w:t>https://doi.org/10.1111/2041-210X.12139</w:t>
        </w:r>
      </w:hyperlink>
    </w:p>
    <w:p w14:paraId="00000140" w14:textId="77777777" w:rsidR="00000000" w:rsidRDefault="00000000">
      <w:pPr>
        <w:pBdr>
          <w:top w:val="none" w:sz="0" w:space="10" w:color="auto"/>
          <w:bottom w:val="none" w:sz="0" w:space="10" w:color="auto"/>
          <w:right w:val="none" w:sz="0" w:space="5" w:color="auto"/>
          <w:between w:val="none" w:sz="0" w:space="10" w:color="auto"/>
        </w:pBdr>
        <w:shd w:val="clear" w:color="auto" w:fill="FFFFFF"/>
        <w:spacing w:after="0" w:line="360" w:lineRule="auto"/>
        <w:ind w:left="425" w:hanging="425"/>
        <w:rPr>
          <w:rFonts w:ascii="Times New Roman" w:eastAsia="Times New Roman" w:hAnsi="Times New Roman" w:cs="Times New Roman"/>
          <w:color w:val="000000"/>
          <w:highlight w:val="white"/>
        </w:rPr>
      </w:pPr>
      <w:proofErr w:type="spellStart"/>
      <w:r w:rsidRPr="004C3784">
        <w:rPr>
          <w:rFonts w:ascii="Times New Roman" w:eastAsia="Times New Roman" w:hAnsi="Times New Roman" w:cs="Times New Roman"/>
          <w:color w:val="000000"/>
          <w:highlight w:val="white"/>
        </w:rPr>
        <w:t>Dormann</w:t>
      </w:r>
      <w:proofErr w:type="spellEnd"/>
      <w:r w:rsidRPr="004C3784">
        <w:rPr>
          <w:rFonts w:ascii="Times New Roman" w:eastAsia="Times New Roman" w:hAnsi="Times New Roman" w:cs="Times New Roman"/>
          <w:color w:val="000000"/>
          <w:highlight w:val="white"/>
        </w:rPr>
        <w:t xml:space="preserve">, C. F., J. </w:t>
      </w:r>
      <w:proofErr w:type="spellStart"/>
      <w:r w:rsidRPr="004C3784">
        <w:rPr>
          <w:rFonts w:ascii="Times New Roman" w:eastAsia="Times New Roman" w:hAnsi="Times New Roman" w:cs="Times New Roman"/>
          <w:color w:val="000000"/>
          <w:highlight w:val="white"/>
        </w:rPr>
        <w:t>Fründ</w:t>
      </w:r>
      <w:proofErr w:type="spellEnd"/>
      <w:r w:rsidRPr="004C3784">
        <w:rPr>
          <w:rFonts w:ascii="Times New Roman" w:eastAsia="Times New Roman" w:hAnsi="Times New Roman" w:cs="Times New Roman"/>
          <w:color w:val="000000"/>
          <w:highlight w:val="white"/>
        </w:rPr>
        <w:t xml:space="preserve">, N. </w:t>
      </w:r>
      <w:proofErr w:type="spellStart"/>
      <w:r w:rsidRPr="004C3784">
        <w:rPr>
          <w:rFonts w:ascii="Times New Roman" w:eastAsia="Times New Roman" w:hAnsi="Times New Roman" w:cs="Times New Roman"/>
          <w:color w:val="000000"/>
          <w:highlight w:val="white"/>
        </w:rPr>
        <w:t>Blüthgen</w:t>
      </w:r>
      <w:proofErr w:type="spellEnd"/>
      <w:r w:rsidRPr="004C3784">
        <w:rPr>
          <w:rFonts w:ascii="Times New Roman" w:eastAsia="Times New Roman" w:hAnsi="Times New Roman" w:cs="Times New Roman"/>
          <w:color w:val="000000"/>
          <w:highlight w:val="white"/>
        </w:rPr>
        <w:t xml:space="preserve"> &amp; B. Gruber, 2009. Indices, graphs and null models: analyzing bipartite ecological networks. </w:t>
      </w:r>
      <w:hyperlink r:id="rId39">
        <w:r>
          <w:rPr>
            <w:rFonts w:ascii="Times New Roman" w:eastAsia="Times New Roman" w:hAnsi="Times New Roman" w:cs="Times New Roman"/>
            <w:color w:val="1155CC"/>
            <w:highlight w:val="white"/>
            <w:u w:val="single"/>
          </w:rPr>
          <w:t>https://doi.org/10.2174/1874213000902010007</w:t>
        </w:r>
      </w:hyperlink>
    </w:p>
    <w:p w14:paraId="00000141" w14:textId="77777777" w:rsidR="00000000" w:rsidRPr="004C3784" w:rsidRDefault="00000000">
      <w:pPr>
        <w:pBdr>
          <w:top w:val="none" w:sz="0" w:space="10" w:color="auto"/>
          <w:bottom w:val="none" w:sz="0" w:space="10" w:color="auto"/>
          <w:right w:val="none" w:sz="0" w:space="5" w:color="auto"/>
          <w:between w:val="none" w:sz="0" w:space="10" w:color="auto"/>
        </w:pBdr>
        <w:shd w:val="clear" w:color="auto" w:fill="FFFFFF"/>
        <w:spacing w:after="0" w:line="360" w:lineRule="auto"/>
        <w:ind w:left="425" w:hanging="425"/>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 xml:space="preserve">Dray, S., P. Legendre &amp; P. R. Peres-Neto, 2006. </w:t>
      </w:r>
      <w:r w:rsidRPr="004C3784">
        <w:rPr>
          <w:rFonts w:ascii="Times New Roman" w:eastAsia="Times New Roman" w:hAnsi="Times New Roman" w:cs="Times New Roman"/>
          <w:color w:val="000000"/>
          <w:highlight w:val="white"/>
        </w:rPr>
        <w:t xml:space="preserve">Spatial modelling: A comprehensive framework for principal coordinate analysis of </w:t>
      </w:r>
      <w:proofErr w:type="spellStart"/>
      <w:r w:rsidRPr="004C3784">
        <w:rPr>
          <w:rFonts w:ascii="Times New Roman" w:eastAsia="Times New Roman" w:hAnsi="Times New Roman" w:cs="Times New Roman"/>
          <w:color w:val="000000"/>
          <w:highlight w:val="white"/>
        </w:rPr>
        <w:t>neighbour</w:t>
      </w:r>
      <w:proofErr w:type="spellEnd"/>
      <w:r w:rsidRPr="004C3784">
        <w:rPr>
          <w:rFonts w:ascii="Times New Roman" w:eastAsia="Times New Roman" w:hAnsi="Times New Roman" w:cs="Times New Roman"/>
          <w:color w:val="000000"/>
          <w:highlight w:val="white"/>
        </w:rPr>
        <w:t xml:space="preserve"> matrices (PCNM). Ecological Modelling, 196(3-4), 483–493. </w:t>
      </w:r>
      <w:hyperlink r:id="rId40">
        <w:r w:rsidRPr="004C3784">
          <w:rPr>
            <w:rFonts w:ascii="Times New Roman" w:eastAsia="Times New Roman" w:hAnsi="Times New Roman" w:cs="Times New Roman"/>
            <w:color w:val="1155CC"/>
            <w:highlight w:val="white"/>
            <w:u w:val="single"/>
          </w:rPr>
          <w:t>https://doi.org/10.1016/j.ecolmodel.2006.02.015</w:t>
        </w:r>
      </w:hyperlink>
    </w:p>
    <w:p w14:paraId="00000142" w14:textId="77777777" w:rsidR="00000000" w:rsidRPr="004C3784" w:rsidRDefault="00000000">
      <w:pPr>
        <w:pBdr>
          <w:top w:val="none" w:sz="0" w:space="10" w:color="auto"/>
          <w:bottom w:val="none" w:sz="0" w:space="10" w:color="auto"/>
          <w:right w:val="none" w:sz="0" w:space="5" w:color="auto"/>
          <w:between w:val="none" w:sz="0" w:space="10" w:color="auto"/>
        </w:pBdr>
        <w:shd w:val="clear" w:color="auto" w:fill="FFFFFF"/>
        <w:spacing w:after="0" w:line="360" w:lineRule="auto"/>
        <w:ind w:left="425" w:hanging="425"/>
        <w:rPr>
          <w:rFonts w:ascii="Times New Roman" w:eastAsia="Times New Roman" w:hAnsi="Times New Roman" w:cs="Times New Roman"/>
          <w:color w:val="000000"/>
          <w:highlight w:val="white"/>
        </w:rPr>
      </w:pPr>
      <w:r w:rsidRPr="004C3784">
        <w:rPr>
          <w:rFonts w:ascii="Times New Roman" w:eastAsia="Times New Roman" w:hAnsi="Times New Roman" w:cs="Times New Roman"/>
          <w:color w:val="000000"/>
          <w:highlight w:val="white"/>
        </w:rPr>
        <w:lastRenderedPageBreak/>
        <w:t xml:space="preserve">Dray, S., R. </w:t>
      </w:r>
      <w:proofErr w:type="spellStart"/>
      <w:r w:rsidRPr="004C3784">
        <w:rPr>
          <w:rFonts w:ascii="Times New Roman" w:eastAsia="Times New Roman" w:hAnsi="Times New Roman" w:cs="Times New Roman"/>
          <w:color w:val="000000"/>
          <w:highlight w:val="white"/>
        </w:rPr>
        <w:t>Pélissier</w:t>
      </w:r>
      <w:proofErr w:type="spellEnd"/>
      <w:r w:rsidRPr="004C3784">
        <w:rPr>
          <w:rFonts w:ascii="Times New Roman" w:eastAsia="Times New Roman" w:hAnsi="Times New Roman" w:cs="Times New Roman"/>
          <w:color w:val="000000"/>
          <w:highlight w:val="white"/>
        </w:rPr>
        <w:t xml:space="preserve">, P. </w:t>
      </w:r>
      <w:proofErr w:type="spellStart"/>
      <w:r w:rsidRPr="004C3784">
        <w:rPr>
          <w:rFonts w:ascii="Times New Roman" w:eastAsia="Times New Roman" w:hAnsi="Times New Roman" w:cs="Times New Roman"/>
          <w:color w:val="000000"/>
          <w:highlight w:val="white"/>
        </w:rPr>
        <w:t>Couteron</w:t>
      </w:r>
      <w:proofErr w:type="spellEnd"/>
      <w:r w:rsidRPr="004C3784">
        <w:rPr>
          <w:rFonts w:ascii="Times New Roman" w:eastAsia="Times New Roman" w:hAnsi="Times New Roman" w:cs="Times New Roman"/>
          <w:color w:val="000000"/>
          <w:highlight w:val="white"/>
        </w:rPr>
        <w:t xml:space="preserve">, M. J. Fortin, P. Legendre, P. R. Peres-Neto, E. </w:t>
      </w:r>
      <w:proofErr w:type="spellStart"/>
      <w:r w:rsidRPr="004C3784">
        <w:rPr>
          <w:rFonts w:ascii="Times New Roman" w:eastAsia="Times New Roman" w:hAnsi="Times New Roman" w:cs="Times New Roman"/>
          <w:color w:val="000000"/>
          <w:highlight w:val="white"/>
        </w:rPr>
        <w:t>Bellier</w:t>
      </w:r>
      <w:proofErr w:type="spellEnd"/>
      <w:r w:rsidRPr="004C3784">
        <w:rPr>
          <w:rFonts w:ascii="Times New Roman" w:eastAsia="Times New Roman" w:hAnsi="Times New Roman" w:cs="Times New Roman"/>
          <w:color w:val="000000"/>
          <w:highlight w:val="white"/>
        </w:rPr>
        <w:t xml:space="preserve">, R. </w:t>
      </w:r>
      <w:proofErr w:type="spellStart"/>
      <w:r w:rsidRPr="004C3784">
        <w:rPr>
          <w:rFonts w:ascii="Times New Roman" w:eastAsia="Times New Roman" w:hAnsi="Times New Roman" w:cs="Times New Roman"/>
          <w:color w:val="000000"/>
          <w:highlight w:val="white"/>
        </w:rPr>
        <w:t>Bivand</w:t>
      </w:r>
      <w:proofErr w:type="spellEnd"/>
      <w:r w:rsidRPr="004C3784">
        <w:rPr>
          <w:rFonts w:ascii="Times New Roman" w:eastAsia="Times New Roman" w:hAnsi="Times New Roman" w:cs="Times New Roman"/>
          <w:color w:val="000000"/>
          <w:highlight w:val="white"/>
        </w:rPr>
        <w:t xml:space="preserve">, F. G. Blanchet, M. </w:t>
      </w:r>
      <w:proofErr w:type="spellStart"/>
      <w:r w:rsidRPr="004C3784">
        <w:rPr>
          <w:rFonts w:ascii="Times New Roman" w:eastAsia="Times New Roman" w:hAnsi="Times New Roman" w:cs="Times New Roman"/>
          <w:color w:val="000000"/>
          <w:highlight w:val="white"/>
        </w:rPr>
        <w:t>Cáceres</w:t>
      </w:r>
      <w:proofErr w:type="spellEnd"/>
      <w:r w:rsidRPr="004C3784">
        <w:rPr>
          <w:rFonts w:ascii="Times New Roman" w:eastAsia="Times New Roman" w:hAnsi="Times New Roman" w:cs="Times New Roman"/>
          <w:color w:val="000000"/>
          <w:highlight w:val="white"/>
        </w:rPr>
        <w:t xml:space="preserve">, A. B. Dufour, E. Heegaard, T. </w:t>
      </w:r>
      <w:proofErr w:type="spellStart"/>
      <w:r w:rsidRPr="004C3784">
        <w:rPr>
          <w:rFonts w:ascii="Times New Roman" w:eastAsia="Times New Roman" w:hAnsi="Times New Roman" w:cs="Times New Roman"/>
          <w:color w:val="000000"/>
          <w:highlight w:val="white"/>
        </w:rPr>
        <w:t>Jombart</w:t>
      </w:r>
      <w:proofErr w:type="spellEnd"/>
      <w:r w:rsidRPr="004C3784">
        <w:rPr>
          <w:rFonts w:ascii="Times New Roman" w:eastAsia="Times New Roman" w:hAnsi="Times New Roman" w:cs="Times New Roman"/>
          <w:color w:val="000000"/>
          <w:highlight w:val="white"/>
        </w:rPr>
        <w:t xml:space="preserve">, F. Munoz, J. Oksanen, J. </w:t>
      </w:r>
      <w:proofErr w:type="spellStart"/>
      <w:r w:rsidRPr="004C3784">
        <w:rPr>
          <w:rFonts w:ascii="Times New Roman" w:eastAsia="Times New Roman" w:hAnsi="Times New Roman" w:cs="Times New Roman"/>
          <w:color w:val="000000"/>
          <w:highlight w:val="white"/>
        </w:rPr>
        <w:t>Thioulouse</w:t>
      </w:r>
      <w:proofErr w:type="spellEnd"/>
      <w:r w:rsidRPr="004C3784">
        <w:rPr>
          <w:rFonts w:ascii="Times New Roman" w:eastAsia="Times New Roman" w:hAnsi="Times New Roman" w:cs="Times New Roman"/>
          <w:color w:val="000000"/>
          <w:highlight w:val="white"/>
        </w:rPr>
        <w:t xml:space="preserve"> &amp; H. H. Wagner, 2012. Community ecology in the age of multivariate multiscale spatial analysis. Ecological Monographs, 82(3), 257–275. </w:t>
      </w:r>
      <w:hyperlink r:id="rId41">
        <w:r w:rsidRPr="004C3784">
          <w:rPr>
            <w:rFonts w:ascii="Times New Roman" w:eastAsia="Times New Roman" w:hAnsi="Times New Roman" w:cs="Times New Roman"/>
            <w:color w:val="1155CC"/>
            <w:highlight w:val="white"/>
            <w:u w:val="single"/>
          </w:rPr>
          <w:t xml:space="preserve">https://doi.org/10.1890/11-1183.1 </w:t>
        </w:r>
      </w:hyperlink>
    </w:p>
    <w:p w14:paraId="00000143" w14:textId="77777777" w:rsidR="00000000" w:rsidRPr="004C3784" w:rsidRDefault="00000000">
      <w:pPr>
        <w:pBdr>
          <w:top w:val="none" w:sz="0" w:space="10" w:color="auto"/>
          <w:bottom w:val="none" w:sz="0" w:space="10" w:color="auto"/>
          <w:right w:val="none" w:sz="0" w:space="5" w:color="auto"/>
          <w:between w:val="none" w:sz="0" w:space="10" w:color="auto"/>
        </w:pBdr>
        <w:shd w:val="clear" w:color="auto" w:fill="FFFFFF"/>
        <w:spacing w:after="0" w:line="360" w:lineRule="auto"/>
        <w:ind w:left="425" w:hanging="425"/>
        <w:rPr>
          <w:rFonts w:ascii="Times New Roman" w:eastAsia="Times New Roman" w:hAnsi="Times New Roman" w:cs="Times New Roman"/>
          <w:color w:val="000000"/>
          <w:highlight w:val="white"/>
        </w:rPr>
      </w:pPr>
      <w:r w:rsidRPr="004C3784">
        <w:rPr>
          <w:rFonts w:ascii="Times New Roman" w:eastAsia="Times New Roman" w:hAnsi="Times New Roman" w:cs="Times New Roman"/>
          <w:color w:val="000000"/>
          <w:highlight w:val="white"/>
        </w:rPr>
        <w:t xml:space="preserve">Dunne, J. A., R. J. Williams &amp; N. D. Martinez, 2002. Network structure and biodiversity loss in food webs: robustness increases with </w:t>
      </w:r>
      <w:proofErr w:type="spellStart"/>
      <w:r w:rsidRPr="004C3784">
        <w:rPr>
          <w:rFonts w:ascii="Times New Roman" w:eastAsia="Times New Roman" w:hAnsi="Times New Roman" w:cs="Times New Roman"/>
          <w:color w:val="000000"/>
          <w:highlight w:val="white"/>
        </w:rPr>
        <w:t>connectance</w:t>
      </w:r>
      <w:proofErr w:type="spellEnd"/>
      <w:r w:rsidRPr="004C3784">
        <w:rPr>
          <w:rFonts w:ascii="Times New Roman" w:eastAsia="Times New Roman" w:hAnsi="Times New Roman" w:cs="Times New Roman"/>
          <w:color w:val="000000"/>
          <w:highlight w:val="white"/>
        </w:rPr>
        <w:t xml:space="preserve">. Ecology letters, 5(4), 558-567. </w:t>
      </w:r>
      <w:hyperlink r:id="rId42">
        <w:r w:rsidRPr="004C3784">
          <w:rPr>
            <w:rFonts w:ascii="Times New Roman" w:eastAsia="Times New Roman" w:hAnsi="Times New Roman" w:cs="Times New Roman"/>
            <w:color w:val="1155CC"/>
            <w:highlight w:val="white"/>
            <w:u w:val="single"/>
          </w:rPr>
          <w:t>https://doi.org/10.1046/j.1461-0248.2002.00354.x</w:t>
        </w:r>
      </w:hyperlink>
    </w:p>
    <w:p w14:paraId="00000144" w14:textId="77777777" w:rsidR="00000000" w:rsidRPr="004C3784" w:rsidRDefault="00000000">
      <w:pPr>
        <w:pBdr>
          <w:top w:val="none" w:sz="0" w:space="10" w:color="auto"/>
          <w:bottom w:val="none" w:sz="0" w:space="10" w:color="auto"/>
          <w:right w:val="none" w:sz="0" w:space="5" w:color="auto"/>
          <w:between w:val="none" w:sz="0" w:space="10" w:color="auto"/>
        </w:pBdr>
        <w:shd w:val="clear" w:color="auto" w:fill="FFFFFF"/>
        <w:spacing w:after="0" w:line="360" w:lineRule="auto"/>
        <w:ind w:left="425" w:hanging="425"/>
        <w:rPr>
          <w:rFonts w:ascii="Times New Roman" w:eastAsia="Times New Roman" w:hAnsi="Times New Roman" w:cs="Times New Roman"/>
          <w:color w:val="000000"/>
        </w:rPr>
      </w:pPr>
      <w:proofErr w:type="spellStart"/>
      <w:r w:rsidRPr="004C3784">
        <w:rPr>
          <w:rFonts w:ascii="Times New Roman" w:eastAsia="Times New Roman" w:hAnsi="Times New Roman" w:cs="Times New Roman"/>
          <w:color w:val="000000"/>
          <w:highlight w:val="white"/>
        </w:rPr>
        <w:t>Effert</w:t>
      </w:r>
      <w:proofErr w:type="spellEnd"/>
      <w:r w:rsidRPr="004C3784">
        <w:rPr>
          <w:rFonts w:ascii="Times New Roman" w:eastAsia="Times New Roman" w:hAnsi="Times New Roman" w:cs="Times New Roman"/>
          <w:color w:val="000000"/>
          <w:highlight w:val="white"/>
        </w:rPr>
        <w:t xml:space="preserve">‐Fanta, E. L., S. L. Chow &amp; D. H. Wahl, 2023. Effects of riparian forest and agricultural land use on stream fish diet and trophic position. Ecology of Freshwater Fish, 32(2), 291-304.  </w:t>
      </w:r>
      <w:hyperlink r:id="rId43">
        <w:r w:rsidRPr="004C3784">
          <w:rPr>
            <w:rFonts w:ascii="Times New Roman" w:eastAsia="Times New Roman" w:hAnsi="Times New Roman" w:cs="Times New Roman"/>
            <w:color w:val="1155CC"/>
            <w:u w:val="single"/>
          </w:rPr>
          <w:t>https://doi.org/10.1111/eff.12686</w:t>
        </w:r>
      </w:hyperlink>
      <w:r>
        <w:fldChar w:fldCharType="begin"/>
      </w:r>
      <w:r w:rsidRPr="004C3784">
        <w:instrText xml:space="preserve"> HYPERLINK "https://doi.org/10.1111/jfb.12973" </w:instrText>
      </w:r>
      <w:r>
        <w:fldChar w:fldCharType="separate"/>
      </w:r>
    </w:p>
    <w:p w14:paraId="00000145" w14:textId="77777777" w:rsidR="00000000" w:rsidRPr="004C3784" w:rsidRDefault="00000000">
      <w:pPr>
        <w:spacing w:after="0" w:line="360" w:lineRule="auto"/>
        <w:ind w:left="425" w:hanging="425"/>
        <w:rPr>
          <w:rFonts w:ascii="Times New Roman" w:eastAsia="Times New Roman" w:hAnsi="Times New Roman" w:cs="Times New Roman"/>
          <w:color w:val="000000"/>
          <w:highlight w:val="white"/>
        </w:rPr>
      </w:pPr>
      <w:r>
        <w:fldChar w:fldCharType="end"/>
      </w:r>
      <w:r w:rsidRPr="00BD5D55">
        <w:rPr>
          <w:rFonts w:ascii="Times New Roman" w:eastAsia="Times New Roman" w:hAnsi="Times New Roman" w:cs="Times New Roman"/>
          <w:color w:val="000000"/>
        </w:rPr>
        <w:t xml:space="preserve">Emer, </w:t>
      </w:r>
      <w:r w:rsidRPr="00BD5D55">
        <w:rPr>
          <w:rFonts w:ascii="Times New Roman" w:eastAsia="Times New Roman" w:hAnsi="Times New Roman" w:cs="Times New Roman"/>
          <w:color w:val="000000"/>
          <w:highlight w:val="white"/>
        </w:rPr>
        <w:t xml:space="preserve">C., E. M. </w:t>
      </w:r>
      <w:proofErr w:type="spellStart"/>
      <w:proofErr w:type="gramStart"/>
      <w:r w:rsidRPr="00BD5D55">
        <w:rPr>
          <w:rFonts w:ascii="Times New Roman" w:eastAsia="Times New Roman" w:hAnsi="Times New Roman" w:cs="Times New Roman"/>
          <w:color w:val="000000"/>
          <w:highlight w:val="white"/>
        </w:rPr>
        <w:t>Venticinque</w:t>
      </w:r>
      <w:proofErr w:type="spellEnd"/>
      <w:r w:rsidRPr="00BD5D55">
        <w:rPr>
          <w:rFonts w:ascii="Times New Roman" w:eastAsia="Times New Roman" w:hAnsi="Times New Roman" w:cs="Times New Roman"/>
          <w:color w:val="000000"/>
          <w:highlight w:val="white"/>
        </w:rPr>
        <w:t xml:space="preserve">  &amp;</w:t>
      </w:r>
      <w:proofErr w:type="gramEnd"/>
      <w:r w:rsidRPr="00BD5D55">
        <w:rPr>
          <w:rFonts w:ascii="Times New Roman" w:eastAsia="Times New Roman" w:hAnsi="Times New Roman" w:cs="Times New Roman"/>
          <w:color w:val="000000"/>
          <w:highlight w:val="white"/>
        </w:rPr>
        <w:t xml:space="preserve"> C. R. Fonseca, 2013. </w:t>
      </w:r>
      <w:r w:rsidRPr="004C3784">
        <w:rPr>
          <w:rFonts w:ascii="Times New Roman" w:eastAsia="Times New Roman" w:hAnsi="Times New Roman" w:cs="Times New Roman"/>
          <w:color w:val="000000"/>
          <w:highlight w:val="white"/>
        </w:rPr>
        <w:t xml:space="preserve">Effects of dam‐induced landscape fragmentation on Amazonian ant–plant mutualistic networks. Conservation Biology, 27(4), 763-773.  </w:t>
      </w:r>
      <w:hyperlink r:id="rId44">
        <w:r w:rsidRPr="004C3784">
          <w:rPr>
            <w:rFonts w:ascii="Times New Roman" w:eastAsia="Times New Roman" w:hAnsi="Times New Roman" w:cs="Times New Roman"/>
            <w:color w:val="1155CC"/>
            <w:highlight w:val="white"/>
            <w:u w:val="single"/>
          </w:rPr>
          <w:t>https://doi.org/10.1111/cobi.12045</w:t>
        </w:r>
      </w:hyperlink>
    </w:p>
    <w:p w14:paraId="00000146" w14:textId="77777777" w:rsidR="00000000" w:rsidRPr="004C3784" w:rsidRDefault="00000000">
      <w:pPr>
        <w:spacing w:after="0" w:line="360" w:lineRule="auto"/>
        <w:ind w:left="425" w:hanging="425"/>
        <w:rPr>
          <w:rFonts w:ascii="Times New Roman" w:eastAsia="Times New Roman" w:hAnsi="Times New Roman" w:cs="Times New Roman"/>
          <w:color w:val="000000"/>
          <w:highlight w:val="white"/>
        </w:rPr>
      </w:pPr>
    </w:p>
    <w:p w14:paraId="00000147" w14:textId="77777777" w:rsidR="00000000" w:rsidRPr="004C3784" w:rsidRDefault="00000000">
      <w:pPr>
        <w:spacing w:after="0" w:line="360" w:lineRule="auto"/>
        <w:ind w:left="425" w:hanging="425"/>
        <w:rPr>
          <w:rFonts w:ascii="Times New Roman" w:eastAsia="Times New Roman" w:hAnsi="Times New Roman" w:cs="Times New Roman"/>
          <w:color w:val="000000"/>
          <w:highlight w:val="white"/>
        </w:rPr>
      </w:pPr>
      <w:r w:rsidRPr="004C3784">
        <w:rPr>
          <w:rFonts w:ascii="Times New Roman" w:eastAsia="Times New Roman" w:hAnsi="Times New Roman" w:cs="Times New Roman"/>
          <w:color w:val="000000"/>
          <w:highlight w:val="white"/>
        </w:rPr>
        <w:t xml:space="preserve">Felipe-Lucia, M. R., S. </w:t>
      </w:r>
      <w:proofErr w:type="spellStart"/>
      <w:r w:rsidRPr="004C3784">
        <w:rPr>
          <w:rFonts w:ascii="Times New Roman" w:eastAsia="Times New Roman" w:hAnsi="Times New Roman" w:cs="Times New Roman"/>
          <w:color w:val="000000"/>
          <w:highlight w:val="white"/>
        </w:rPr>
        <w:t>Soliveres</w:t>
      </w:r>
      <w:proofErr w:type="spellEnd"/>
      <w:r w:rsidRPr="004C3784">
        <w:rPr>
          <w:rFonts w:ascii="Times New Roman" w:eastAsia="Times New Roman" w:hAnsi="Times New Roman" w:cs="Times New Roman"/>
          <w:color w:val="000000"/>
          <w:highlight w:val="white"/>
        </w:rPr>
        <w:t xml:space="preserve">, C. </w:t>
      </w:r>
      <w:proofErr w:type="spellStart"/>
      <w:r w:rsidRPr="004C3784">
        <w:rPr>
          <w:rFonts w:ascii="Times New Roman" w:eastAsia="Times New Roman" w:hAnsi="Times New Roman" w:cs="Times New Roman"/>
          <w:color w:val="000000"/>
          <w:highlight w:val="white"/>
        </w:rPr>
        <w:t>Penone</w:t>
      </w:r>
      <w:proofErr w:type="spellEnd"/>
      <w:r w:rsidRPr="004C3784">
        <w:rPr>
          <w:rFonts w:ascii="Times New Roman" w:eastAsia="Times New Roman" w:hAnsi="Times New Roman" w:cs="Times New Roman"/>
          <w:color w:val="000000"/>
          <w:highlight w:val="white"/>
        </w:rPr>
        <w:t xml:space="preserve">, M. Fischer, C. </w:t>
      </w:r>
      <w:proofErr w:type="spellStart"/>
      <w:r w:rsidRPr="004C3784">
        <w:rPr>
          <w:rFonts w:ascii="Times New Roman" w:eastAsia="Times New Roman" w:hAnsi="Times New Roman" w:cs="Times New Roman"/>
          <w:color w:val="000000"/>
          <w:highlight w:val="white"/>
        </w:rPr>
        <w:t>Ammer</w:t>
      </w:r>
      <w:proofErr w:type="spellEnd"/>
      <w:r w:rsidRPr="004C3784">
        <w:rPr>
          <w:rFonts w:ascii="Times New Roman" w:eastAsia="Times New Roman" w:hAnsi="Times New Roman" w:cs="Times New Roman"/>
          <w:color w:val="000000"/>
          <w:highlight w:val="white"/>
        </w:rPr>
        <w:t xml:space="preserve">, S. </w:t>
      </w:r>
      <w:proofErr w:type="spellStart"/>
      <w:r w:rsidRPr="004C3784">
        <w:rPr>
          <w:rFonts w:ascii="Times New Roman" w:eastAsia="Times New Roman" w:hAnsi="Times New Roman" w:cs="Times New Roman"/>
          <w:color w:val="000000"/>
          <w:highlight w:val="white"/>
        </w:rPr>
        <w:t>Boch</w:t>
      </w:r>
      <w:proofErr w:type="spellEnd"/>
      <w:r w:rsidRPr="004C3784">
        <w:rPr>
          <w:rFonts w:ascii="Times New Roman" w:eastAsia="Times New Roman" w:hAnsi="Times New Roman" w:cs="Times New Roman"/>
          <w:color w:val="000000"/>
          <w:highlight w:val="white"/>
        </w:rPr>
        <w:t xml:space="preserve">, R. S. </w:t>
      </w:r>
      <w:proofErr w:type="spellStart"/>
      <w:r w:rsidRPr="004C3784">
        <w:rPr>
          <w:rFonts w:ascii="Times New Roman" w:eastAsia="Times New Roman" w:hAnsi="Times New Roman" w:cs="Times New Roman"/>
          <w:color w:val="000000"/>
          <w:highlight w:val="white"/>
        </w:rPr>
        <w:t>Boeddinghaus</w:t>
      </w:r>
      <w:proofErr w:type="spellEnd"/>
      <w:r w:rsidRPr="004C3784">
        <w:rPr>
          <w:rFonts w:ascii="Times New Roman" w:eastAsia="Times New Roman" w:hAnsi="Times New Roman" w:cs="Times New Roman"/>
          <w:color w:val="000000"/>
          <w:highlight w:val="white"/>
        </w:rPr>
        <w:t xml:space="preserve">, M. </w:t>
      </w:r>
      <w:proofErr w:type="spellStart"/>
      <w:r w:rsidRPr="004C3784">
        <w:rPr>
          <w:rFonts w:ascii="Times New Roman" w:eastAsia="Times New Roman" w:hAnsi="Times New Roman" w:cs="Times New Roman"/>
          <w:color w:val="000000"/>
          <w:highlight w:val="white"/>
        </w:rPr>
        <w:t>Bonkowski</w:t>
      </w:r>
      <w:proofErr w:type="spellEnd"/>
      <w:r w:rsidRPr="004C3784">
        <w:rPr>
          <w:rFonts w:ascii="Times New Roman" w:eastAsia="Times New Roman" w:hAnsi="Times New Roman" w:cs="Times New Roman"/>
          <w:color w:val="000000"/>
          <w:highlight w:val="white"/>
        </w:rPr>
        <w:t xml:space="preserve">, F. </w:t>
      </w:r>
      <w:proofErr w:type="spellStart"/>
      <w:r w:rsidRPr="004C3784">
        <w:rPr>
          <w:rFonts w:ascii="Times New Roman" w:eastAsia="Times New Roman" w:hAnsi="Times New Roman" w:cs="Times New Roman"/>
          <w:color w:val="000000"/>
          <w:highlight w:val="white"/>
        </w:rPr>
        <w:t>Buscot</w:t>
      </w:r>
      <w:proofErr w:type="spellEnd"/>
      <w:r w:rsidRPr="004C3784">
        <w:rPr>
          <w:rFonts w:ascii="Times New Roman" w:eastAsia="Times New Roman" w:hAnsi="Times New Roman" w:cs="Times New Roman"/>
          <w:color w:val="000000"/>
          <w:highlight w:val="white"/>
        </w:rPr>
        <w:t>, A. M. Fiore-</w:t>
      </w:r>
      <w:proofErr w:type="spellStart"/>
      <w:r w:rsidRPr="004C3784">
        <w:rPr>
          <w:rFonts w:ascii="Times New Roman" w:eastAsia="Times New Roman" w:hAnsi="Times New Roman" w:cs="Times New Roman"/>
          <w:color w:val="000000"/>
          <w:highlight w:val="white"/>
        </w:rPr>
        <w:t>Donno</w:t>
      </w:r>
      <w:proofErr w:type="spellEnd"/>
      <w:r w:rsidRPr="004C3784">
        <w:rPr>
          <w:rFonts w:ascii="Times New Roman" w:eastAsia="Times New Roman" w:hAnsi="Times New Roman" w:cs="Times New Roman"/>
          <w:color w:val="000000"/>
          <w:highlight w:val="white"/>
        </w:rPr>
        <w:t xml:space="preserve">, K. Frank, K. </w:t>
      </w:r>
      <w:proofErr w:type="spellStart"/>
      <w:r w:rsidRPr="004C3784">
        <w:rPr>
          <w:rFonts w:ascii="Times New Roman" w:eastAsia="Times New Roman" w:hAnsi="Times New Roman" w:cs="Times New Roman"/>
          <w:color w:val="000000"/>
          <w:highlight w:val="white"/>
        </w:rPr>
        <w:t>Goldmann</w:t>
      </w:r>
      <w:proofErr w:type="spellEnd"/>
      <w:r w:rsidRPr="004C3784">
        <w:rPr>
          <w:rFonts w:ascii="Times New Roman" w:eastAsia="Times New Roman" w:hAnsi="Times New Roman" w:cs="Times New Roman"/>
          <w:color w:val="000000"/>
          <w:highlight w:val="white"/>
        </w:rPr>
        <w:t xml:space="preserve">, M. M. </w:t>
      </w:r>
      <w:proofErr w:type="spellStart"/>
      <w:r w:rsidRPr="004C3784">
        <w:rPr>
          <w:rFonts w:ascii="Times New Roman" w:eastAsia="Times New Roman" w:hAnsi="Times New Roman" w:cs="Times New Roman"/>
          <w:color w:val="000000"/>
          <w:highlight w:val="white"/>
        </w:rPr>
        <w:t>Gossner</w:t>
      </w:r>
      <w:proofErr w:type="spellEnd"/>
      <w:r w:rsidRPr="004C3784">
        <w:rPr>
          <w:rFonts w:ascii="Times New Roman" w:eastAsia="Times New Roman" w:hAnsi="Times New Roman" w:cs="Times New Roman"/>
          <w:color w:val="000000"/>
          <w:highlight w:val="white"/>
        </w:rPr>
        <w:t xml:space="preserve">, N. </w:t>
      </w:r>
      <w:proofErr w:type="spellStart"/>
      <w:r w:rsidRPr="004C3784">
        <w:rPr>
          <w:rFonts w:ascii="Times New Roman" w:eastAsia="Times New Roman" w:hAnsi="Times New Roman" w:cs="Times New Roman"/>
          <w:color w:val="000000"/>
          <w:highlight w:val="white"/>
        </w:rPr>
        <w:t>Hölzel</w:t>
      </w:r>
      <w:proofErr w:type="spellEnd"/>
      <w:r w:rsidRPr="004C3784">
        <w:rPr>
          <w:rFonts w:ascii="Times New Roman" w:eastAsia="Times New Roman" w:hAnsi="Times New Roman" w:cs="Times New Roman"/>
          <w:color w:val="000000"/>
          <w:highlight w:val="white"/>
        </w:rPr>
        <w:t xml:space="preserve">, M. </w:t>
      </w:r>
      <w:proofErr w:type="spellStart"/>
      <w:r w:rsidRPr="004C3784">
        <w:rPr>
          <w:rFonts w:ascii="Times New Roman" w:eastAsia="Times New Roman" w:hAnsi="Times New Roman" w:cs="Times New Roman"/>
          <w:color w:val="000000"/>
          <w:highlight w:val="white"/>
        </w:rPr>
        <w:t>Jochum</w:t>
      </w:r>
      <w:proofErr w:type="spellEnd"/>
      <w:r w:rsidRPr="004C3784">
        <w:rPr>
          <w:rFonts w:ascii="Times New Roman" w:eastAsia="Times New Roman" w:hAnsi="Times New Roman" w:cs="Times New Roman"/>
          <w:color w:val="000000"/>
          <w:highlight w:val="white"/>
        </w:rPr>
        <w:t xml:space="preserve">, E. </w:t>
      </w:r>
      <w:proofErr w:type="spellStart"/>
      <w:r w:rsidRPr="004C3784">
        <w:rPr>
          <w:rFonts w:ascii="Times New Roman" w:eastAsia="Times New Roman" w:hAnsi="Times New Roman" w:cs="Times New Roman"/>
          <w:color w:val="000000"/>
          <w:highlight w:val="white"/>
        </w:rPr>
        <w:t>Kandeler</w:t>
      </w:r>
      <w:proofErr w:type="spellEnd"/>
      <w:r w:rsidRPr="004C3784">
        <w:rPr>
          <w:rFonts w:ascii="Times New Roman" w:eastAsia="Times New Roman" w:hAnsi="Times New Roman" w:cs="Times New Roman"/>
          <w:color w:val="000000"/>
          <w:highlight w:val="white"/>
        </w:rPr>
        <w:t xml:space="preserve">, V. H. Klaus, T. </w:t>
      </w:r>
      <w:proofErr w:type="spellStart"/>
      <w:r w:rsidRPr="004C3784">
        <w:rPr>
          <w:rFonts w:ascii="Times New Roman" w:eastAsia="Times New Roman" w:hAnsi="Times New Roman" w:cs="Times New Roman"/>
          <w:color w:val="000000"/>
          <w:highlight w:val="white"/>
        </w:rPr>
        <w:t>Kleinebecker</w:t>
      </w:r>
      <w:proofErr w:type="spellEnd"/>
      <w:r w:rsidRPr="004C3784">
        <w:rPr>
          <w:rFonts w:ascii="Times New Roman" w:eastAsia="Times New Roman" w:hAnsi="Times New Roman" w:cs="Times New Roman"/>
          <w:color w:val="000000"/>
          <w:highlight w:val="white"/>
        </w:rPr>
        <w:t xml:space="preserve">, S. </w:t>
      </w:r>
      <w:proofErr w:type="spellStart"/>
      <w:r w:rsidRPr="004C3784">
        <w:rPr>
          <w:rFonts w:ascii="Times New Roman" w:eastAsia="Times New Roman" w:hAnsi="Times New Roman" w:cs="Times New Roman"/>
          <w:color w:val="000000"/>
          <w:highlight w:val="white"/>
        </w:rPr>
        <w:t>Leimer</w:t>
      </w:r>
      <w:proofErr w:type="spellEnd"/>
      <w:r w:rsidRPr="004C3784">
        <w:rPr>
          <w:rFonts w:ascii="Times New Roman" w:eastAsia="Times New Roman" w:hAnsi="Times New Roman" w:cs="Times New Roman"/>
          <w:color w:val="000000"/>
          <w:highlight w:val="white"/>
        </w:rPr>
        <w:t xml:space="preserve">, P. Manning, Y. </w:t>
      </w:r>
      <w:proofErr w:type="spellStart"/>
      <w:r w:rsidRPr="004C3784">
        <w:rPr>
          <w:rFonts w:ascii="Times New Roman" w:eastAsia="Times New Roman" w:hAnsi="Times New Roman" w:cs="Times New Roman"/>
          <w:color w:val="000000"/>
          <w:highlight w:val="white"/>
        </w:rPr>
        <w:t>Oelmann</w:t>
      </w:r>
      <w:proofErr w:type="spellEnd"/>
      <w:r w:rsidRPr="004C3784">
        <w:rPr>
          <w:rFonts w:ascii="Times New Roman" w:eastAsia="Times New Roman" w:hAnsi="Times New Roman" w:cs="Times New Roman"/>
          <w:color w:val="000000"/>
          <w:highlight w:val="white"/>
        </w:rPr>
        <w:t xml:space="preserve">, H. </w:t>
      </w:r>
      <w:proofErr w:type="spellStart"/>
      <w:r w:rsidRPr="004C3784">
        <w:rPr>
          <w:rFonts w:ascii="Times New Roman" w:eastAsia="Times New Roman" w:hAnsi="Times New Roman" w:cs="Times New Roman"/>
          <w:color w:val="000000"/>
          <w:highlight w:val="white"/>
        </w:rPr>
        <w:t>Saiz</w:t>
      </w:r>
      <w:proofErr w:type="spellEnd"/>
      <w:r w:rsidRPr="004C3784">
        <w:rPr>
          <w:rFonts w:ascii="Times New Roman" w:eastAsia="Times New Roman" w:hAnsi="Times New Roman" w:cs="Times New Roman"/>
          <w:color w:val="000000"/>
          <w:highlight w:val="white"/>
        </w:rPr>
        <w:t xml:space="preserve">, P. </w:t>
      </w:r>
      <w:proofErr w:type="spellStart"/>
      <w:r w:rsidRPr="004C3784">
        <w:rPr>
          <w:rFonts w:ascii="Times New Roman" w:eastAsia="Times New Roman" w:hAnsi="Times New Roman" w:cs="Times New Roman"/>
          <w:color w:val="000000"/>
          <w:highlight w:val="white"/>
        </w:rPr>
        <w:t>Schall</w:t>
      </w:r>
      <w:proofErr w:type="spellEnd"/>
      <w:r w:rsidRPr="004C3784">
        <w:rPr>
          <w:rFonts w:ascii="Times New Roman" w:eastAsia="Times New Roman" w:hAnsi="Times New Roman" w:cs="Times New Roman"/>
          <w:color w:val="000000"/>
          <w:highlight w:val="white"/>
        </w:rPr>
        <w:t xml:space="preserve">, M. </w:t>
      </w:r>
      <w:proofErr w:type="spellStart"/>
      <w:r w:rsidRPr="004C3784">
        <w:rPr>
          <w:rFonts w:ascii="Times New Roman" w:eastAsia="Times New Roman" w:hAnsi="Times New Roman" w:cs="Times New Roman"/>
          <w:color w:val="000000"/>
          <w:highlight w:val="white"/>
        </w:rPr>
        <w:t>Schloter</w:t>
      </w:r>
      <w:proofErr w:type="spellEnd"/>
      <w:r w:rsidRPr="004C3784">
        <w:rPr>
          <w:rFonts w:ascii="Times New Roman" w:eastAsia="Times New Roman" w:hAnsi="Times New Roman" w:cs="Times New Roman"/>
          <w:color w:val="000000"/>
          <w:highlight w:val="white"/>
        </w:rPr>
        <w:t xml:space="preserve">, I. </w:t>
      </w:r>
      <w:proofErr w:type="spellStart"/>
      <w:r w:rsidRPr="004C3784">
        <w:rPr>
          <w:rFonts w:ascii="Times New Roman" w:eastAsia="Times New Roman" w:hAnsi="Times New Roman" w:cs="Times New Roman"/>
          <w:color w:val="000000"/>
          <w:highlight w:val="white"/>
        </w:rPr>
        <w:t>Schöning</w:t>
      </w:r>
      <w:proofErr w:type="spellEnd"/>
      <w:r w:rsidRPr="004C3784">
        <w:rPr>
          <w:rFonts w:ascii="Times New Roman" w:eastAsia="Times New Roman" w:hAnsi="Times New Roman" w:cs="Times New Roman"/>
          <w:color w:val="000000"/>
          <w:highlight w:val="white"/>
        </w:rPr>
        <w:t xml:space="preserve">, M. </w:t>
      </w:r>
      <w:proofErr w:type="spellStart"/>
      <w:r w:rsidRPr="004C3784">
        <w:rPr>
          <w:rFonts w:ascii="Times New Roman" w:eastAsia="Times New Roman" w:hAnsi="Times New Roman" w:cs="Times New Roman"/>
          <w:color w:val="000000"/>
          <w:highlight w:val="white"/>
        </w:rPr>
        <w:t>Schrumpf</w:t>
      </w:r>
      <w:proofErr w:type="spellEnd"/>
      <w:r w:rsidRPr="004C3784">
        <w:rPr>
          <w:rFonts w:ascii="Times New Roman" w:eastAsia="Times New Roman" w:hAnsi="Times New Roman" w:cs="Times New Roman"/>
          <w:color w:val="000000"/>
          <w:highlight w:val="white"/>
        </w:rPr>
        <w:t xml:space="preserve">, E. F. Solly, B. </w:t>
      </w:r>
      <w:proofErr w:type="spellStart"/>
      <w:r w:rsidRPr="004C3784">
        <w:rPr>
          <w:rFonts w:ascii="Times New Roman" w:eastAsia="Times New Roman" w:hAnsi="Times New Roman" w:cs="Times New Roman"/>
          <w:color w:val="000000"/>
          <w:highlight w:val="white"/>
        </w:rPr>
        <w:t>Stempfhuber</w:t>
      </w:r>
      <w:proofErr w:type="spellEnd"/>
      <w:r w:rsidRPr="004C3784">
        <w:rPr>
          <w:rFonts w:ascii="Times New Roman" w:eastAsia="Times New Roman" w:hAnsi="Times New Roman" w:cs="Times New Roman"/>
          <w:color w:val="000000"/>
          <w:highlight w:val="white"/>
        </w:rPr>
        <w:t xml:space="preserve">, W. W. Weisser, W. </w:t>
      </w:r>
      <w:proofErr w:type="spellStart"/>
      <w:r w:rsidRPr="004C3784">
        <w:rPr>
          <w:rFonts w:ascii="Times New Roman" w:eastAsia="Times New Roman" w:hAnsi="Times New Roman" w:cs="Times New Roman"/>
          <w:color w:val="000000"/>
          <w:highlight w:val="white"/>
        </w:rPr>
        <w:t>Wilcke</w:t>
      </w:r>
      <w:proofErr w:type="spellEnd"/>
      <w:r w:rsidRPr="004C3784">
        <w:rPr>
          <w:rFonts w:ascii="Times New Roman" w:eastAsia="Times New Roman" w:hAnsi="Times New Roman" w:cs="Times New Roman"/>
          <w:color w:val="000000"/>
          <w:highlight w:val="white"/>
        </w:rPr>
        <w:t xml:space="preserve">, T. </w:t>
      </w:r>
      <w:proofErr w:type="spellStart"/>
      <w:r w:rsidRPr="004C3784">
        <w:rPr>
          <w:rFonts w:ascii="Times New Roman" w:eastAsia="Times New Roman" w:hAnsi="Times New Roman" w:cs="Times New Roman"/>
          <w:color w:val="000000"/>
          <w:highlight w:val="white"/>
        </w:rPr>
        <w:t>Wubet</w:t>
      </w:r>
      <w:proofErr w:type="spellEnd"/>
      <w:r w:rsidRPr="004C3784">
        <w:rPr>
          <w:rFonts w:ascii="Times New Roman" w:eastAsia="Times New Roman" w:hAnsi="Times New Roman" w:cs="Times New Roman"/>
          <w:color w:val="000000"/>
          <w:highlight w:val="white"/>
        </w:rPr>
        <w:t xml:space="preserve"> &amp; E. Allan, 2020. Land-use intensity alters networks between biodiversity, ecosystem functions, and services. Proceedings of the National Academy of Sciences 117: 28140–28149. </w:t>
      </w:r>
      <w:hyperlink r:id="rId45">
        <w:r w:rsidRPr="004C3784">
          <w:rPr>
            <w:rFonts w:ascii="Times New Roman" w:eastAsia="Times New Roman" w:hAnsi="Times New Roman" w:cs="Times New Roman"/>
            <w:color w:val="1155CC"/>
            <w:highlight w:val="white"/>
            <w:u w:val="single"/>
          </w:rPr>
          <w:t>https://doi.org/10.1073/pnas.2016210117</w:t>
        </w:r>
      </w:hyperlink>
      <w:r w:rsidRPr="004C3784">
        <w:rPr>
          <w:rFonts w:ascii="Times New Roman" w:eastAsia="Times New Roman" w:hAnsi="Times New Roman" w:cs="Times New Roman"/>
          <w:color w:val="000000"/>
          <w:highlight w:val="white"/>
        </w:rPr>
        <w:t xml:space="preserve"> </w:t>
      </w:r>
    </w:p>
    <w:p w14:paraId="00000148" w14:textId="77777777" w:rsidR="00000000" w:rsidRDefault="00000000">
      <w:pPr>
        <w:pBdr>
          <w:top w:val="none" w:sz="0" w:space="10" w:color="auto"/>
          <w:bottom w:val="none" w:sz="0" w:space="10" w:color="auto"/>
          <w:right w:val="none" w:sz="0" w:space="5" w:color="auto"/>
          <w:between w:val="none" w:sz="0" w:space="10" w:color="auto"/>
        </w:pBdr>
        <w:shd w:val="clear" w:color="auto" w:fill="FFFFFF"/>
        <w:spacing w:after="0" w:line="360" w:lineRule="auto"/>
        <w:ind w:left="425" w:hanging="425"/>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 xml:space="preserve">Ferreira, A., F. R. Paula, S. F. B. </w:t>
      </w:r>
      <w:proofErr w:type="spellStart"/>
      <w:r>
        <w:rPr>
          <w:rFonts w:ascii="Times New Roman" w:eastAsia="Times New Roman" w:hAnsi="Times New Roman" w:cs="Times New Roman"/>
          <w:color w:val="000000"/>
          <w:highlight w:val="white"/>
        </w:rPr>
        <w:t>Ferraz</w:t>
      </w:r>
      <w:proofErr w:type="spellEnd"/>
      <w:r>
        <w:rPr>
          <w:rFonts w:ascii="Times New Roman" w:eastAsia="Times New Roman" w:hAnsi="Times New Roman" w:cs="Times New Roman"/>
          <w:color w:val="000000"/>
          <w:highlight w:val="white"/>
        </w:rPr>
        <w:t xml:space="preserve">, P. Gerhard, E. A. </w:t>
      </w:r>
      <w:proofErr w:type="spellStart"/>
      <w:r>
        <w:rPr>
          <w:rFonts w:ascii="Times New Roman" w:eastAsia="Times New Roman" w:hAnsi="Times New Roman" w:cs="Times New Roman"/>
          <w:color w:val="000000"/>
          <w:highlight w:val="white"/>
        </w:rPr>
        <w:t>Kashiwaqui</w:t>
      </w:r>
      <w:proofErr w:type="spellEnd"/>
      <w:r>
        <w:rPr>
          <w:rFonts w:ascii="Times New Roman" w:eastAsia="Times New Roman" w:hAnsi="Times New Roman" w:cs="Times New Roman"/>
          <w:color w:val="000000"/>
          <w:highlight w:val="white"/>
        </w:rPr>
        <w:t xml:space="preserve">, J. E. </w:t>
      </w:r>
      <w:proofErr w:type="spellStart"/>
      <w:proofErr w:type="gramStart"/>
      <w:r>
        <w:rPr>
          <w:rFonts w:ascii="Times New Roman" w:eastAsia="Times New Roman" w:hAnsi="Times New Roman" w:cs="Times New Roman"/>
          <w:color w:val="000000"/>
          <w:highlight w:val="white"/>
        </w:rPr>
        <w:t>Cyrino</w:t>
      </w:r>
      <w:proofErr w:type="spellEnd"/>
      <w:r>
        <w:rPr>
          <w:rFonts w:ascii="Times New Roman" w:eastAsia="Times New Roman" w:hAnsi="Times New Roman" w:cs="Times New Roman"/>
          <w:color w:val="000000"/>
          <w:highlight w:val="white"/>
        </w:rPr>
        <w:t xml:space="preserve">  &amp;</w:t>
      </w:r>
      <w:proofErr w:type="gramEnd"/>
      <w:r>
        <w:rPr>
          <w:rFonts w:ascii="Times New Roman" w:eastAsia="Times New Roman" w:hAnsi="Times New Roman" w:cs="Times New Roman"/>
          <w:color w:val="000000"/>
          <w:highlight w:val="white"/>
        </w:rPr>
        <w:t xml:space="preserve"> L. A. Martinelli, 2012. </w:t>
      </w:r>
      <w:r w:rsidRPr="004C3784">
        <w:rPr>
          <w:rFonts w:ascii="Times New Roman" w:eastAsia="Times New Roman" w:hAnsi="Times New Roman" w:cs="Times New Roman"/>
          <w:color w:val="000000"/>
          <w:highlight w:val="white"/>
        </w:rPr>
        <w:t xml:space="preserve">Riparian coverage affects diets of characids in neotropical streams. Ecology of Freshwater Fish, 21(1), 12-22.  </w:t>
      </w:r>
      <w:hyperlink r:id="rId46">
        <w:r>
          <w:rPr>
            <w:rFonts w:ascii="Times New Roman" w:eastAsia="Times New Roman" w:hAnsi="Times New Roman" w:cs="Times New Roman"/>
            <w:color w:val="1155CC"/>
            <w:highlight w:val="white"/>
            <w:u w:val="single"/>
          </w:rPr>
          <w:t>https://doi.org/10.1111/j.1600-0633.2011.00518.x</w:t>
        </w:r>
      </w:hyperlink>
    </w:p>
    <w:p w14:paraId="00000149" w14:textId="77777777" w:rsidR="00000000" w:rsidRPr="004C3784" w:rsidRDefault="00000000">
      <w:pPr>
        <w:spacing w:after="0" w:line="360" w:lineRule="auto"/>
        <w:ind w:left="425" w:hanging="425"/>
        <w:rPr>
          <w:rFonts w:ascii="Times New Roman" w:eastAsia="Times New Roman" w:hAnsi="Times New Roman" w:cs="Times New Roman"/>
          <w:color w:val="000000"/>
          <w:highlight w:val="white"/>
        </w:rPr>
      </w:pPr>
      <w:proofErr w:type="spellStart"/>
      <w:r>
        <w:rPr>
          <w:rFonts w:ascii="Times New Roman" w:eastAsia="Times New Roman" w:hAnsi="Times New Roman" w:cs="Times New Roman"/>
          <w:color w:val="000000"/>
          <w:highlight w:val="white"/>
        </w:rPr>
        <w:t>Hric</w:t>
      </w:r>
      <w:proofErr w:type="spellEnd"/>
      <w:r>
        <w:rPr>
          <w:rFonts w:ascii="Times New Roman" w:eastAsia="Times New Roman" w:hAnsi="Times New Roman" w:cs="Times New Roman"/>
          <w:color w:val="000000"/>
          <w:highlight w:val="white"/>
        </w:rPr>
        <w:t xml:space="preserve">, D., T. P. Peixoto &amp; S. Fortunato, 2016. </w:t>
      </w:r>
      <w:r w:rsidRPr="004C3784">
        <w:rPr>
          <w:rFonts w:ascii="Times New Roman" w:eastAsia="Times New Roman" w:hAnsi="Times New Roman" w:cs="Times New Roman"/>
          <w:color w:val="000000"/>
          <w:highlight w:val="white"/>
        </w:rPr>
        <w:t xml:space="preserve">Network structure, metadata, and the prediction of missing nodes and annotations. Physical Review X, 6(3), 031038. </w:t>
      </w:r>
      <w:hyperlink r:id="rId47">
        <w:r w:rsidRPr="004C3784">
          <w:rPr>
            <w:rFonts w:ascii="Times New Roman" w:eastAsia="Times New Roman" w:hAnsi="Times New Roman" w:cs="Times New Roman"/>
            <w:color w:val="1155CC"/>
            <w:highlight w:val="white"/>
            <w:u w:val="single"/>
          </w:rPr>
          <w:t>https://doi.org/10.1103/PhysRevX.6.031038</w:t>
        </w:r>
      </w:hyperlink>
      <w:r w:rsidRPr="004C3784">
        <w:rPr>
          <w:rFonts w:ascii="Times New Roman" w:eastAsia="Times New Roman" w:hAnsi="Times New Roman" w:cs="Times New Roman"/>
          <w:color w:val="000000"/>
          <w:highlight w:val="white"/>
        </w:rPr>
        <w:t xml:space="preserve"> </w:t>
      </w:r>
    </w:p>
    <w:p w14:paraId="0000014A" w14:textId="77777777" w:rsidR="00000000" w:rsidRDefault="00000000">
      <w:pPr>
        <w:pBdr>
          <w:top w:val="none" w:sz="0" w:space="10" w:color="auto"/>
          <w:bottom w:val="none" w:sz="0" w:space="10" w:color="auto"/>
          <w:right w:val="none" w:sz="0" w:space="5" w:color="auto"/>
          <w:between w:val="none" w:sz="0" w:space="10" w:color="auto"/>
        </w:pBdr>
        <w:shd w:val="clear" w:color="auto" w:fill="FFFFFF"/>
        <w:spacing w:after="0" w:line="360" w:lineRule="auto"/>
        <w:ind w:left="425" w:hanging="425"/>
        <w:rPr>
          <w:rFonts w:ascii="Times New Roman" w:eastAsia="Times New Roman" w:hAnsi="Times New Roman" w:cs="Times New Roman"/>
          <w:color w:val="000000"/>
          <w:highlight w:val="white"/>
        </w:rPr>
      </w:pPr>
      <w:proofErr w:type="spellStart"/>
      <w:r w:rsidRPr="004C3784">
        <w:rPr>
          <w:rFonts w:ascii="Times New Roman" w:eastAsia="Times New Roman" w:hAnsi="Times New Roman" w:cs="Times New Roman"/>
          <w:color w:val="000000"/>
          <w:highlight w:val="white"/>
        </w:rPr>
        <w:lastRenderedPageBreak/>
        <w:t>Kortsch</w:t>
      </w:r>
      <w:proofErr w:type="spellEnd"/>
      <w:r w:rsidRPr="004C3784">
        <w:rPr>
          <w:rFonts w:ascii="Times New Roman" w:eastAsia="Times New Roman" w:hAnsi="Times New Roman" w:cs="Times New Roman"/>
          <w:color w:val="000000"/>
          <w:highlight w:val="white"/>
        </w:rPr>
        <w:t xml:space="preserve">, S., R. </w:t>
      </w:r>
      <w:proofErr w:type="spellStart"/>
      <w:r w:rsidRPr="004C3784">
        <w:rPr>
          <w:rFonts w:ascii="Times New Roman" w:eastAsia="Times New Roman" w:hAnsi="Times New Roman" w:cs="Times New Roman"/>
          <w:color w:val="000000"/>
          <w:highlight w:val="white"/>
        </w:rPr>
        <w:t>Primicerio</w:t>
      </w:r>
      <w:proofErr w:type="spellEnd"/>
      <w:r w:rsidRPr="004C3784">
        <w:rPr>
          <w:rFonts w:ascii="Times New Roman" w:eastAsia="Times New Roman" w:hAnsi="Times New Roman" w:cs="Times New Roman"/>
          <w:color w:val="000000"/>
          <w:highlight w:val="white"/>
        </w:rPr>
        <w:t xml:space="preserve">, M. </w:t>
      </w:r>
      <w:proofErr w:type="spellStart"/>
      <w:r w:rsidRPr="004C3784">
        <w:rPr>
          <w:rFonts w:ascii="Times New Roman" w:eastAsia="Times New Roman" w:hAnsi="Times New Roman" w:cs="Times New Roman"/>
          <w:color w:val="000000"/>
          <w:highlight w:val="white"/>
        </w:rPr>
        <w:t>Aschan</w:t>
      </w:r>
      <w:proofErr w:type="spellEnd"/>
      <w:r w:rsidRPr="004C3784">
        <w:rPr>
          <w:rFonts w:ascii="Times New Roman" w:eastAsia="Times New Roman" w:hAnsi="Times New Roman" w:cs="Times New Roman"/>
          <w:color w:val="000000"/>
          <w:highlight w:val="white"/>
        </w:rPr>
        <w:t xml:space="preserve">, S. Lind, A. V. </w:t>
      </w:r>
      <w:proofErr w:type="spellStart"/>
      <w:r w:rsidRPr="004C3784">
        <w:rPr>
          <w:rFonts w:ascii="Times New Roman" w:eastAsia="Times New Roman" w:hAnsi="Times New Roman" w:cs="Times New Roman"/>
          <w:color w:val="000000"/>
          <w:highlight w:val="white"/>
        </w:rPr>
        <w:t>Dolgov</w:t>
      </w:r>
      <w:proofErr w:type="spellEnd"/>
      <w:r w:rsidRPr="004C3784">
        <w:rPr>
          <w:rFonts w:ascii="Times New Roman" w:eastAsia="Times New Roman" w:hAnsi="Times New Roman" w:cs="Times New Roman"/>
          <w:color w:val="000000"/>
          <w:highlight w:val="white"/>
        </w:rPr>
        <w:t xml:space="preserve"> &amp; B. </w:t>
      </w:r>
      <w:proofErr w:type="spellStart"/>
      <w:r w:rsidRPr="004C3784">
        <w:rPr>
          <w:rFonts w:ascii="Times New Roman" w:eastAsia="Times New Roman" w:hAnsi="Times New Roman" w:cs="Times New Roman"/>
          <w:color w:val="000000"/>
          <w:highlight w:val="white"/>
        </w:rPr>
        <w:t>Planque</w:t>
      </w:r>
      <w:proofErr w:type="spellEnd"/>
      <w:r w:rsidRPr="004C3784">
        <w:rPr>
          <w:rFonts w:ascii="Times New Roman" w:eastAsia="Times New Roman" w:hAnsi="Times New Roman" w:cs="Times New Roman"/>
          <w:color w:val="000000"/>
          <w:highlight w:val="white"/>
        </w:rPr>
        <w:t xml:space="preserve">, 2019. Food‐web structure varies along environmental gradients in a high‐latitude marine ecosystem. </w:t>
      </w:r>
      <w:proofErr w:type="spellStart"/>
      <w:r>
        <w:rPr>
          <w:rFonts w:ascii="Times New Roman" w:eastAsia="Times New Roman" w:hAnsi="Times New Roman" w:cs="Times New Roman"/>
          <w:color w:val="000000"/>
          <w:highlight w:val="white"/>
        </w:rPr>
        <w:t>Ecography</w:t>
      </w:r>
      <w:proofErr w:type="spellEnd"/>
      <w:r>
        <w:rPr>
          <w:rFonts w:ascii="Times New Roman" w:eastAsia="Times New Roman" w:hAnsi="Times New Roman" w:cs="Times New Roman"/>
          <w:color w:val="000000"/>
          <w:highlight w:val="white"/>
        </w:rPr>
        <w:t xml:space="preserve">, 42(2), 295-308.  </w:t>
      </w:r>
      <w:hyperlink r:id="rId48">
        <w:r>
          <w:rPr>
            <w:rFonts w:ascii="Times New Roman" w:eastAsia="Times New Roman" w:hAnsi="Times New Roman" w:cs="Times New Roman"/>
            <w:color w:val="1155CC"/>
            <w:highlight w:val="white"/>
            <w:u w:val="single"/>
          </w:rPr>
          <w:t>https://doi.org/10.1111/ecog.03443</w:t>
        </w:r>
      </w:hyperlink>
    </w:p>
    <w:p w14:paraId="0000014B" w14:textId="77777777" w:rsidR="00000000" w:rsidRDefault="00000000">
      <w:pPr>
        <w:pBdr>
          <w:top w:val="none" w:sz="0" w:space="10" w:color="auto"/>
          <w:bottom w:val="none" w:sz="0" w:space="10" w:color="auto"/>
          <w:right w:val="none" w:sz="0" w:space="5" w:color="auto"/>
          <w:between w:val="none" w:sz="0" w:space="10" w:color="auto"/>
        </w:pBdr>
        <w:shd w:val="clear" w:color="auto" w:fill="FFFFFF"/>
        <w:spacing w:after="0" w:line="360" w:lineRule="auto"/>
        <w:ind w:left="425" w:hanging="425"/>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Lara, C., E. Martínez-Bolaños, K. López-Vázquez, C. Díaz-</w:t>
      </w:r>
      <w:proofErr w:type="spellStart"/>
      <w:r>
        <w:rPr>
          <w:rFonts w:ascii="Times New Roman" w:eastAsia="Times New Roman" w:hAnsi="Times New Roman" w:cs="Times New Roman"/>
          <w:color w:val="000000"/>
          <w:highlight w:val="white"/>
        </w:rPr>
        <w:t>Castelazo</w:t>
      </w:r>
      <w:proofErr w:type="spellEnd"/>
      <w:r>
        <w:rPr>
          <w:rFonts w:ascii="Times New Roman" w:eastAsia="Times New Roman" w:hAnsi="Times New Roman" w:cs="Times New Roman"/>
          <w:color w:val="000000"/>
          <w:highlight w:val="white"/>
        </w:rPr>
        <w:t xml:space="preserve">, C. Castillo-Guevara &amp; M. </w:t>
      </w:r>
      <w:proofErr w:type="spellStart"/>
      <w:r>
        <w:rPr>
          <w:rFonts w:ascii="Times New Roman" w:eastAsia="Times New Roman" w:hAnsi="Times New Roman" w:cs="Times New Roman"/>
          <w:color w:val="000000"/>
          <w:highlight w:val="white"/>
        </w:rPr>
        <w:t>Cuautle</w:t>
      </w:r>
      <w:proofErr w:type="spellEnd"/>
      <w:r>
        <w:rPr>
          <w:rFonts w:ascii="Times New Roman" w:eastAsia="Times New Roman" w:hAnsi="Times New Roman" w:cs="Times New Roman"/>
          <w:color w:val="000000"/>
          <w:highlight w:val="white"/>
        </w:rPr>
        <w:t xml:space="preserve">, 2020. </w:t>
      </w:r>
      <w:r w:rsidRPr="004C3784">
        <w:rPr>
          <w:rFonts w:ascii="Times New Roman" w:eastAsia="Times New Roman" w:hAnsi="Times New Roman" w:cs="Times New Roman"/>
          <w:color w:val="000000"/>
          <w:highlight w:val="white"/>
        </w:rPr>
        <w:t xml:space="preserve">Effect of agricultural land use change on the structure of a temperate forest ant–plant interaction network. </w:t>
      </w:r>
      <w:r>
        <w:rPr>
          <w:rFonts w:ascii="Times New Roman" w:eastAsia="Times New Roman" w:hAnsi="Times New Roman" w:cs="Times New Roman"/>
          <w:color w:val="000000"/>
          <w:highlight w:val="white"/>
        </w:rPr>
        <w:t xml:space="preserve">Entomological Science, 23, 128–141. Available from: </w:t>
      </w:r>
      <w:hyperlink r:id="rId49">
        <w:r>
          <w:rPr>
            <w:rFonts w:ascii="Times New Roman" w:eastAsia="Times New Roman" w:hAnsi="Times New Roman" w:cs="Times New Roman"/>
            <w:color w:val="1155CC"/>
            <w:highlight w:val="white"/>
            <w:u w:val="single"/>
          </w:rPr>
          <w:t>https://doi.org/10.1111/ens.12407</w:t>
        </w:r>
      </w:hyperlink>
    </w:p>
    <w:p w14:paraId="0000014C" w14:textId="77777777" w:rsidR="00000000" w:rsidRDefault="00000000">
      <w:pPr>
        <w:spacing w:after="0" w:line="360" w:lineRule="auto"/>
        <w:ind w:left="425" w:hanging="425"/>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 xml:space="preserve">Leal, J. S., A. L. González, B. E. Soares, C. Casa Nova, N. A. Marino &amp; V. F. </w:t>
      </w:r>
      <w:proofErr w:type="spellStart"/>
      <w:r>
        <w:rPr>
          <w:rFonts w:ascii="Times New Roman" w:eastAsia="Times New Roman" w:hAnsi="Times New Roman" w:cs="Times New Roman"/>
          <w:color w:val="000000"/>
          <w:highlight w:val="white"/>
        </w:rPr>
        <w:t>Farjalla</w:t>
      </w:r>
      <w:proofErr w:type="spellEnd"/>
      <w:r>
        <w:rPr>
          <w:rFonts w:ascii="Times New Roman" w:eastAsia="Times New Roman" w:hAnsi="Times New Roman" w:cs="Times New Roman"/>
          <w:color w:val="000000"/>
          <w:highlight w:val="white"/>
        </w:rPr>
        <w:t xml:space="preserve">, 2023. </w:t>
      </w:r>
      <w:r w:rsidRPr="004C3784">
        <w:rPr>
          <w:rFonts w:ascii="Times New Roman" w:eastAsia="Times New Roman" w:hAnsi="Times New Roman" w:cs="Times New Roman"/>
          <w:color w:val="000000"/>
          <w:highlight w:val="white"/>
        </w:rPr>
        <w:t xml:space="preserve">Global and local drivers of the relative importance of allochthonous and autochthonous energy sources to freshwater food webs. </w:t>
      </w:r>
      <w:proofErr w:type="spellStart"/>
      <w:r>
        <w:rPr>
          <w:rFonts w:ascii="Times New Roman" w:eastAsia="Times New Roman" w:hAnsi="Times New Roman" w:cs="Times New Roman"/>
          <w:color w:val="000000"/>
          <w:highlight w:val="white"/>
        </w:rPr>
        <w:t>Ecography</w:t>
      </w:r>
      <w:proofErr w:type="spellEnd"/>
      <w:r>
        <w:rPr>
          <w:rFonts w:ascii="Times New Roman" w:eastAsia="Times New Roman" w:hAnsi="Times New Roman" w:cs="Times New Roman"/>
          <w:color w:val="000000"/>
          <w:highlight w:val="white"/>
        </w:rPr>
        <w:t xml:space="preserve">, 2023(4), e06612.  </w:t>
      </w:r>
      <w:hyperlink r:id="rId50">
        <w:r>
          <w:rPr>
            <w:rFonts w:ascii="Times New Roman" w:eastAsia="Times New Roman" w:hAnsi="Times New Roman" w:cs="Times New Roman"/>
            <w:color w:val="1155CC"/>
            <w:highlight w:val="white"/>
            <w:u w:val="single"/>
          </w:rPr>
          <w:t>https://doi.org/10.1111/ecog.06612</w:t>
        </w:r>
      </w:hyperlink>
    </w:p>
    <w:p w14:paraId="0000014D" w14:textId="77777777" w:rsidR="00000000" w:rsidRDefault="00000000">
      <w:pPr>
        <w:pBdr>
          <w:top w:val="none" w:sz="0" w:space="10" w:color="auto"/>
          <w:bottom w:val="none" w:sz="0" w:space="10" w:color="auto"/>
          <w:right w:val="none" w:sz="0" w:space="5" w:color="auto"/>
          <w:between w:val="none" w:sz="0" w:space="10" w:color="auto"/>
        </w:pBdr>
        <w:shd w:val="clear" w:color="auto" w:fill="FFFFFF"/>
        <w:spacing w:after="0" w:line="360" w:lineRule="auto"/>
        <w:ind w:left="425" w:hanging="425"/>
        <w:rPr>
          <w:rFonts w:ascii="Times New Roman" w:eastAsia="Times New Roman" w:hAnsi="Times New Roman" w:cs="Times New Roman"/>
          <w:color w:val="000000"/>
        </w:rPr>
      </w:pPr>
      <w:proofErr w:type="spellStart"/>
      <w:r>
        <w:rPr>
          <w:rFonts w:ascii="Times New Roman" w:eastAsia="Times New Roman" w:hAnsi="Times New Roman" w:cs="Times New Roman"/>
          <w:color w:val="000000"/>
          <w:highlight w:val="white"/>
        </w:rPr>
        <w:t>Lobón-Cerviá</w:t>
      </w:r>
      <w:proofErr w:type="spellEnd"/>
      <w:r>
        <w:rPr>
          <w:rFonts w:ascii="Times New Roman" w:eastAsia="Times New Roman" w:hAnsi="Times New Roman" w:cs="Times New Roman"/>
          <w:color w:val="000000"/>
          <w:highlight w:val="white"/>
        </w:rPr>
        <w:t xml:space="preserve">, J. R. </w:t>
      </w:r>
      <w:proofErr w:type="spellStart"/>
      <w:r>
        <w:rPr>
          <w:rFonts w:ascii="Times New Roman" w:eastAsia="Times New Roman" w:hAnsi="Times New Roman" w:cs="Times New Roman"/>
          <w:color w:val="000000"/>
          <w:highlight w:val="white"/>
        </w:rPr>
        <w:t>MazzoniI</w:t>
      </w:r>
      <w:proofErr w:type="spellEnd"/>
      <w:r>
        <w:rPr>
          <w:rFonts w:ascii="Times New Roman" w:eastAsia="Times New Roman" w:hAnsi="Times New Roman" w:cs="Times New Roman"/>
          <w:color w:val="000000"/>
          <w:highlight w:val="white"/>
        </w:rPr>
        <w:t xml:space="preserve"> &amp; C. F. Rezende, 2016. </w:t>
      </w:r>
      <w:r w:rsidRPr="004C3784">
        <w:rPr>
          <w:rFonts w:ascii="Times New Roman" w:eastAsia="Times New Roman" w:hAnsi="Times New Roman" w:cs="Times New Roman"/>
          <w:color w:val="000000"/>
          <w:highlight w:val="white"/>
        </w:rPr>
        <w:t xml:space="preserve">Effects of riparian forest removal on the trophic dynamics of a Neotropical stream fish assemblage. </w:t>
      </w:r>
      <w:r>
        <w:rPr>
          <w:rFonts w:ascii="Times New Roman" w:eastAsia="Times New Roman" w:hAnsi="Times New Roman" w:cs="Times New Roman"/>
          <w:color w:val="000000"/>
          <w:highlight w:val="white"/>
        </w:rPr>
        <w:t xml:space="preserve">J. Fish Biol. 89(1): 50-64. </w:t>
      </w:r>
      <w:proofErr w:type="spellStart"/>
      <w:r>
        <w:rPr>
          <w:rFonts w:ascii="Times New Roman" w:eastAsia="Times New Roman" w:hAnsi="Times New Roman" w:cs="Times New Roman"/>
          <w:color w:val="000000"/>
          <w:highlight w:val="white"/>
        </w:rPr>
        <w:t>doi</w:t>
      </w:r>
      <w:proofErr w:type="spellEnd"/>
      <w:r>
        <w:rPr>
          <w:rFonts w:ascii="Times New Roman" w:eastAsia="Times New Roman" w:hAnsi="Times New Roman" w:cs="Times New Roman"/>
          <w:color w:val="000000"/>
          <w:highlight w:val="white"/>
        </w:rPr>
        <w:t xml:space="preserve">: 10.1111/jfb.12973. </w:t>
      </w:r>
      <w:hyperlink r:id="rId51">
        <w:r>
          <w:rPr>
            <w:rFonts w:ascii="Times New Roman" w:eastAsia="Times New Roman" w:hAnsi="Times New Roman" w:cs="Times New Roman"/>
            <w:color w:val="1155CC"/>
            <w:highlight w:val="white"/>
            <w:u w:val="single"/>
          </w:rPr>
          <w:t>https://doi.org/10.1111/jfb.12973</w:t>
        </w:r>
      </w:hyperlink>
    </w:p>
    <w:p w14:paraId="0000014E" w14:textId="77777777" w:rsidR="00000000" w:rsidRDefault="00000000">
      <w:pPr>
        <w:spacing w:after="0" w:line="360" w:lineRule="auto"/>
        <w:ind w:left="425" w:hanging="425"/>
        <w:rPr>
          <w:rFonts w:ascii="Times New Roman" w:eastAsia="Times New Roman" w:hAnsi="Times New Roman" w:cs="Times New Roman"/>
          <w:color w:val="000000"/>
          <w:highlight w:val="white"/>
        </w:rPr>
      </w:pPr>
      <w:proofErr w:type="spellStart"/>
      <w:r>
        <w:rPr>
          <w:rFonts w:ascii="Times New Roman" w:eastAsia="Times New Roman" w:hAnsi="Times New Roman" w:cs="Times New Roman"/>
          <w:color w:val="000000"/>
          <w:highlight w:val="white"/>
        </w:rPr>
        <w:t>Manoel</w:t>
      </w:r>
      <w:proofErr w:type="spellEnd"/>
      <w:r>
        <w:rPr>
          <w:rFonts w:ascii="Times New Roman" w:eastAsia="Times New Roman" w:hAnsi="Times New Roman" w:cs="Times New Roman"/>
          <w:color w:val="000000"/>
          <w:highlight w:val="white"/>
        </w:rPr>
        <w:t xml:space="preserve">, P. S. &amp; V. S. </w:t>
      </w:r>
      <w:proofErr w:type="spellStart"/>
      <w:r>
        <w:rPr>
          <w:rFonts w:ascii="Times New Roman" w:eastAsia="Times New Roman" w:hAnsi="Times New Roman" w:cs="Times New Roman"/>
          <w:color w:val="000000"/>
          <w:highlight w:val="white"/>
        </w:rPr>
        <w:t>Uieda</w:t>
      </w:r>
      <w:proofErr w:type="spellEnd"/>
      <w:r>
        <w:rPr>
          <w:rFonts w:ascii="Times New Roman" w:eastAsia="Times New Roman" w:hAnsi="Times New Roman" w:cs="Times New Roman"/>
          <w:color w:val="000000"/>
          <w:highlight w:val="white"/>
        </w:rPr>
        <w:t xml:space="preserve">, 2018. </w:t>
      </w:r>
      <w:r w:rsidRPr="004C3784">
        <w:rPr>
          <w:rFonts w:ascii="Times New Roman" w:eastAsia="Times New Roman" w:hAnsi="Times New Roman" w:cs="Times New Roman"/>
          <w:color w:val="000000"/>
          <w:highlight w:val="white"/>
        </w:rPr>
        <w:t xml:space="preserve">Effect of the riparian vegetation removal on the trophic network of Neotropical stream fish assemblage. </w:t>
      </w:r>
      <w:proofErr w:type="spellStart"/>
      <w:r>
        <w:rPr>
          <w:rFonts w:ascii="Times New Roman" w:eastAsia="Times New Roman" w:hAnsi="Times New Roman" w:cs="Times New Roman"/>
          <w:color w:val="000000"/>
          <w:highlight w:val="white"/>
        </w:rPr>
        <w:t>Revista</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Ambiente</w:t>
      </w:r>
      <w:proofErr w:type="spellEnd"/>
      <w:r>
        <w:rPr>
          <w:rFonts w:ascii="Times New Roman" w:eastAsia="Times New Roman" w:hAnsi="Times New Roman" w:cs="Times New Roman"/>
          <w:color w:val="000000"/>
          <w:highlight w:val="white"/>
        </w:rPr>
        <w:t xml:space="preserve"> &amp; </w:t>
      </w:r>
      <w:proofErr w:type="spellStart"/>
      <w:r>
        <w:rPr>
          <w:rFonts w:ascii="Times New Roman" w:eastAsia="Times New Roman" w:hAnsi="Times New Roman" w:cs="Times New Roman"/>
          <w:color w:val="000000"/>
          <w:highlight w:val="white"/>
        </w:rPr>
        <w:t>Água</w:t>
      </w:r>
      <w:proofErr w:type="spellEnd"/>
      <w:r>
        <w:rPr>
          <w:rFonts w:ascii="Times New Roman" w:eastAsia="Times New Roman" w:hAnsi="Times New Roman" w:cs="Times New Roman"/>
          <w:color w:val="000000"/>
          <w:highlight w:val="white"/>
        </w:rPr>
        <w:t xml:space="preserve">, 13, e2088. </w:t>
      </w:r>
      <w:hyperlink r:id="rId52">
        <w:r>
          <w:rPr>
            <w:rFonts w:ascii="Times New Roman" w:eastAsia="Times New Roman" w:hAnsi="Times New Roman" w:cs="Times New Roman"/>
            <w:color w:val="1155CC"/>
            <w:highlight w:val="white"/>
            <w:u w:val="single"/>
          </w:rPr>
          <w:t>https://doi.org/10.4136/ambi-agua.2088</w:t>
        </w:r>
      </w:hyperlink>
    </w:p>
    <w:p w14:paraId="0000014F" w14:textId="77777777" w:rsidR="00000000" w:rsidRPr="004C3784" w:rsidRDefault="00000000">
      <w:pPr>
        <w:pBdr>
          <w:top w:val="none" w:sz="0" w:space="10" w:color="auto"/>
          <w:bottom w:val="none" w:sz="0" w:space="10" w:color="auto"/>
          <w:right w:val="none" w:sz="0" w:space="5" w:color="auto"/>
          <w:between w:val="none" w:sz="0" w:space="10" w:color="auto"/>
        </w:pBdr>
        <w:shd w:val="clear" w:color="auto" w:fill="FFFFFF"/>
        <w:spacing w:after="0" w:line="360" w:lineRule="auto"/>
        <w:ind w:left="425" w:hanging="425"/>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 xml:space="preserve">May, R. M., 2019. </w:t>
      </w:r>
      <w:r w:rsidRPr="004C3784">
        <w:rPr>
          <w:rFonts w:ascii="Times New Roman" w:eastAsia="Times New Roman" w:hAnsi="Times New Roman" w:cs="Times New Roman"/>
          <w:color w:val="000000"/>
          <w:highlight w:val="white"/>
        </w:rPr>
        <w:t>Stability and complexity in model ecosystems. Princeton university press.</w:t>
      </w:r>
    </w:p>
    <w:p w14:paraId="00000150" w14:textId="77777777" w:rsidR="00000000" w:rsidRPr="004C3784" w:rsidRDefault="00000000">
      <w:pPr>
        <w:pBdr>
          <w:top w:val="none" w:sz="0" w:space="10" w:color="auto"/>
          <w:bottom w:val="none" w:sz="0" w:space="10" w:color="auto"/>
          <w:right w:val="none" w:sz="0" w:space="5" w:color="auto"/>
          <w:between w:val="none" w:sz="0" w:space="10" w:color="auto"/>
        </w:pBdr>
        <w:shd w:val="clear" w:color="auto" w:fill="FFFFFF"/>
        <w:spacing w:after="0" w:line="360" w:lineRule="auto"/>
        <w:ind w:left="425" w:hanging="425"/>
        <w:rPr>
          <w:rFonts w:ascii="Times New Roman" w:eastAsia="Times New Roman" w:hAnsi="Times New Roman" w:cs="Times New Roman"/>
          <w:color w:val="000000"/>
          <w:highlight w:val="white"/>
        </w:rPr>
      </w:pPr>
      <w:proofErr w:type="spellStart"/>
      <w:r w:rsidRPr="004C3784">
        <w:rPr>
          <w:rFonts w:ascii="Times New Roman" w:eastAsia="Times New Roman" w:hAnsi="Times New Roman" w:cs="Times New Roman"/>
          <w:color w:val="000000"/>
          <w:highlight w:val="white"/>
        </w:rPr>
        <w:t>Mokross</w:t>
      </w:r>
      <w:proofErr w:type="spellEnd"/>
      <w:r w:rsidRPr="004C3784">
        <w:rPr>
          <w:rFonts w:ascii="Times New Roman" w:eastAsia="Times New Roman" w:hAnsi="Times New Roman" w:cs="Times New Roman"/>
          <w:color w:val="000000"/>
          <w:highlight w:val="white"/>
        </w:rPr>
        <w:t xml:space="preserve">, K., T. B. Ryder, M. C. </w:t>
      </w:r>
      <w:proofErr w:type="spellStart"/>
      <w:r w:rsidRPr="004C3784">
        <w:rPr>
          <w:rFonts w:ascii="Times New Roman" w:eastAsia="Times New Roman" w:hAnsi="Times New Roman" w:cs="Times New Roman"/>
          <w:color w:val="000000"/>
          <w:highlight w:val="white"/>
        </w:rPr>
        <w:t>Côrtes</w:t>
      </w:r>
      <w:proofErr w:type="spellEnd"/>
      <w:r w:rsidRPr="004C3784">
        <w:rPr>
          <w:rFonts w:ascii="Times New Roman" w:eastAsia="Times New Roman" w:hAnsi="Times New Roman" w:cs="Times New Roman"/>
          <w:color w:val="000000"/>
          <w:highlight w:val="white"/>
        </w:rPr>
        <w:t xml:space="preserve">, J. D. Wolfe &amp; P. C. Stouffer, 2014. Decay of interspecific avian flock networks along a disturbance gradient in Amazonia. Proceedings of the Royal Society B: Biological Sciences, 281(1776), 20132599. </w:t>
      </w:r>
      <w:hyperlink r:id="rId53">
        <w:r w:rsidRPr="004C3784">
          <w:rPr>
            <w:rFonts w:ascii="Times New Roman" w:eastAsia="Times New Roman" w:hAnsi="Times New Roman" w:cs="Times New Roman"/>
            <w:color w:val="1155CC"/>
            <w:highlight w:val="white"/>
            <w:u w:val="single"/>
          </w:rPr>
          <w:t>https://doi.org/10.1098/rspb.2013.2599</w:t>
        </w:r>
      </w:hyperlink>
    </w:p>
    <w:p w14:paraId="00000151" w14:textId="77777777" w:rsidR="00000000" w:rsidRPr="004C3784" w:rsidRDefault="00000000">
      <w:pPr>
        <w:spacing w:after="0" w:line="360" w:lineRule="auto"/>
        <w:ind w:left="425" w:hanging="425"/>
        <w:rPr>
          <w:rFonts w:ascii="Times New Roman" w:eastAsia="Times New Roman" w:hAnsi="Times New Roman" w:cs="Times New Roman"/>
          <w:color w:val="000000"/>
          <w:highlight w:val="white"/>
        </w:rPr>
      </w:pPr>
      <w:proofErr w:type="spellStart"/>
      <w:r w:rsidRPr="004C3784">
        <w:rPr>
          <w:rFonts w:ascii="Times New Roman" w:eastAsia="Times New Roman" w:hAnsi="Times New Roman" w:cs="Times New Roman"/>
          <w:color w:val="000000"/>
          <w:highlight w:val="white"/>
        </w:rPr>
        <w:t>Mougi</w:t>
      </w:r>
      <w:proofErr w:type="spellEnd"/>
      <w:r w:rsidRPr="004C3784">
        <w:rPr>
          <w:rFonts w:ascii="Times New Roman" w:eastAsia="Times New Roman" w:hAnsi="Times New Roman" w:cs="Times New Roman"/>
          <w:color w:val="000000"/>
          <w:highlight w:val="white"/>
        </w:rPr>
        <w:t xml:space="preserve">, A. &amp; M. </w:t>
      </w:r>
      <w:proofErr w:type="spellStart"/>
      <w:r w:rsidRPr="004C3784">
        <w:rPr>
          <w:rFonts w:ascii="Times New Roman" w:eastAsia="Times New Roman" w:hAnsi="Times New Roman" w:cs="Times New Roman"/>
          <w:color w:val="000000"/>
          <w:highlight w:val="white"/>
        </w:rPr>
        <w:t>Kondoh</w:t>
      </w:r>
      <w:proofErr w:type="spellEnd"/>
      <w:r w:rsidRPr="004C3784">
        <w:rPr>
          <w:rFonts w:ascii="Times New Roman" w:eastAsia="Times New Roman" w:hAnsi="Times New Roman" w:cs="Times New Roman"/>
          <w:color w:val="000000"/>
          <w:highlight w:val="white"/>
        </w:rPr>
        <w:t xml:space="preserve">, 2014. Stability of competition–antagonism–mutualism hybrid community and the role of community network structure. Journal of theoretical biology, 360, 54-58. </w:t>
      </w:r>
      <w:hyperlink r:id="rId54">
        <w:r w:rsidRPr="004C3784">
          <w:rPr>
            <w:rFonts w:ascii="Times New Roman" w:eastAsia="Times New Roman" w:hAnsi="Times New Roman" w:cs="Times New Roman"/>
            <w:color w:val="1155CC"/>
            <w:highlight w:val="white"/>
            <w:u w:val="single"/>
          </w:rPr>
          <w:t xml:space="preserve">https://doi.org/10.1016/j.jtbi.2014.06.030 </w:t>
        </w:r>
      </w:hyperlink>
    </w:p>
    <w:p w14:paraId="00000152" w14:textId="77777777" w:rsidR="00000000" w:rsidRPr="004C3784" w:rsidRDefault="00000000">
      <w:pPr>
        <w:spacing w:after="0" w:line="360" w:lineRule="auto"/>
        <w:ind w:left="425" w:hanging="425"/>
        <w:rPr>
          <w:rFonts w:ascii="Times New Roman" w:eastAsia="Times New Roman" w:hAnsi="Times New Roman" w:cs="Times New Roman"/>
          <w:color w:val="000000"/>
          <w:highlight w:val="white"/>
        </w:rPr>
      </w:pPr>
    </w:p>
    <w:p w14:paraId="00000153" w14:textId="77777777" w:rsidR="00000000" w:rsidRDefault="00000000">
      <w:pPr>
        <w:spacing w:after="0" w:line="360" w:lineRule="auto"/>
        <w:ind w:left="425" w:hanging="425"/>
        <w:rPr>
          <w:rFonts w:ascii="Times New Roman" w:eastAsia="Times New Roman" w:hAnsi="Times New Roman" w:cs="Times New Roman"/>
          <w:color w:val="000000"/>
          <w:highlight w:val="white"/>
        </w:rPr>
      </w:pPr>
      <w:r w:rsidRPr="004C3784">
        <w:rPr>
          <w:rFonts w:ascii="Times New Roman" w:eastAsia="Times New Roman" w:hAnsi="Times New Roman" w:cs="Times New Roman"/>
          <w:color w:val="000000"/>
          <w:highlight w:val="white"/>
        </w:rPr>
        <w:t xml:space="preserve">Neill, C., L. A. Deegan, S. M. Thomas &amp; C. C. </w:t>
      </w:r>
      <w:proofErr w:type="spellStart"/>
      <w:r w:rsidRPr="004C3784">
        <w:rPr>
          <w:rFonts w:ascii="Times New Roman" w:eastAsia="Times New Roman" w:hAnsi="Times New Roman" w:cs="Times New Roman"/>
          <w:color w:val="000000"/>
          <w:highlight w:val="white"/>
        </w:rPr>
        <w:t>Cerri</w:t>
      </w:r>
      <w:proofErr w:type="spellEnd"/>
      <w:r w:rsidRPr="004C3784">
        <w:rPr>
          <w:rFonts w:ascii="Times New Roman" w:eastAsia="Times New Roman" w:hAnsi="Times New Roman" w:cs="Times New Roman"/>
          <w:color w:val="000000"/>
          <w:highlight w:val="white"/>
        </w:rPr>
        <w:t xml:space="preserve">, 2001. Deforestation for pasture alters nitrogen and phosphorus in small Amazonian streams. </w:t>
      </w:r>
      <w:r>
        <w:rPr>
          <w:rFonts w:ascii="Times New Roman" w:eastAsia="Times New Roman" w:hAnsi="Times New Roman" w:cs="Times New Roman"/>
          <w:color w:val="000000"/>
          <w:highlight w:val="white"/>
        </w:rPr>
        <w:t xml:space="preserve">Ecological Applications, 11(6), 1817-1828. </w:t>
      </w:r>
      <w:hyperlink r:id="rId55">
        <w:r>
          <w:rPr>
            <w:rFonts w:ascii="Times New Roman" w:eastAsia="Times New Roman" w:hAnsi="Times New Roman" w:cs="Times New Roman"/>
            <w:color w:val="1155CC"/>
            <w:highlight w:val="white"/>
            <w:u w:val="single"/>
          </w:rPr>
          <w:t>https://doi.org/10.1890/1051-0761(2001)011[1817:DFPANA]2.0.CO;2</w:t>
        </w:r>
      </w:hyperlink>
    </w:p>
    <w:p w14:paraId="00000154" w14:textId="77777777" w:rsidR="00000000" w:rsidRDefault="00000000">
      <w:pPr>
        <w:pBdr>
          <w:top w:val="none" w:sz="0" w:space="10" w:color="auto"/>
          <w:bottom w:val="none" w:sz="0" w:space="10" w:color="auto"/>
          <w:right w:val="none" w:sz="0" w:space="5" w:color="auto"/>
          <w:between w:val="none" w:sz="0" w:space="10" w:color="auto"/>
        </w:pBdr>
        <w:shd w:val="clear" w:color="auto" w:fill="FFFFFF"/>
        <w:spacing w:after="0" w:line="360" w:lineRule="auto"/>
        <w:ind w:left="425" w:hanging="425"/>
        <w:rPr>
          <w:rFonts w:ascii="Times New Roman" w:eastAsia="Times New Roman" w:hAnsi="Times New Roman" w:cs="Times New Roman"/>
          <w:color w:val="000000"/>
          <w:highlight w:val="white"/>
        </w:rPr>
      </w:pPr>
      <w:proofErr w:type="spellStart"/>
      <w:r>
        <w:rPr>
          <w:rFonts w:ascii="Times New Roman" w:eastAsia="Times New Roman" w:hAnsi="Times New Roman" w:cs="Times New Roman"/>
          <w:color w:val="000000"/>
          <w:highlight w:val="white"/>
        </w:rPr>
        <w:lastRenderedPageBreak/>
        <w:t>Nessimian</w:t>
      </w:r>
      <w:proofErr w:type="spellEnd"/>
      <w:r>
        <w:rPr>
          <w:rFonts w:ascii="Times New Roman" w:eastAsia="Times New Roman" w:hAnsi="Times New Roman" w:cs="Times New Roman"/>
          <w:color w:val="000000"/>
          <w:highlight w:val="white"/>
        </w:rPr>
        <w:t xml:space="preserve">, J. L., E. M. </w:t>
      </w:r>
      <w:proofErr w:type="spellStart"/>
      <w:r>
        <w:rPr>
          <w:rFonts w:ascii="Times New Roman" w:eastAsia="Times New Roman" w:hAnsi="Times New Roman" w:cs="Times New Roman"/>
          <w:color w:val="000000"/>
          <w:highlight w:val="white"/>
        </w:rPr>
        <w:t>Venticinque</w:t>
      </w:r>
      <w:proofErr w:type="spellEnd"/>
      <w:r>
        <w:rPr>
          <w:rFonts w:ascii="Times New Roman" w:eastAsia="Times New Roman" w:hAnsi="Times New Roman" w:cs="Times New Roman"/>
          <w:color w:val="000000"/>
          <w:highlight w:val="white"/>
        </w:rPr>
        <w:t xml:space="preserve">, J. </w:t>
      </w:r>
      <w:proofErr w:type="spellStart"/>
      <w:r>
        <w:rPr>
          <w:rFonts w:ascii="Times New Roman" w:eastAsia="Times New Roman" w:hAnsi="Times New Roman" w:cs="Times New Roman"/>
          <w:color w:val="000000"/>
          <w:highlight w:val="white"/>
        </w:rPr>
        <w:t>Zuanon</w:t>
      </w:r>
      <w:proofErr w:type="spellEnd"/>
      <w:r>
        <w:rPr>
          <w:rFonts w:ascii="Times New Roman" w:eastAsia="Times New Roman" w:hAnsi="Times New Roman" w:cs="Times New Roman"/>
          <w:color w:val="000000"/>
          <w:highlight w:val="white"/>
        </w:rPr>
        <w:t xml:space="preserve">, P. Marco, M. Gordo, L. Fidelis, J. D. Batista &amp; </w:t>
      </w:r>
      <w:proofErr w:type="spellStart"/>
      <w:r>
        <w:rPr>
          <w:rFonts w:ascii="Times New Roman" w:eastAsia="Times New Roman" w:hAnsi="Times New Roman" w:cs="Times New Roman"/>
          <w:color w:val="000000"/>
          <w:highlight w:val="white"/>
        </w:rPr>
        <w:t>Juen</w:t>
      </w:r>
      <w:proofErr w:type="spellEnd"/>
      <w:r>
        <w:rPr>
          <w:rFonts w:ascii="Times New Roman" w:eastAsia="Times New Roman" w:hAnsi="Times New Roman" w:cs="Times New Roman"/>
          <w:color w:val="000000"/>
          <w:highlight w:val="white"/>
        </w:rPr>
        <w:t xml:space="preserve">, L., 2008. </w:t>
      </w:r>
      <w:r w:rsidRPr="004C3784">
        <w:rPr>
          <w:rFonts w:ascii="Times New Roman" w:eastAsia="Times New Roman" w:hAnsi="Times New Roman" w:cs="Times New Roman"/>
          <w:color w:val="000000"/>
          <w:highlight w:val="white"/>
        </w:rPr>
        <w:t xml:space="preserve">Land use, habitat integrity, and aquatic insect assemblages in Central Amazonian streams. </w:t>
      </w:r>
      <w:proofErr w:type="spellStart"/>
      <w:r>
        <w:rPr>
          <w:rFonts w:ascii="Times New Roman" w:eastAsia="Times New Roman" w:hAnsi="Times New Roman" w:cs="Times New Roman"/>
          <w:color w:val="000000"/>
          <w:highlight w:val="white"/>
        </w:rPr>
        <w:t>Hydrobiologia</w:t>
      </w:r>
      <w:proofErr w:type="spellEnd"/>
      <w:r>
        <w:rPr>
          <w:rFonts w:ascii="Times New Roman" w:eastAsia="Times New Roman" w:hAnsi="Times New Roman" w:cs="Times New Roman"/>
          <w:color w:val="000000"/>
          <w:highlight w:val="white"/>
        </w:rPr>
        <w:t xml:space="preserve">, 614, 117-131. </w:t>
      </w:r>
      <w:hyperlink r:id="rId56">
        <w:r>
          <w:rPr>
            <w:rFonts w:ascii="Times New Roman" w:eastAsia="Times New Roman" w:hAnsi="Times New Roman" w:cs="Times New Roman"/>
            <w:color w:val="1155CC"/>
            <w:highlight w:val="white"/>
            <w:u w:val="single"/>
          </w:rPr>
          <w:t>https://doi.org/10.1007/s10750-008-9441-x</w:t>
        </w:r>
      </w:hyperlink>
    </w:p>
    <w:p w14:paraId="00000155" w14:textId="77777777" w:rsidR="00000000" w:rsidRPr="004C3784" w:rsidRDefault="00000000">
      <w:pPr>
        <w:pBdr>
          <w:top w:val="none" w:sz="0" w:space="10" w:color="auto"/>
          <w:bottom w:val="none" w:sz="0" w:space="10" w:color="auto"/>
          <w:right w:val="none" w:sz="0" w:space="5" w:color="auto"/>
          <w:between w:val="none" w:sz="0" w:space="10" w:color="auto"/>
        </w:pBdr>
        <w:shd w:val="clear" w:color="auto" w:fill="FFFFFF"/>
        <w:spacing w:after="0" w:line="360" w:lineRule="auto"/>
        <w:ind w:left="425" w:hanging="425"/>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 xml:space="preserve">Neves, M. P., R. L. </w:t>
      </w:r>
      <w:proofErr w:type="spellStart"/>
      <w:r>
        <w:rPr>
          <w:rFonts w:ascii="Times New Roman" w:eastAsia="Times New Roman" w:hAnsi="Times New Roman" w:cs="Times New Roman"/>
          <w:color w:val="000000"/>
          <w:highlight w:val="white"/>
        </w:rPr>
        <w:t>Delariva</w:t>
      </w:r>
      <w:proofErr w:type="spellEnd"/>
      <w:r>
        <w:rPr>
          <w:rFonts w:ascii="Times New Roman" w:eastAsia="Times New Roman" w:hAnsi="Times New Roman" w:cs="Times New Roman"/>
          <w:color w:val="000000"/>
          <w:highlight w:val="white"/>
        </w:rPr>
        <w:t xml:space="preserve">, D. M. Perkins, C. B. </w:t>
      </w:r>
      <w:proofErr w:type="spellStart"/>
      <w:r>
        <w:rPr>
          <w:rFonts w:ascii="Times New Roman" w:eastAsia="Times New Roman" w:hAnsi="Times New Roman" w:cs="Times New Roman"/>
          <w:color w:val="000000"/>
          <w:highlight w:val="white"/>
        </w:rPr>
        <w:t>Fialho</w:t>
      </w:r>
      <w:proofErr w:type="spellEnd"/>
      <w:r>
        <w:rPr>
          <w:rFonts w:ascii="Times New Roman" w:eastAsia="Times New Roman" w:hAnsi="Times New Roman" w:cs="Times New Roman"/>
          <w:color w:val="000000"/>
          <w:highlight w:val="white"/>
        </w:rPr>
        <w:t xml:space="preserve"> &amp; P. </w:t>
      </w:r>
      <w:proofErr w:type="spellStart"/>
      <w:r>
        <w:rPr>
          <w:rFonts w:ascii="Times New Roman" w:eastAsia="Times New Roman" w:hAnsi="Times New Roman" w:cs="Times New Roman"/>
          <w:color w:val="000000"/>
          <w:highlight w:val="white"/>
        </w:rPr>
        <w:t>Kratina</w:t>
      </w:r>
      <w:proofErr w:type="spellEnd"/>
      <w:r>
        <w:rPr>
          <w:rFonts w:ascii="Times New Roman" w:eastAsia="Times New Roman" w:hAnsi="Times New Roman" w:cs="Times New Roman"/>
          <w:color w:val="000000"/>
          <w:highlight w:val="white"/>
        </w:rPr>
        <w:t xml:space="preserve">, 2024. </w:t>
      </w:r>
      <w:r w:rsidRPr="004C3784">
        <w:rPr>
          <w:rFonts w:ascii="Times New Roman" w:eastAsia="Times New Roman" w:hAnsi="Times New Roman" w:cs="Times New Roman"/>
          <w:color w:val="000000"/>
          <w:highlight w:val="white"/>
        </w:rPr>
        <w:t xml:space="preserve">Trophic plasticity of omnivorous fishes in natural and human‐dominated landscapes. Limnology and Oceanography, 69(1), 189-202. </w:t>
      </w:r>
      <w:hyperlink r:id="rId57">
        <w:r w:rsidRPr="004C3784">
          <w:rPr>
            <w:rFonts w:ascii="Times New Roman" w:eastAsia="Times New Roman" w:hAnsi="Times New Roman" w:cs="Times New Roman"/>
            <w:color w:val="1155CC"/>
            <w:highlight w:val="white"/>
            <w:u w:val="single"/>
          </w:rPr>
          <w:t>https://doi.org/10.1002/lno.12467</w:t>
        </w:r>
      </w:hyperlink>
      <w:r w:rsidRPr="004C3784">
        <w:rPr>
          <w:rFonts w:ascii="Times New Roman" w:eastAsia="Times New Roman" w:hAnsi="Times New Roman" w:cs="Times New Roman"/>
          <w:color w:val="000000"/>
          <w:highlight w:val="white"/>
        </w:rPr>
        <w:t xml:space="preserve"> </w:t>
      </w:r>
    </w:p>
    <w:p w14:paraId="00000156" w14:textId="77777777" w:rsidR="00000000" w:rsidRPr="004C3784" w:rsidRDefault="00000000">
      <w:pPr>
        <w:pBdr>
          <w:top w:val="none" w:sz="0" w:space="10" w:color="auto"/>
          <w:bottom w:val="none" w:sz="0" w:space="10" w:color="auto"/>
          <w:right w:val="none" w:sz="0" w:space="5" w:color="auto"/>
          <w:between w:val="none" w:sz="0" w:space="10" w:color="auto"/>
        </w:pBdr>
        <w:shd w:val="clear" w:color="auto" w:fill="FFFFFF"/>
        <w:spacing w:after="0" w:line="360" w:lineRule="auto"/>
        <w:ind w:left="425" w:hanging="425"/>
        <w:rPr>
          <w:rFonts w:ascii="Times New Roman" w:eastAsia="Times New Roman" w:hAnsi="Times New Roman" w:cs="Times New Roman"/>
          <w:color w:val="000000"/>
          <w:highlight w:val="white"/>
        </w:rPr>
      </w:pPr>
      <w:r w:rsidRPr="004C3784">
        <w:rPr>
          <w:rFonts w:ascii="Times New Roman" w:eastAsia="Times New Roman" w:hAnsi="Times New Roman" w:cs="Times New Roman"/>
          <w:color w:val="000000"/>
          <w:highlight w:val="white"/>
        </w:rPr>
        <w:t xml:space="preserve">Newman, M. E., 2006. Modularity and community structure in networks. Proceedings of the national academy of sciences, 103(23), 8577-8582. </w:t>
      </w:r>
      <w:hyperlink r:id="rId58">
        <w:r w:rsidRPr="004C3784">
          <w:rPr>
            <w:rFonts w:ascii="Times New Roman" w:eastAsia="Times New Roman" w:hAnsi="Times New Roman" w:cs="Times New Roman"/>
            <w:color w:val="1155CC"/>
            <w:highlight w:val="white"/>
            <w:u w:val="single"/>
          </w:rPr>
          <w:t>https://doi.org/10.1073/pnas.0601602103</w:t>
        </w:r>
      </w:hyperlink>
    </w:p>
    <w:p w14:paraId="543D6BC1" w14:textId="760C3B22" w:rsidR="00000000" w:rsidRPr="002C5871" w:rsidRDefault="00000000" w:rsidP="002C5871">
      <w:pPr>
        <w:spacing w:after="0" w:line="360" w:lineRule="auto"/>
        <w:ind w:left="425" w:hanging="425"/>
        <w:rPr>
          <w:ins w:id="237" w:author="Jose Goncalves Jr" w:date="2024-06-18T08:20:00Z"/>
          <w:rFonts w:ascii="Times New Roman" w:eastAsia="Times New Roman" w:hAnsi="Times New Roman" w:cs="Times New Roman"/>
          <w:color w:val="000000"/>
          <w:rPrChange w:id="238" w:author="Jose Goncalves Jr" w:date="2024-06-18T08:20:00Z">
            <w:rPr>
              <w:ins w:id="239" w:author="Jose Goncalves Jr" w:date="2024-06-18T08:20:00Z"/>
              <w:rFonts w:ascii="Times New Roman" w:eastAsia="Times New Roman" w:hAnsi="Times New Roman" w:cs="Times New Roman"/>
              <w:color w:val="000000"/>
              <w:highlight w:val="white"/>
            </w:rPr>
          </w:rPrChange>
        </w:rPr>
      </w:pPr>
      <w:proofErr w:type="spellStart"/>
      <w:ins w:id="240" w:author="Jose Goncalves Jr" w:date="2024-06-18T08:20:00Z">
        <w:r w:rsidRPr="002C5871">
          <w:rPr>
            <w:rFonts w:ascii="Times New Roman" w:eastAsia="Times New Roman" w:hAnsi="Times New Roman" w:cs="Times New Roman"/>
            <w:color w:val="000000"/>
          </w:rPr>
          <w:t>Nuven</w:t>
        </w:r>
        <w:proofErr w:type="spellEnd"/>
        <w:r w:rsidRPr="002C5871">
          <w:rPr>
            <w:rFonts w:ascii="Times New Roman" w:eastAsia="Times New Roman" w:hAnsi="Times New Roman" w:cs="Times New Roman"/>
            <w:color w:val="000000"/>
          </w:rPr>
          <w:t xml:space="preserve">, D. M. A. S., A. M. </w:t>
        </w:r>
        <w:proofErr w:type="spellStart"/>
        <w:r w:rsidRPr="002C5871">
          <w:rPr>
            <w:rFonts w:ascii="Times New Roman" w:eastAsia="Times New Roman" w:hAnsi="Times New Roman" w:cs="Times New Roman"/>
            <w:color w:val="000000"/>
          </w:rPr>
          <w:t>Tonin</w:t>
        </w:r>
        <w:proofErr w:type="spellEnd"/>
        <w:r w:rsidRPr="002C5871">
          <w:rPr>
            <w:rFonts w:ascii="Times New Roman" w:eastAsia="Times New Roman" w:hAnsi="Times New Roman" w:cs="Times New Roman"/>
            <w:color w:val="000000"/>
          </w:rPr>
          <w:t xml:space="preserve">, R. S. Rezende, R. S. </w:t>
        </w:r>
        <w:proofErr w:type="spellStart"/>
        <w:r w:rsidRPr="002C5871">
          <w:rPr>
            <w:rFonts w:ascii="Times New Roman" w:eastAsia="Times New Roman" w:hAnsi="Times New Roman" w:cs="Times New Roman"/>
            <w:color w:val="000000"/>
          </w:rPr>
          <w:t>Rabelo</w:t>
        </w:r>
        <w:proofErr w:type="spellEnd"/>
        <w:r w:rsidRPr="002C5871">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2C5871">
          <w:rPr>
            <w:rFonts w:ascii="Times New Roman" w:eastAsia="Times New Roman" w:hAnsi="Times New Roman" w:cs="Times New Roman"/>
            <w:color w:val="000000"/>
          </w:rPr>
          <w:t>G. Sena, P. Bambi &amp; J. F. Gonçalves,</w:t>
        </w:r>
        <w:r>
          <w:rPr>
            <w:rFonts w:ascii="Times New Roman" w:eastAsia="Times New Roman" w:hAnsi="Times New Roman" w:cs="Times New Roman"/>
            <w:color w:val="000000"/>
          </w:rPr>
          <w:t xml:space="preserve"> </w:t>
        </w:r>
        <w:r w:rsidRPr="002C5871">
          <w:rPr>
            <w:rFonts w:ascii="Times New Roman" w:eastAsia="Times New Roman" w:hAnsi="Times New Roman" w:cs="Times New Roman"/>
            <w:color w:val="000000"/>
          </w:rPr>
          <w:t xml:space="preserve">2022. </w:t>
        </w:r>
        <w:r w:rsidRPr="002C5871">
          <w:rPr>
            <w:rFonts w:ascii="Times New Roman" w:eastAsia="Times New Roman" w:hAnsi="Times New Roman" w:cs="Times New Roman"/>
            <w:color w:val="000000"/>
          </w:rPr>
          <w:t>Habitat heterogeneity</w:t>
        </w:r>
        <w:r w:rsidRPr="002C5871">
          <w:rPr>
            <w:rFonts w:ascii="Times New Roman" w:eastAsia="Times New Roman" w:hAnsi="Times New Roman" w:cs="Times New Roman"/>
            <w:color w:val="000000"/>
          </w:rPr>
          <w:t xml:space="preserve"> </w:t>
        </w:r>
        <w:r w:rsidRPr="002C5871">
          <w:rPr>
            <w:rFonts w:ascii="Times New Roman" w:eastAsia="Times New Roman" w:hAnsi="Times New Roman" w:cs="Times New Roman"/>
            <w:color w:val="000000"/>
          </w:rPr>
          <w:t xml:space="preserve">increases leaf litter retention and </w:t>
        </w:r>
        <w:r w:rsidRPr="002C5871">
          <w:rPr>
            <w:rFonts w:ascii="Times New Roman" w:eastAsia="Times New Roman" w:hAnsi="Times New Roman" w:cs="Times New Roman"/>
            <w:color w:val="000000"/>
          </w:rPr>
          <w:t>fragmentation</w:t>
        </w:r>
        <w:r w:rsidRPr="002C5871">
          <w:rPr>
            <w:rFonts w:ascii="Times New Roman" w:eastAsia="Times New Roman" w:hAnsi="Times New Roman" w:cs="Times New Roman"/>
            <w:color w:val="000000"/>
          </w:rPr>
          <w:t xml:space="preserve"> </w:t>
        </w:r>
        <w:r w:rsidRPr="002C5871">
          <w:rPr>
            <w:rFonts w:ascii="Times New Roman" w:eastAsia="Times New Roman" w:hAnsi="Times New Roman" w:cs="Times New Roman"/>
            <w:color w:val="000000"/>
          </w:rPr>
          <w:t xml:space="preserve">in a </w:t>
        </w:r>
        <w:proofErr w:type="spellStart"/>
        <w:r w:rsidRPr="002C5871">
          <w:rPr>
            <w:rFonts w:ascii="Times New Roman" w:eastAsia="Times New Roman" w:hAnsi="Times New Roman" w:cs="Times New Roman"/>
            <w:color w:val="000000"/>
          </w:rPr>
          <w:t>Cerrado</w:t>
        </w:r>
        <w:proofErr w:type="spellEnd"/>
        <w:r w:rsidRPr="002C5871">
          <w:rPr>
            <w:rFonts w:ascii="Times New Roman" w:eastAsia="Times New Roman" w:hAnsi="Times New Roman" w:cs="Times New Roman"/>
            <w:color w:val="000000"/>
          </w:rPr>
          <w:t xml:space="preserve"> savanna stream. </w:t>
        </w:r>
        <w:proofErr w:type="spellStart"/>
        <w:r w:rsidRPr="002C5871">
          <w:rPr>
            <w:rFonts w:ascii="Times New Roman" w:eastAsia="Times New Roman" w:hAnsi="Times New Roman" w:cs="Times New Roman"/>
            <w:color w:val="000000"/>
          </w:rPr>
          <w:t>Limnologica</w:t>
        </w:r>
        <w:proofErr w:type="spellEnd"/>
        <w:r w:rsidRPr="002C5871">
          <w:rPr>
            <w:rFonts w:ascii="Times New Roman" w:eastAsia="Times New Roman" w:hAnsi="Times New Roman" w:cs="Times New Roman"/>
            <w:color w:val="000000"/>
          </w:rPr>
          <w:t xml:space="preserve"> 92: 125945.</w:t>
        </w:r>
        <w:r>
          <w:rPr>
            <w:rFonts w:ascii="Times New Roman" w:eastAsia="Times New Roman" w:hAnsi="Times New Roman" w:cs="Times New Roman"/>
            <w:color w:val="000000"/>
          </w:rPr>
          <w:t xml:space="preserve"> </w:t>
        </w:r>
        <w:r w:rsidRPr="002C5871">
          <w:rPr>
            <w:rFonts w:ascii="Times New Roman" w:eastAsia="Times New Roman" w:hAnsi="Times New Roman" w:cs="Times New Roman"/>
            <w:color w:val="000000"/>
          </w:rPr>
          <w:t>https://doi.org/10.1016/j.limno.</w:t>
        </w:r>
        <w:r w:rsidRPr="002C5871">
          <w:rPr>
            <w:rFonts w:ascii="Times New Roman" w:eastAsia="Times New Roman" w:hAnsi="Times New Roman" w:cs="Times New Roman"/>
            <w:color w:val="000000"/>
          </w:rPr>
          <w:t>2021.125945</w:t>
        </w:r>
      </w:ins>
    </w:p>
    <w:p w14:paraId="00000157" w14:textId="7C86A38E" w:rsidR="00000000" w:rsidRPr="004C3784" w:rsidRDefault="00000000">
      <w:pPr>
        <w:spacing w:after="0" w:line="360" w:lineRule="auto"/>
        <w:ind w:left="425" w:hanging="425"/>
        <w:rPr>
          <w:rFonts w:ascii="Times New Roman" w:eastAsia="Times New Roman" w:hAnsi="Times New Roman" w:cs="Times New Roman"/>
          <w:color w:val="000000"/>
          <w:highlight w:val="white"/>
        </w:rPr>
      </w:pPr>
      <w:r w:rsidRPr="004C3784">
        <w:rPr>
          <w:rFonts w:ascii="Times New Roman" w:eastAsia="Times New Roman" w:hAnsi="Times New Roman" w:cs="Times New Roman"/>
          <w:color w:val="000000"/>
          <w:highlight w:val="white"/>
        </w:rPr>
        <w:t xml:space="preserve">Olesen, J. M., J. </w:t>
      </w:r>
      <w:proofErr w:type="spellStart"/>
      <w:r w:rsidRPr="004C3784">
        <w:rPr>
          <w:rFonts w:ascii="Times New Roman" w:eastAsia="Times New Roman" w:hAnsi="Times New Roman" w:cs="Times New Roman"/>
          <w:color w:val="000000"/>
          <w:highlight w:val="white"/>
        </w:rPr>
        <w:t>Bascompte</w:t>
      </w:r>
      <w:proofErr w:type="spellEnd"/>
      <w:r w:rsidRPr="004C3784">
        <w:rPr>
          <w:rFonts w:ascii="Times New Roman" w:eastAsia="Times New Roman" w:hAnsi="Times New Roman" w:cs="Times New Roman"/>
          <w:color w:val="000000"/>
          <w:highlight w:val="white"/>
        </w:rPr>
        <w:t xml:space="preserve">, Y. L. Dupont &amp; P. </w:t>
      </w:r>
      <w:proofErr w:type="spellStart"/>
      <w:r w:rsidRPr="004C3784">
        <w:rPr>
          <w:rFonts w:ascii="Times New Roman" w:eastAsia="Times New Roman" w:hAnsi="Times New Roman" w:cs="Times New Roman"/>
          <w:color w:val="000000"/>
          <w:highlight w:val="white"/>
        </w:rPr>
        <w:t>Jordano</w:t>
      </w:r>
      <w:proofErr w:type="spellEnd"/>
      <w:r w:rsidRPr="004C3784">
        <w:rPr>
          <w:rFonts w:ascii="Times New Roman" w:eastAsia="Times New Roman" w:hAnsi="Times New Roman" w:cs="Times New Roman"/>
          <w:color w:val="000000"/>
          <w:highlight w:val="white"/>
        </w:rPr>
        <w:t xml:space="preserve">, 2007. The modularity of pollination networks. Proceedings of the National Academy of Sciences, 104(50), 19891-19896. </w:t>
      </w:r>
      <w:hyperlink r:id="rId59">
        <w:r w:rsidRPr="004C3784">
          <w:rPr>
            <w:rFonts w:ascii="Times New Roman" w:eastAsia="Times New Roman" w:hAnsi="Times New Roman" w:cs="Times New Roman"/>
            <w:color w:val="1155CC"/>
            <w:highlight w:val="white"/>
            <w:u w:val="single"/>
          </w:rPr>
          <w:t>https://doi.org/10.1073/pnas.0706375104</w:t>
        </w:r>
      </w:hyperlink>
      <w:r w:rsidRPr="004C3784">
        <w:rPr>
          <w:rFonts w:ascii="Times New Roman" w:eastAsia="Times New Roman" w:hAnsi="Times New Roman" w:cs="Times New Roman"/>
          <w:color w:val="000000"/>
          <w:highlight w:val="white"/>
        </w:rPr>
        <w:t xml:space="preserve"> </w:t>
      </w:r>
    </w:p>
    <w:p w14:paraId="00000158" w14:textId="77777777" w:rsidR="00000000" w:rsidRPr="004C3784" w:rsidRDefault="00000000">
      <w:pPr>
        <w:spacing w:after="0" w:line="360" w:lineRule="auto"/>
        <w:ind w:left="425" w:hanging="425"/>
        <w:rPr>
          <w:rFonts w:ascii="Times New Roman" w:eastAsia="Times New Roman" w:hAnsi="Times New Roman" w:cs="Times New Roman"/>
          <w:color w:val="000000"/>
          <w:highlight w:val="white"/>
        </w:rPr>
      </w:pPr>
    </w:p>
    <w:p w14:paraId="00000159" w14:textId="77777777" w:rsidR="00000000" w:rsidRPr="004C3784" w:rsidRDefault="00000000">
      <w:pPr>
        <w:spacing w:after="0" w:line="360" w:lineRule="auto"/>
        <w:ind w:left="425" w:hanging="425"/>
        <w:rPr>
          <w:rFonts w:ascii="Times New Roman" w:eastAsia="Times New Roman" w:hAnsi="Times New Roman" w:cs="Times New Roman"/>
          <w:color w:val="000000"/>
          <w:highlight w:val="white"/>
        </w:rPr>
      </w:pPr>
      <w:proofErr w:type="spellStart"/>
      <w:r w:rsidRPr="004C3784">
        <w:rPr>
          <w:rFonts w:ascii="Times New Roman" w:eastAsia="Times New Roman" w:hAnsi="Times New Roman" w:cs="Times New Roman"/>
          <w:color w:val="000000"/>
          <w:highlight w:val="white"/>
        </w:rPr>
        <w:t>Pellissier</w:t>
      </w:r>
      <w:proofErr w:type="spellEnd"/>
      <w:r w:rsidRPr="004C3784">
        <w:rPr>
          <w:rFonts w:ascii="Times New Roman" w:eastAsia="Times New Roman" w:hAnsi="Times New Roman" w:cs="Times New Roman"/>
          <w:color w:val="000000"/>
          <w:highlight w:val="white"/>
        </w:rPr>
        <w:t xml:space="preserve">, L., C. </w:t>
      </w:r>
      <w:proofErr w:type="spellStart"/>
      <w:r w:rsidRPr="004C3784">
        <w:rPr>
          <w:rFonts w:ascii="Times New Roman" w:eastAsia="Times New Roman" w:hAnsi="Times New Roman" w:cs="Times New Roman"/>
          <w:color w:val="000000"/>
          <w:highlight w:val="white"/>
        </w:rPr>
        <w:t>Albouy</w:t>
      </w:r>
      <w:proofErr w:type="spellEnd"/>
      <w:r w:rsidRPr="004C3784">
        <w:rPr>
          <w:rFonts w:ascii="Times New Roman" w:eastAsia="Times New Roman" w:hAnsi="Times New Roman" w:cs="Times New Roman"/>
          <w:color w:val="000000"/>
          <w:highlight w:val="white"/>
        </w:rPr>
        <w:t xml:space="preserve">, J. </w:t>
      </w:r>
      <w:proofErr w:type="spellStart"/>
      <w:r w:rsidRPr="004C3784">
        <w:rPr>
          <w:rFonts w:ascii="Times New Roman" w:eastAsia="Times New Roman" w:hAnsi="Times New Roman" w:cs="Times New Roman"/>
          <w:color w:val="000000"/>
          <w:highlight w:val="white"/>
        </w:rPr>
        <w:t>Bascompte</w:t>
      </w:r>
      <w:proofErr w:type="spellEnd"/>
      <w:r w:rsidRPr="004C3784">
        <w:rPr>
          <w:rFonts w:ascii="Times New Roman" w:eastAsia="Times New Roman" w:hAnsi="Times New Roman" w:cs="Times New Roman"/>
          <w:color w:val="000000"/>
          <w:highlight w:val="white"/>
        </w:rPr>
        <w:t xml:space="preserve">, N. </w:t>
      </w:r>
      <w:proofErr w:type="spellStart"/>
      <w:r w:rsidRPr="004C3784">
        <w:rPr>
          <w:rFonts w:ascii="Times New Roman" w:eastAsia="Times New Roman" w:hAnsi="Times New Roman" w:cs="Times New Roman"/>
          <w:color w:val="000000"/>
          <w:highlight w:val="white"/>
        </w:rPr>
        <w:t>Farwig</w:t>
      </w:r>
      <w:proofErr w:type="spellEnd"/>
      <w:r w:rsidRPr="004C3784">
        <w:rPr>
          <w:rFonts w:ascii="Times New Roman" w:eastAsia="Times New Roman" w:hAnsi="Times New Roman" w:cs="Times New Roman"/>
          <w:color w:val="000000"/>
          <w:highlight w:val="white"/>
        </w:rPr>
        <w:t xml:space="preserve">, C. Graham, M. </w:t>
      </w:r>
      <w:proofErr w:type="spellStart"/>
      <w:r w:rsidRPr="004C3784">
        <w:rPr>
          <w:rFonts w:ascii="Times New Roman" w:eastAsia="Times New Roman" w:hAnsi="Times New Roman" w:cs="Times New Roman"/>
          <w:color w:val="000000"/>
          <w:highlight w:val="white"/>
        </w:rPr>
        <w:t>Loreau</w:t>
      </w:r>
      <w:proofErr w:type="spellEnd"/>
      <w:r w:rsidRPr="004C3784">
        <w:rPr>
          <w:rFonts w:ascii="Times New Roman" w:eastAsia="Times New Roman" w:hAnsi="Times New Roman" w:cs="Times New Roman"/>
          <w:color w:val="000000"/>
          <w:highlight w:val="white"/>
        </w:rPr>
        <w:t xml:space="preserve">, M. A. </w:t>
      </w:r>
      <w:hyperlink r:id="rId60">
        <w:r w:rsidRPr="004C3784">
          <w:rPr>
            <w:rFonts w:ascii="Times New Roman" w:eastAsia="Times New Roman" w:hAnsi="Times New Roman" w:cs="Times New Roman"/>
            <w:color w:val="000000"/>
            <w:highlight w:val="white"/>
          </w:rPr>
          <w:t xml:space="preserve"> Maglianesi</w:t>
        </w:r>
      </w:hyperlink>
      <w:r w:rsidRPr="004C3784">
        <w:rPr>
          <w:rFonts w:ascii="Times New Roman" w:eastAsia="Times New Roman" w:hAnsi="Times New Roman" w:cs="Times New Roman"/>
          <w:color w:val="000000"/>
          <w:highlight w:val="white"/>
        </w:rPr>
        <w:t xml:space="preserve">, </w:t>
      </w:r>
      <w:hyperlink r:id="rId61">
        <w:r w:rsidRPr="004C3784">
          <w:rPr>
            <w:rFonts w:ascii="Times New Roman" w:eastAsia="Times New Roman" w:hAnsi="Times New Roman" w:cs="Times New Roman"/>
            <w:color w:val="000000"/>
            <w:highlight w:val="white"/>
          </w:rPr>
          <w:t>C. J. Melián</w:t>
        </w:r>
      </w:hyperlink>
      <w:r w:rsidRPr="004C3784">
        <w:rPr>
          <w:rFonts w:ascii="Times New Roman" w:eastAsia="Times New Roman" w:hAnsi="Times New Roman" w:cs="Times New Roman"/>
          <w:color w:val="000000"/>
          <w:highlight w:val="white"/>
        </w:rPr>
        <w:t xml:space="preserve">, </w:t>
      </w:r>
      <w:hyperlink r:id="rId62">
        <w:r w:rsidRPr="004C3784">
          <w:rPr>
            <w:rFonts w:ascii="Times New Roman" w:eastAsia="Times New Roman" w:hAnsi="Times New Roman" w:cs="Times New Roman"/>
            <w:color w:val="000000"/>
            <w:highlight w:val="white"/>
          </w:rPr>
          <w:t>C. Pitteloud</w:t>
        </w:r>
      </w:hyperlink>
      <w:r w:rsidRPr="004C3784">
        <w:rPr>
          <w:rFonts w:ascii="Times New Roman" w:eastAsia="Times New Roman" w:hAnsi="Times New Roman" w:cs="Times New Roman"/>
          <w:color w:val="000000"/>
          <w:highlight w:val="white"/>
        </w:rPr>
        <w:t xml:space="preserve">, </w:t>
      </w:r>
      <w:hyperlink r:id="rId63">
        <w:r w:rsidRPr="004C3784">
          <w:rPr>
            <w:rFonts w:ascii="Times New Roman" w:eastAsia="Times New Roman" w:hAnsi="Times New Roman" w:cs="Times New Roman"/>
            <w:color w:val="000000"/>
            <w:highlight w:val="white"/>
          </w:rPr>
          <w:t>T. Roslin</w:t>
        </w:r>
      </w:hyperlink>
      <w:r w:rsidRPr="004C3784">
        <w:rPr>
          <w:rFonts w:ascii="Times New Roman" w:eastAsia="Times New Roman" w:hAnsi="Times New Roman" w:cs="Times New Roman"/>
          <w:color w:val="000000"/>
          <w:highlight w:val="white"/>
        </w:rPr>
        <w:t xml:space="preserve">, </w:t>
      </w:r>
      <w:hyperlink r:id="rId64">
        <w:r w:rsidRPr="004C3784">
          <w:rPr>
            <w:rFonts w:ascii="Times New Roman" w:eastAsia="Times New Roman" w:hAnsi="Times New Roman" w:cs="Times New Roman"/>
            <w:color w:val="000000"/>
            <w:highlight w:val="white"/>
          </w:rPr>
          <w:t>R. Rohr</w:t>
        </w:r>
      </w:hyperlink>
      <w:r w:rsidRPr="004C3784">
        <w:rPr>
          <w:rFonts w:ascii="Times New Roman" w:eastAsia="Times New Roman" w:hAnsi="Times New Roman" w:cs="Times New Roman"/>
          <w:color w:val="000000"/>
          <w:highlight w:val="white"/>
        </w:rPr>
        <w:t xml:space="preserve">, </w:t>
      </w:r>
      <w:hyperlink r:id="rId65">
        <w:r w:rsidRPr="004C3784">
          <w:rPr>
            <w:rFonts w:ascii="Times New Roman" w:eastAsia="Times New Roman" w:hAnsi="Times New Roman" w:cs="Times New Roman"/>
            <w:color w:val="000000"/>
            <w:highlight w:val="white"/>
          </w:rPr>
          <w:t>S. Saavedra</w:t>
        </w:r>
      </w:hyperlink>
      <w:r w:rsidRPr="004C3784">
        <w:rPr>
          <w:rFonts w:ascii="Times New Roman" w:eastAsia="Times New Roman" w:hAnsi="Times New Roman" w:cs="Times New Roman"/>
          <w:color w:val="000000"/>
          <w:highlight w:val="white"/>
        </w:rPr>
        <w:t xml:space="preserve">, </w:t>
      </w:r>
      <w:hyperlink r:id="rId66">
        <w:r w:rsidRPr="004C3784">
          <w:rPr>
            <w:rFonts w:ascii="Times New Roman" w:eastAsia="Times New Roman" w:hAnsi="Times New Roman" w:cs="Times New Roman"/>
            <w:color w:val="000000"/>
            <w:highlight w:val="white"/>
          </w:rPr>
          <w:t>W. Thuiller</w:t>
        </w:r>
      </w:hyperlink>
      <w:r w:rsidRPr="004C3784">
        <w:rPr>
          <w:rFonts w:ascii="Times New Roman" w:eastAsia="Times New Roman" w:hAnsi="Times New Roman" w:cs="Times New Roman"/>
          <w:color w:val="000000"/>
          <w:highlight w:val="white"/>
        </w:rPr>
        <w:t xml:space="preserve">, </w:t>
      </w:r>
      <w:hyperlink r:id="rId67">
        <w:r w:rsidRPr="004C3784">
          <w:rPr>
            <w:rFonts w:ascii="Times New Roman" w:eastAsia="Times New Roman" w:hAnsi="Times New Roman" w:cs="Times New Roman"/>
            <w:color w:val="000000"/>
            <w:highlight w:val="white"/>
          </w:rPr>
          <w:t>G. Woodward</w:t>
        </w:r>
      </w:hyperlink>
      <w:r w:rsidRPr="004C3784">
        <w:rPr>
          <w:rFonts w:ascii="Times New Roman" w:eastAsia="Times New Roman" w:hAnsi="Times New Roman" w:cs="Times New Roman"/>
          <w:color w:val="000000"/>
          <w:highlight w:val="white"/>
        </w:rPr>
        <w:t xml:space="preserve">, </w:t>
      </w:r>
      <w:hyperlink r:id="rId68">
        <w:r w:rsidRPr="004C3784">
          <w:rPr>
            <w:rFonts w:ascii="Times New Roman" w:eastAsia="Times New Roman" w:hAnsi="Times New Roman" w:cs="Times New Roman"/>
            <w:color w:val="000000"/>
            <w:highlight w:val="white"/>
          </w:rPr>
          <w:t>N. E. Zimmermann</w:t>
        </w:r>
      </w:hyperlink>
      <w:r w:rsidRPr="004C3784">
        <w:rPr>
          <w:rFonts w:ascii="Times New Roman" w:eastAsia="Times New Roman" w:hAnsi="Times New Roman" w:cs="Times New Roman"/>
          <w:color w:val="000000"/>
          <w:highlight w:val="white"/>
        </w:rPr>
        <w:t xml:space="preserve"> &amp;  </w:t>
      </w:r>
      <w:hyperlink r:id="rId69">
        <w:r w:rsidRPr="004C3784">
          <w:rPr>
            <w:rFonts w:ascii="Times New Roman" w:eastAsia="Times New Roman" w:hAnsi="Times New Roman" w:cs="Times New Roman"/>
            <w:color w:val="000000"/>
            <w:highlight w:val="white"/>
          </w:rPr>
          <w:t>D. Gravel</w:t>
        </w:r>
      </w:hyperlink>
      <w:r w:rsidRPr="004C3784">
        <w:rPr>
          <w:rFonts w:ascii="Times New Roman" w:eastAsia="Times New Roman" w:hAnsi="Times New Roman" w:cs="Times New Roman"/>
          <w:color w:val="000000"/>
          <w:highlight w:val="white"/>
        </w:rPr>
        <w:t xml:space="preserve">, 2017. Comparing species interaction networks along environmental gradients. Biological Reviews, 93(2), 785-800. </w:t>
      </w:r>
      <w:hyperlink r:id="rId70">
        <w:r w:rsidRPr="004C3784">
          <w:rPr>
            <w:rFonts w:ascii="Times New Roman" w:eastAsia="Times New Roman" w:hAnsi="Times New Roman" w:cs="Times New Roman"/>
            <w:color w:val="1155CC"/>
            <w:highlight w:val="white"/>
            <w:u w:val="single"/>
          </w:rPr>
          <w:t xml:space="preserve">https://doi.org/10.1111/brv.12366 </w:t>
        </w:r>
      </w:hyperlink>
    </w:p>
    <w:p w14:paraId="0000015A" w14:textId="77777777" w:rsidR="00000000" w:rsidRPr="004C3784" w:rsidRDefault="00000000">
      <w:pPr>
        <w:pBdr>
          <w:top w:val="none" w:sz="0" w:space="10" w:color="auto"/>
          <w:bottom w:val="none" w:sz="0" w:space="10" w:color="auto"/>
          <w:right w:val="none" w:sz="0" w:space="5" w:color="auto"/>
          <w:between w:val="none" w:sz="0" w:space="10" w:color="auto"/>
        </w:pBdr>
        <w:shd w:val="clear" w:color="auto" w:fill="FFFFFF"/>
        <w:spacing w:after="0" w:line="360" w:lineRule="auto"/>
        <w:ind w:left="425" w:hanging="425"/>
        <w:rPr>
          <w:rFonts w:ascii="Times New Roman" w:eastAsia="Times New Roman" w:hAnsi="Times New Roman" w:cs="Times New Roman"/>
          <w:color w:val="000000"/>
          <w:highlight w:val="white"/>
        </w:rPr>
      </w:pPr>
      <w:proofErr w:type="spellStart"/>
      <w:r w:rsidRPr="004C3784">
        <w:rPr>
          <w:rFonts w:ascii="Times New Roman" w:eastAsia="Times New Roman" w:hAnsi="Times New Roman" w:cs="Times New Roman"/>
          <w:color w:val="000000"/>
          <w:highlight w:val="white"/>
        </w:rPr>
        <w:t>Peressin</w:t>
      </w:r>
      <w:proofErr w:type="spellEnd"/>
      <w:r w:rsidRPr="004C3784">
        <w:rPr>
          <w:rFonts w:ascii="Times New Roman" w:eastAsia="Times New Roman" w:hAnsi="Times New Roman" w:cs="Times New Roman"/>
          <w:color w:val="000000"/>
          <w:highlight w:val="white"/>
        </w:rPr>
        <w:t xml:space="preserve">, A., C. S. Gonçalves &amp; M. </w:t>
      </w:r>
      <w:proofErr w:type="spellStart"/>
      <w:r w:rsidRPr="004C3784">
        <w:rPr>
          <w:rFonts w:ascii="Times New Roman" w:eastAsia="Times New Roman" w:hAnsi="Times New Roman" w:cs="Times New Roman"/>
          <w:color w:val="000000"/>
          <w:highlight w:val="white"/>
        </w:rPr>
        <w:t>Cetra</w:t>
      </w:r>
      <w:proofErr w:type="spellEnd"/>
      <w:r w:rsidRPr="004C3784">
        <w:rPr>
          <w:rFonts w:ascii="Times New Roman" w:eastAsia="Times New Roman" w:hAnsi="Times New Roman" w:cs="Times New Roman"/>
          <w:color w:val="000000"/>
          <w:highlight w:val="white"/>
        </w:rPr>
        <w:t xml:space="preserve">, 2018. Ichthyofauna diet changes in response to urbanization: the case of upper </w:t>
      </w:r>
      <w:proofErr w:type="spellStart"/>
      <w:r w:rsidRPr="004C3784">
        <w:rPr>
          <w:rFonts w:ascii="Times New Roman" w:eastAsia="Times New Roman" w:hAnsi="Times New Roman" w:cs="Times New Roman"/>
          <w:color w:val="000000"/>
          <w:highlight w:val="white"/>
        </w:rPr>
        <w:t>Paranapanema</w:t>
      </w:r>
      <w:proofErr w:type="spellEnd"/>
      <w:r w:rsidRPr="004C3784">
        <w:rPr>
          <w:rFonts w:ascii="Times New Roman" w:eastAsia="Times New Roman" w:hAnsi="Times New Roman" w:cs="Times New Roman"/>
          <w:color w:val="000000"/>
          <w:highlight w:val="white"/>
        </w:rPr>
        <w:t xml:space="preserve"> River basin (Brazil). Urban Ecosystem, 21, 795–803. </w:t>
      </w:r>
      <w:hyperlink r:id="rId71">
        <w:r w:rsidRPr="004C3784">
          <w:rPr>
            <w:rFonts w:ascii="Times New Roman" w:eastAsia="Times New Roman" w:hAnsi="Times New Roman" w:cs="Times New Roman"/>
            <w:color w:val="1155CC"/>
            <w:highlight w:val="white"/>
            <w:u w:val="single"/>
          </w:rPr>
          <w:t>https://doi.org/10.1007/s11252-018-0755-9</w:t>
        </w:r>
      </w:hyperlink>
    </w:p>
    <w:p w14:paraId="0000015B" w14:textId="77777777" w:rsidR="00000000" w:rsidRPr="004C3784" w:rsidRDefault="00000000">
      <w:pPr>
        <w:pBdr>
          <w:top w:val="none" w:sz="0" w:space="10" w:color="auto"/>
          <w:bottom w:val="none" w:sz="0" w:space="10" w:color="auto"/>
          <w:right w:val="none" w:sz="0" w:space="5" w:color="auto"/>
          <w:between w:val="none" w:sz="0" w:space="10" w:color="auto"/>
        </w:pBdr>
        <w:shd w:val="clear" w:color="auto" w:fill="FFFFFF"/>
        <w:spacing w:after="0" w:line="360" w:lineRule="auto"/>
        <w:ind w:left="425" w:hanging="425"/>
        <w:rPr>
          <w:rFonts w:ascii="Times New Roman" w:eastAsia="Times New Roman" w:hAnsi="Times New Roman" w:cs="Times New Roman"/>
          <w:color w:val="000000"/>
          <w:highlight w:val="white"/>
        </w:rPr>
      </w:pPr>
      <w:r w:rsidRPr="004C3784">
        <w:rPr>
          <w:rFonts w:ascii="Times New Roman" w:eastAsia="Times New Roman" w:hAnsi="Times New Roman" w:cs="Times New Roman"/>
          <w:color w:val="000000"/>
          <w:highlight w:val="white"/>
        </w:rPr>
        <w:t xml:space="preserve">Peterson, C. C., R. W. </w:t>
      </w:r>
      <w:proofErr w:type="spellStart"/>
      <w:r w:rsidRPr="004C3784">
        <w:rPr>
          <w:rFonts w:ascii="Times New Roman" w:eastAsia="Times New Roman" w:hAnsi="Times New Roman" w:cs="Times New Roman"/>
          <w:color w:val="000000"/>
          <w:highlight w:val="white"/>
        </w:rPr>
        <w:t>Keppeler</w:t>
      </w:r>
      <w:proofErr w:type="spellEnd"/>
      <w:r w:rsidRPr="004C3784">
        <w:rPr>
          <w:rFonts w:ascii="Times New Roman" w:eastAsia="Times New Roman" w:hAnsi="Times New Roman" w:cs="Times New Roman"/>
          <w:color w:val="000000"/>
          <w:highlight w:val="white"/>
        </w:rPr>
        <w:t xml:space="preserve">, D. E. Saenz, L. M. Bower &amp; K. O. </w:t>
      </w:r>
      <w:proofErr w:type="spellStart"/>
      <w:r w:rsidRPr="004C3784">
        <w:rPr>
          <w:rFonts w:ascii="Times New Roman" w:eastAsia="Times New Roman" w:hAnsi="Times New Roman" w:cs="Times New Roman"/>
          <w:color w:val="000000"/>
          <w:highlight w:val="white"/>
        </w:rPr>
        <w:t>Winemiller</w:t>
      </w:r>
      <w:proofErr w:type="spellEnd"/>
      <w:r w:rsidRPr="004C3784">
        <w:rPr>
          <w:rFonts w:ascii="Times New Roman" w:eastAsia="Times New Roman" w:hAnsi="Times New Roman" w:cs="Times New Roman"/>
          <w:color w:val="000000"/>
          <w:highlight w:val="white"/>
        </w:rPr>
        <w:t xml:space="preserve">, 2017. Seasonal variation in fish trophic networks in two clear-water streams in the Central Llanos region, Venezuela. Neotropical Ichthyology, 15, e160125. </w:t>
      </w:r>
      <w:hyperlink r:id="rId72">
        <w:r w:rsidRPr="004C3784">
          <w:rPr>
            <w:rFonts w:ascii="Times New Roman" w:eastAsia="Times New Roman" w:hAnsi="Times New Roman" w:cs="Times New Roman"/>
            <w:color w:val="1155CC"/>
            <w:highlight w:val="white"/>
            <w:u w:val="single"/>
          </w:rPr>
          <w:t>https://doi.org/10.1590/1982-0224-20160125</w:t>
        </w:r>
      </w:hyperlink>
    </w:p>
    <w:p w14:paraId="0000015C" w14:textId="77777777" w:rsidR="00000000" w:rsidRPr="004C3784" w:rsidRDefault="00000000">
      <w:pPr>
        <w:pBdr>
          <w:top w:val="none" w:sz="0" w:space="10" w:color="auto"/>
          <w:bottom w:val="none" w:sz="0" w:space="10" w:color="auto"/>
          <w:right w:val="none" w:sz="0" w:space="5" w:color="auto"/>
          <w:between w:val="none" w:sz="0" w:space="10" w:color="auto"/>
        </w:pBdr>
        <w:shd w:val="clear" w:color="auto" w:fill="FFFFFF"/>
        <w:spacing w:after="0" w:line="360" w:lineRule="auto"/>
        <w:ind w:left="425" w:hanging="425"/>
        <w:rPr>
          <w:rFonts w:ascii="Times New Roman" w:eastAsia="Times New Roman" w:hAnsi="Times New Roman" w:cs="Times New Roman"/>
          <w:color w:val="000000"/>
          <w:highlight w:val="white"/>
        </w:rPr>
      </w:pPr>
      <w:r w:rsidRPr="004C3784">
        <w:rPr>
          <w:rFonts w:ascii="Times New Roman" w:eastAsia="Times New Roman" w:hAnsi="Times New Roman" w:cs="Times New Roman"/>
          <w:color w:val="000000"/>
          <w:highlight w:val="white"/>
        </w:rPr>
        <w:t xml:space="preserve">Pimm SL, Lawton JH, Cohen JE (1991) Food web patterns and their consequences. Nature 350:669–674. </w:t>
      </w:r>
      <w:hyperlink r:id="rId73">
        <w:r w:rsidRPr="004C3784">
          <w:rPr>
            <w:rFonts w:ascii="Times New Roman" w:eastAsia="Times New Roman" w:hAnsi="Times New Roman" w:cs="Times New Roman"/>
            <w:color w:val="1155CC"/>
            <w:highlight w:val="white"/>
            <w:u w:val="single"/>
          </w:rPr>
          <w:t>https://doi.org/10.1038/350669a0</w:t>
        </w:r>
      </w:hyperlink>
    </w:p>
    <w:p w14:paraId="0000015D" w14:textId="77777777" w:rsidR="00000000" w:rsidRPr="004C3784" w:rsidRDefault="00000000">
      <w:pPr>
        <w:spacing w:after="0" w:line="360" w:lineRule="auto"/>
        <w:ind w:left="425" w:hanging="425"/>
        <w:rPr>
          <w:rFonts w:ascii="Times New Roman" w:eastAsia="Times New Roman" w:hAnsi="Times New Roman" w:cs="Times New Roman"/>
          <w:color w:val="000000"/>
          <w:highlight w:val="white"/>
          <w:u w:val="single"/>
        </w:rPr>
      </w:pPr>
      <w:r w:rsidRPr="004C3784">
        <w:rPr>
          <w:rFonts w:ascii="Times New Roman" w:eastAsia="Times New Roman" w:hAnsi="Times New Roman" w:cs="Times New Roman"/>
          <w:color w:val="000000"/>
          <w:highlight w:val="white"/>
        </w:rPr>
        <w:lastRenderedPageBreak/>
        <w:t xml:space="preserve">Pinter-Wollman, N, 2015. Persistent variation in spatial behavior affects the structure and function of interaction networks. Current Zoology, 61(1), 98-106. </w:t>
      </w:r>
      <w:hyperlink r:id="rId74">
        <w:r w:rsidRPr="004C3784">
          <w:rPr>
            <w:rFonts w:ascii="Times New Roman" w:eastAsia="Times New Roman" w:hAnsi="Times New Roman" w:cs="Times New Roman"/>
            <w:color w:val="1155CC"/>
            <w:highlight w:val="white"/>
            <w:u w:val="single"/>
          </w:rPr>
          <w:t>https://doi.org/10.1093/czoolo/61.1.98</w:t>
        </w:r>
      </w:hyperlink>
      <w:r w:rsidRPr="004C3784">
        <w:rPr>
          <w:rFonts w:ascii="Times New Roman" w:eastAsia="Times New Roman" w:hAnsi="Times New Roman" w:cs="Times New Roman"/>
          <w:color w:val="000000"/>
          <w:highlight w:val="white"/>
          <w:u w:val="single"/>
        </w:rPr>
        <w:t xml:space="preserve"> </w:t>
      </w:r>
    </w:p>
    <w:p w14:paraId="0000015E" w14:textId="77777777" w:rsidR="00000000" w:rsidRPr="004C3784" w:rsidRDefault="00000000">
      <w:pPr>
        <w:spacing w:after="0" w:line="360" w:lineRule="auto"/>
        <w:ind w:left="425" w:hanging="425"/>
        <w:rPr>
          <w:rFonts w:ascii="Times New Roman" w:eastAsia="Times New Roman" w:hAnsi="Times New Roman" w:cs="Times New Roman"/>
          <w:color w:val="000000"/>
          <w:highlight w:val="white"/>
          <w:u w:val="single"/>
        </w:rPr>
      </w:pPr>
    </w:p>
    <w:p w14:paraId="0000015F" w14:textId="77777777" w:rsidR="00000000" w:rsidRPr="004C3784" w:rsidRDefault="00000000">
      <w:pPr>
        <w:spacing w:after="0" w:line="360" w:lineRule="auto"/>
        <w:ind w:left="425" w:hanging="425"/>
        <w:rPr>
          <w:rFonts w:ascii="Times New Roman" w:eastAsia="Times New Roman" w:hAnsi="Times New Roman" w:cs="Times New Roman"/>
          <w:color w:val="000000"/>
          <w:highlight w:val="white"/>
        </w:rPr>
      </w:pPr>
      <w:r w:rsidRPr="004C3784">
        <w:rPr>
          <w:rFonts w:ascii="Times New Roman" w:eastAsia="Times New Roman" w:hAnsi="Times New Roman" w:cs="Times New Roman"/>
          <w:color w:val="000000"/>
          <w:highlight w:val="white"/>
        </w:rPr>
        <w:t xml:space="preserve">Pires, M. M. &amp; P. R. Guimaraes Júnior, 2013. Interaction intimacy organizes networks of antagonistic interactions in different ways. Journal of the Royal Society Interface, 10(78), 20120649. </w:t>
      </w:r>
      <w:hyperlink r:id="rId75">
        <w:r w:rsidRPr="004C3784">
          <w:rPr>
            <w:rFonts w:ascii="Times New Roman" w:eastAsia="Times New Roman" w:hAnsi="Times New Roman" w:cs="Times New Roman"/>
            <w:color w:val="1155CC"/>
            <w:highlight w:val="white"/>
            <w:u w:val="single"/>
          </w:rPr>
          <w:t xml:space="preserve">https://doi.org/10.1098/rsif.2012.0649 </w:t>
        </w:r>
      </w:hyperlink>
    </w:p>
    <w:p w14:paraId="00000160" w14:textId="77777777" w:rsidR="00000000" w:rsidRDefault="00000000">
      <w:pPr>
        <w:spacing w:after="0" w:line="360" w:lineRule="auto"/>
        <w:ind w:left="425" w:hanging="425"/>
        <w:rPr>
          <w:rFonts w:ascii="Times New Roman" w:eastAsia="Times New Roman" w:hAnsi="Times New Roman" w:cs="Times New Roman"/>
          <w:color w:val="000000"/>
          <w:highlight w:val="white"/>
        </w:rPr>
      </w:pPr>
      <w:proofErr w:type="spellStart"/>
      <w:r w:rsidRPr="004C3784">
        <w:rPr>
          <w:rFonts w:ascii="Times New Roman" w:eastAsia="Times New Roman" w:hAnsi="Times New Roman" w:cs="Times New Roman"/>
          <w:color w:val="000000"/>
          <w:highlight w:val="white"/>
        </w:rPr>
        <w:t>Prejs</w:t>
      </w:r>
      <w:proofErr w:type="spellEnd"/>
      <w:r w:rsidRPr="004C3784">
        <w:rPr>
          <w:rFonts w:ascii="Times New Roman" w:eastAsia="Times New Roman" w:hAnsi="Times New Roman" w:cs="Times New Roman"/>
          <w:color w:val="000000"/>
          <w:highlight w:val="white"/>
        </w:rPr>
        <w:t xml:space="preserve">, A. &amp; K. </w:t>
      </w:r>
      <w:proofErr w:type="spellStart"/>
      <w:r w:rsidRPr="004C3784">
        <w:rPr>
          <w:rFonts w:ascii="Times New Roman" w:eastAsia="Times New Roman" w:hAnsi="Times New Roman" w:cs="Times New Roman"/>
          <w:color w:val="000000"/>
          <w:highlight w:val="white"/>
        </w:rPr>
        <w:t>Prejs</w:t>
      </w:r>
      <w:proofErr w:type="spellEnd"/>
      <w:r w:rsidRPr="004C3784">
        <w:rPr>
          <w:rFonts w:ascii="Times New Roman" w:eastAsia="Times New Roman" w:hAnsi="Times New Roman" w:cs="Times New Roman"/>
          <w:color w:val="000000"/>
          <w:highlight w:val="white"/>
        </w:rPr>
        <w:t xml:space="preserve">, 1987. Feeding of tropical freshwater fishes: seasonality in resource availability and resource use. </w:t>
      </w:r>
      <w:proofErr w:type="spellStart"/>
      <w:r>
        <w:rPr>
          <w:rFonts w:ascii="Times New Roman" w:eastAsia="Times New Roman" w:hAnsi="Times New Roman" w:cs="Times New Roman"/>
          <w:color w:val="000000"/>
          <w:highlight w:val="white"/>
        </w:rPr>
        <w:t>Oecologia</w:t>
      </w:r>
      <w:proofErr w:type="spellEnd"/>
      <w:r>
        <w:rPr>
          <w:rFonts w:ascii="Times New Roman" w:eastAsia="Times New Roman" w:hAnsi="Times New Roman" w:cs="Times New Roman"/>
          <w:color w:val="000000"/>
          <w:highlight w:val="white"/>
        </w:rPr>
        <w:t xml:space="preserve">, 71: 397-404. </w:t>
      </w:r>
      <w:hyperlink r:id="rId76">
        <w:r>
          <w:rPr>
            <w:rFonts w:ascii="Times New Roman" w:eastAsia="Times New Roman" w:hAnsi="Times New Roman" w:cs="Times New Roman"/>
            <w:color w:val="1155CC"/>
            <w:highlight w:val="white"/>
            <w:u w:val="single"/>
          </w:rPr>
          <w:t>https://doi.org/10.1007/BF00378713</w:t>
        </w:r>
      </w:hyperlink>
      <w:r>
        <w:rPr>
          <w:rFonts w:ascii="Times New Roman" w:eastAsia="Times New Roman" w:hAnsi="Times New Roman" w:cs="Times New Roman"/>
          <w:color w:val="000000"/>
          <w:highlight w:val="white"/>
        </w:rPr>
        <w:t xml:space="preserve"> </w:t>
      </w:r>
    </w:p>
    <w:p w14:paraId="00000161" w14:textId="77777777" w:rsidR="00000000" w:rsidRPr="004C3784" w:rsidRDefault="00000000">
      <w:pPr>
        <w:pBdr>
          <w:top w:val="none" w:sz="0" w:space="10" w:color="auto"/>
          <w:bottom w:val="none" w:sz="0" w:space="10" w:color="auto"/>
          <w:right w:val="none" w:sz="0" w:space="5" w:color="auto"/>
          <w:between w:val="none" w:sz="0" w:space="10" w:color="auto"/>
        </w:pBdr>
        <w:shd w:val="clear" w:color="auto" w:fill="FFFFFF"/>
        <w:spacing w:after="0" w:line="360" w:lineRule="auto"/>
        <w:ind w:left="425" w:hanging="425"/>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 xml:space="preserve">Quimbayo, J. P., M. Cantor, M. S. Dias, A. S. Grutter, S. </w:t>
      </w:r>
      <w:proofErr w:type="spellStart"/>
      <w:r>
        <w:rPr>
          <w:rFonts w:ascii="Times New Roman" w:eastAsia="Times New Roman" w:hAnsi="Times New Roman" w:cs="Times New Roman"/>
          <w:color w:val="000000"/>
          <w:highlight w:val="white"/>
        </w:rPr>
        <w:t>Gingins</w:t>
      </w:r>
      <w:proofErr w:type="spellEnd"/>
      <w:r>
        <w:rPr>
          <w:rFonts w:ascii="Times New Roman" w:eastAsia="Times New Roman" w:hAnsi="Times New Roman" w:cs="Times New Roman"/>
          <w:color w:val="000000"/>
          <w:highlight w:val="white"/>
        </w:rPr>
        <w:t xml:space="preserve">, J. H. Becker &amp; S. R. </w:t>
      </w:r>
      <w:proofErr w:type="spellStart"/>
      <w:r>
        <w:rPr>
          <w:rFonts w:ascii="Times New Roman" w:eastAsia="Times New Roman" w:hAnsi="Times New Roman" w:cs="Times New Roman"/>
          <w:color w:val="000000"/>
          <w:highlight w:val="white"/>
        </w:rPr>
        <w:t>Floeter</w:t>
      </w:r>
      <w:proofErr w:type="spellEnd"/>
      <w:r>
        <w:rPr>
          <w:rFonts w:ascii="Times New Roman" w:eastAsia="Times New Roman" w:hAnsi="Times New Roman" w:cs="Times New Roman"/>
          <w:color w:val="000000"/>
          <w:highlight w:val="white"/>
        </w:rPr>
        <w:t xml:space="preserve">, 2018. </w:t>
      </w:r>
      <w:r w:rsidRPr="004C3784">
        <w:rPr>
          <w:rFonts w:ascii="Times New Roman" w:eastAsia="Times New Roman" w:hAnsi="Times New Roman" w:cs="Times New Roman"/>
          <w:color w:val="000000"/>
          <w:highlight w:val="white"/>
        </w:rPr>
        <w:t xml:space="preserve">The global structure of marine cleaning mutualistic networks. Global Ecology and Biogeography, 27(10), 1238-1250.  </w:t>
      </w:r>
      <w:hyperlink r:id="rId77">
        <w:r w:rsidRPr="004C3784">
          <w:rPr>
            <w:rFonts w:ascii="Times New Roman" w:eastAsia="Times New Roman" w:hAnsi="Times New Roman" w:cs="Times New Roman"/>
            <w:color w:val="1155CC"/>
            <w:highlight w:val="white"/>
            <w:u w:val="single"/>
          </w:rPr>
          <w:t>https://doi.org/10.1111/geb.12780</w:t>
        </w:r>
      </w:hyperlink>
    </w:p>
    <w:p w14:paraId="00000162" w14:textId="77777777" w:rsidR="00000000" w:rsidRPr="004C3784" w:rsidRDefault="00000000">
      <w:pPr>
        <w:pBdr>
          <w:top w:val="none" w:sz="0" w:space="10" w:color="auto"/>
          <w:bottom w:val="none" w:sz="0" w:space="10" w:color="auto"/>
          <w:right w:val="none" w:sz="0" w:space="5" w:color="auto"/>
          <w:between w:val="none" w:sz="0" w:space="10" w:color="auto"/>
        </w:pBdr>
        <w:shd w:val="clear" w:color="auto" w:fill="FFFFFF"/>
        <w:spacing w:after="0" w:line="360" w:lineRule="auto"/>
        <w:ind w:left="425" w:hanging="425"/>
        <w:rPr>
          <w:rFonts w:ascii="Times New Roman" w:eastAsia="Times New Roman" w:hAnsi="Times New Roman" w:cs="Times New Roman"/>
          <w:color w:val="000000"/>
          <w:highlight w:val="white"/>
        </w:rPr>
      </w:pPr>
      <w:r w:rsidRPr="004C3784">
        <w:rPr>
          <w:rFonts w:ascii="Times New Roman" w:eastAsia="Times New Roman" w:hAnsi="Times New Roman" w:cs="Times New Roman"/>
          <w:color w:val="000000"/>
          <w:highlight w:val="white"/>
        </w:rPr>
        <w:t xml:space="preserve">R Core Team. 2016. R: A Language and Environment for Statistical Computing. Vienna, Austria: R Foundation for Statistical Computing. </w:t>
      </w:r>
      <w:hyperlink r:id="rId78">
        <w:r w:rsidRPr="004C3784">
          <w:rPr>
            <w:rFonts w:ascii="Times New Roman" w:eastAsia="Times New Roman" w:hAnsi="Times New Roman" w:cs="Times New Roman"/>
            <w:color w:val="1155CC"/>
            <w:highlight w:val="white"/>
            <w:u w:val="single"/>
          </w:rPr>
          <w:t>https://www.R-project.org/</w:t>
        </w:r>
      </w:hyperlink>
      <w:r w:rsidRPr="004C3784">
        <w:rPr>
          <w:rFonts w:ascii="Times New Roman" w:eastAsia="Times New Roman" w:hAnsi="Times New Roman" w:cs="Times New Roman"/>
          <w:color w:val="000000"/>
          <w:highlight w:val="white"/>
        </w:rPr>
        <w:t xml:space="preserve">. </w:t>
      </w:r>
    </w:p>
    <w:p w14:paraId="00000163" w14:textId="77777777" w:rsidR="00000000" w:rsidRPr="004C3784" w:rsidRDefault="00000000">
      <w:pPr>
        <w:spacing w:after="0" w:line="360" w:lineRule="auto"/>
        <w:ind w:left="425" w:hanging="425"/>
        <w:rPr>
          <w:rFonts w:ascii="Times New Roman" w:eastAsia="Times New Roman" w:hAnsi="Times New Roman" w:cs="Times New Roman"/>
          <w:color w:val="000000"/>
          <w:highlight w:val="white"/>
        </w:rPr>
      </w:pPr>
      <w:r w:rsidRPr="004C3784">
        <w:rPr>
          <w:rFonts w:ascii="Times New Roman" w:eastAsia="Times New Roman" w:hAnsi="Times New Roman" w:cs="Times New Roman"/>
          <w:color w:val="000000"/>
          <w:highlight w:val="white"/>
        </w:rPr>
        <w:t xml:space="preserve">Roth, W., D. Hecker &amp; E. Fava, 2016. Systems biology approaches to the study of biological networks underlying Alzheimer’s disease: role of miRNAs. Systems Biology of Alzheimer's Disease, 349-377. </w:t>
      </w:r>
      <w:hyperlink r:id="rId79">
        <w:r w:rsidRPr="004C3784">
          <w:rPr>
            <w:rFonts w:ascii="Times New Roman" w:eastAsia="Times New Roman" w:hAnsi="Times New Roman" w:cs="Times New Roman"/>
            <w:color w:val="1155CC"/>
            <w:highlight w:val="white"/>
            <w:u w:val="single"/>
          </w:rPr>
          <w:t>https://doi.org/10.1007/978-1-4939-2627-5_21</w:t>
        </w:r>
      </w:hyperlink>
      <w:r w:rsidRPr="004C3784">
        <w:rPr>
          <w:rFonts w:ascii="Times New Roman" w:eastAsia="Times New Roman" w:hAnsi="Times New Roman" w:cs="Times New Roman"/>
          <w:color w:val="000000"/>
          <w:highlight w:val="white"/>
        </w:rPr>
        <w:t xml:space="preserve"> </w:t>
      </w:r>
    </w:p>
    <w:p w14:paraId="00000164" w14:textId="77777777" w:rsidR="00000000" w:rsidRDefault="00000000">
      <w:pPr>
        <w:pBdr>
          <w:top w:val="none" w:sz="0" w:space="10" w:color="auto"/>
          <w:bottom w:val="none" w:sz="0" w:space="10" w:color="auto"/>
          <w:right w:val="none" w:sz="0" w:space="5" w:color="auto"/>
          <w:between w:val="none" w:sz="0" w:space="10" w:color="auto"/>
        </w:pBdr>
        <w:shd w:val="clear" w:color="auto" w:fill="FFFFFF"/>
        <w:spacing w:after="0" w:line="360" w:lineRule="auto"/>
        <w:ind w:left="425" w:hanging="425"/>
        <w:rPr>
          <w:rFonts w:ascii="Times New Roman" w:eastAsia="Times New Roman" w:hAnsi="Times New Roman" w:cs="Times New Roman"/>
          <w:color w:val="000000"/>
          <w:highlight w:val="white"/>
        </w:rPr>
      </w:pPr>
      <w:r w:rsidRPr="004C3784">
        <w:rPr>
          <w:rFonts w:ascii="Times New Roman" w:eastAsia="Times New Roman" w:hAnsi="Times New Roman" w:cs="Times New Roman"/>
          <w:color w:val="000000"/>
          <w:highlight w:val="white"/>
        </w:rPr>
        <w:t xml:space="preserve">Santos, F. B., F. C. Ferreira &amp; K. E.  Esteves, 2015. Assessing the importance of the riparian zone for stream fish communities in a sugarcane dominated landscape (Piracicaba River Basin, Southeast Brazil). </w:t>
      </w:r>
      <w:r>
        <w:rPr>
          <w:rFonts w:ascii="Times New Roman" w:eastAsia="Times New Roman" w:hAnsi="Times New Roman" w:cs="Times New Roman"/>
          <w:color w:val="000000"/>
          <w:highlight w:val="white"/>
        </w:rPr>
        <w:t xml:space="preserve">Environmental Biology of Fishes, 98, 1895–1912. </w:t>
      </w:r>
      <w:hyperlink r:id="rId80">
        <w:r>
          <w:rPr>
            <w:rFonts w:ascii="Times New Roman" w:eastAsia="Times New Roman" w:hAnsi="Times New Roman" w:cs="Times New Roman"/>
            <w:color w:val="1155CC"/>
            <w:highlight w:val="white"/>
            <w:u w:val="single"/>
          </w:rPr>
          <w:t>https://doi.org/10.1007/s10641-015-0406-4</w:t>
        </w:r>
      </w:hyperlink>
      <w:r>
        <w:rPr>
          <w:rFonts w:ascii="Times New Roman" w:eastAsia="Times New Roman" w:hAnsi="Times New Roman" w:cs="Times New Roman"/>
          <w:color w:val="000000"/>
          <w:highlight w:val="white"/>
        </w:rPr>
        <w:t xml:space="preserve"> </w:t>
      </w:r>
    </w:p>
    <w:p w14:paraId="00000165" w14:textId="77777777" w:rsidR="00000000" w:rsidRPr="004C3784" w:rsidRDefault="00000000">
      <w:pPr>
        <w:pBdr>
          <w:top w:val="none" w:sz="0" w:space="10" w:color="auto"/>
          <w:bottom w:val="none" w:sz="0" w:space="10" w:color="auto"/>
          <w:right w:val="none" w:sz="0" w:space="5" w:color="auto"/>
          <w:between w:val="none" w:sz="0" w:space="10" w:color="auto"/>
        </w:pBdr>
        <w:shd w:val="clear" w:color="auto" w:fill="FFFFFF"/>
        <w:spacing w:after="0" w:line="360" w:lineRule="auto"/>
        <w:ind w:left="425" w:hanging="425"/>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 xml:space="preserve">Santos, S. M., P. H. R. </w:t>
      </w:r>
      <w:proofErr w:type="spellStart"/>
      <w:r>
        <w:rPr>
          <w:rFonts w:ascii="Times New Roman" w:eastAsia="Times New Roman" w:hAnsi="Times New Roman" w:cs="Times New Roman"/>
          <w:color w:val="000000"/>
          <w:highlight w:val="white"/>
        </w:rPr>
        <w:t>Aride</w:t>
      </w:r>
      <w:proofErr w:type="spellEnd"/>
      <w:r>
        <w:rPr>
          <w:rFonts w:ascii="Times New Roman" w:eastAsia="Times New Roman" w:hAnsi="Times New Roman" w:cs="Times New Roman"/>
          <w:color w:val="000000"/>
          <w:highlight w:val="white"/>
        </w:rPr>
        <w:t xml:space="preserve">, J. Pantoja-Lima, A. T. Oliveira &amp; J. A. S. </w:t>
      </w:r>
      <w:proofErr w:type="spellStart"/>
      <w:r>
        <w:rPr>
          <w:rFonts w:ascii="Times New Roman" w:eastAsia="Times New Roman" w:hAnsi="Times New Roman" w:cs="Times New Roman"/>
          <w:color w:val="000000"/>
          <w:highlight w:val="white"/>
        </w:rPr>
        <w:t>Zuanon</w:t>
      </w:r>
      <w:proofErr w:type="spellEnd"/>
      <w:r>
        <w:rPr>
          <w:rFonts w:ascii="Times New Roman" w:eastAsia="Times New Roman" w:hAnsi="Times New Roman" w:cs="Times New Roman"/>
          <w:color w:val="000000"/>
          <w:highlight w:val="white"/>
        </w:rPr>
        <w:t xml:space="preserve">, 2021. </w:t>
      </w:r>
      <w:r w:rsidRPr="004C3784">
        <w:rPr>
          <w:rFonts w:ascii="Times New Roman" w:eastAsia="Times New Roman" w:hAnsi="Times New Roman" w:cs="Times New Roman"/>
          <w:color w:val="000000"/>
          <w:highlight w:val="white"/>
        </w:rPr>
        <w:t xml:space="preserve">Trophic relationships among three species of ornamental fish from the region of Lake </w:t>
      </w:r>
      <w:proofErr w:type="spellStart"/>
      <w:r w:rsidRPr="004C3784">
        <w:rPr>
          <w:rFonts w:ascii="Times New Roman" w:eastAsia="Times New Roman" w:hAnsi="Times New Roman" w:cs="Times New Roman"/>
          <w:color w:val="000000"/>
          <w:highlight w:val="white"/>
        </w:rPr>
        <w:t>Amanã</w:t>
      </w:r>
      <w:proofErr w:type="spellEnd"/>
      <w:r w:rsidRPr="004C3784">
        <w:rPr>
          <w:rFonts w:ascii="Times New Roman" w:eastAsia="Times New Roman" w:hAnsi="Times New Roman" w:cs="Times New Roman"/>
          <w:color w:val="000000"/>
          <w:highlight w:val="white"/>
        </w:rPr>
        <w:t xml:space="preserve">, Amazon. Brazilian Journal of Biology, 82, e232701. </w:t>
      </w:r>
      <w:hyperlink r:id="rId81">
        <w:r w:rsidRPr="004C3784">
          <w:rPr>
            <w:rFonts w:ascii="Times New Roman" w:eastAsia="Times New Roman" w:hAnsi="Times New Roman" w:cs="Times New Roman"/>
            <w:color w:val="1155CC"/>
            <w:highlight w:val="white"/>
            <w:u w:val="single"/>
          </w:rPr>
          <w:t>https://doi.org/10.1590/1519-6984.232701</w:t>
        </w:r>
      </w:hyperlink>
      <w:r w:rsidRPr="004C3784">
        <w:rPr>
          <w:rFonts w:ascii="Times New Roman" w:eastAsia="Times New Roman" w:hAnsi="Times New Roman" w:cs="Times New Roman"/>
          <w:color w:val="000000"/>
          <w:highlight w:val="white"/>
        </w:rPr>
        <w:t xml:space="preserve"> </w:t>
      </w:r>
    </w:p>
    <w:p w14:paraId="00000166" w14:textId="77777777" w:rsidR="00000000" w:rsidRPr="004C3784" w:rsidRDefault="00000000">
      <w:pPr>
        <w:pBdr>
          <w:top w:val="none" w:sz="0" w:space="10" w:color="auto"/>
          <w:bottom w:val="none" w:sz="0" w:space="10" w:color="auto"/>
          <w:right w:val="none" w:sz="0" w:space="5" w:color="auto"/>
          <w:between w:val="none" w:sz="0" w:space="10" w:color="auto"/>
        </w:pBdr>
        <w:shd w:val="clear" w:color="auto" w:fill="FFFFFF"/>
        <w:spacing w:after="0" w:line="360" w:lineRule="auto"/>
        <w:ind w:left="425" w:hanging="425"/>
        <w:rPr>
          <w:rFonts w:ascii="Times New Roman" w:eastAsia="Times New Roman" w:hAnsi="Times New Roman" w:cs="Times New Roman"/>
          <w:color w:val="000000"/>
          <w:highlight w:val="white"/>
        </w:rPr>
      </w:pPr>
      <w:r w:rsidRPr="004C3784">
        <w:rPr>
          <w:rFonts w:ascii="Times New Roman" w:eastAsia="Times New Roman" w:hAnsi="Times New Roman" w:cs="Times New Roman"/>
          <w:color w:val="000000"/>
          <w:highlight w:val="white"/>
        </w:rPr>
        <w:t xml:space="preserve">Sebastián‐González, E., B. Dalsgaard, B. Sandel &amp; P. R. </w:t>
      </w:r>
      <w:proofErr w:type="spellStart"/>
      <w:r w:rsidRPr="004C3784">
        <w:rPr>
          <w:rFonts w:ascii="Times New Roman" w:eastAsia="Times New Roman" w:hAnsi="Times New Roman" w:cs="Times New Roman"/>
          <w:color w:val="000000"/>
          <w:highlight w:val="white"/>
        </w:rPr>
        <w:t>Guimarães</w:t>
      </w:r>
      <w:proofErr w:type="spellEnd"/>
      <w:r w:rsidRPr="004C3784">
        <w:rPr>
          <w:rFonts w:ascii="Times New Roman" w:eastAsia="Times New Roman" w:hAnsi="Times New Roman" w:cs="Times New Roman"/>
          <w:color w:val="000000"/>
          <w:highlight w:val="white"/>
        </w:rPr>
        <w:t xml:space="preserve"> Júnior, 2015. Macroecological trends in </w:t>
      </w:r>
      <w:proofErr w:type="spellStart"/>
      <w:r w:rsidRPr="004C3784">
        <w:rPr>
          <w:rFonts w:ascii="Times New Roman" w:eastAsia="Times New Roman" w:hAnsi="Times New Roman" w:cs="Times New Roman"/>
          <w:color w:val="000000"/>
          <w:highlight w:val="white"/>
        </w:rPr>
        <w:t>nestedness</w:t>
      </w:r>
      <w:proofErr w:type="spellEnd"/>
      <w:r w:rsidRPr="004C3784">
        <w:rPr>
          <w:rFonts w:ascii="Times New Roman" w:eastAsia="Times New Roman" w:hAnsi="Times New Roman" w:cs="Times New Roman"/>
          <w:color w:val="000000"/>
          <w:highlight w:val="white"/>
        </w:rPr>
        <w:t xml:space="preserve"> and modularity of seed‐dispersal networks: human impact matters. Global Ecology and Biogeography, 24(3), 293-303. </w:t>
      </w:r>
      <w:hyperlink r:id="rId82">
        <w:r w:rsidRPr="004C3784">
          <w:rPr>
            <w:rFonts w:ascii="Times New Roman" w:eastAsia="Times New Roman" w:hAnsi="Times New Roman" w:cs="Times New Roman"/>
            <w:color w:val="1155CC"/>
            <w:highlight w:val="white"/>
            <w:u w:val="single"/>
          </w:rPr>
          <w:t>https://doi.org/10.1111/geb.12270</w:t>
        </w:r>
      </w:hyperlink>
    </w:p>
    <w:p w14:paraId="00000167" w14:textId="77777777" w:rsidR="00000000" w:rsidRPr="004C3784" w:rsidRDefault="00000000">
      <w:pPr>
        <w:pBdr>
          <w:top w:val="none" w:sz="0" w:space="10" w:color="auto"/>
          <w:bottom w:val="none" w:sz="0" w:space="10" w:color="auto"/>
          <w:right w:val="none" w:sz="0" w:space="5" w:color="auto"/>
          <w:between w:val="none" w:sz="0" w:space="10" w:color="auto"/>
        </w:pBdr>
        <w:shd w:val="clear" w:color="auto" w:fill="FFFFFF"/>
        <w:spacing w:after="0" w:line="360" w:lineRule="auto"/>
        <w:ind w:left="425" w:hanging="425"/>
        <w:rPr>
          <w:rFonts w:ascii="Times New Roman" w:eastAsia="Times New Roman" w:hAnsi="Times New Roman" w:cs="Times New Roman"/>
          <w:color w:val="000000"/>
          <w:highlight w:val="white"/>
        </w:rPr>
      </w:pPr>
      <w:r w:rsidRPr="004C3784">
        <w:rPr>
          <w:rFonts w:ascii="Times New Roman" w:eastAsia="Times New Roman" w:hAnsi="Times New Roman" w:cs="Times New Roman"/>
          <w:color w:val="000000"/>
          <w:highlight w:val="white"/>
        </w:rPr>
        <w:lastRenderedPageBreak/>
        <w:t xml:space="preserve">Souza, F. B, A. C. D. A. Santos &amp; A. T. D. Silva, 2022. Trophic structure of ichthyofauna in streams of the </w:t>
      </w:r>
      <w:proofErr w:type="spellStart"/>
      <w:r w:rsidRPr="004C3784">
        <w:rPr>
          <w:rFonts w:ascii="Times New Roman" w:eastAsia="Times New Roman" w:hAnsi="Times New Roman" w:cs="Times New Roman"/>
          <w:color w:val="000000"/>
          <w:highlight w:val="white"/>
        </w:rPr>
        <w:t>Contas</w:t>
      </w:r>
      <w:proofErr w:type="spellEnd"/>
      <w:r w:rsidRPr="004C3784">
        <w:rPr>
          <w:rFonts w:ascii="Times New Roman" w:eastAsia="Times New Roman" w:hAnsi="Times New Roman" w:cs="Times New Roman"/>
          <w:color w:val="000000"/>
          <w:highlight w:val="white"/>
        </w:rPr>
        <w:t xml:space="preserve"> River basin, Brazil. Studies on Neotropical Fauna and Environment, 57(1), 29-42.  </w:t>
      </w:r>
      <w:hyperlink r:id="rId83">
        <w:r w:rsidRPr="004C3784">
          <w:rPr>
            <w:rFonts w:ascii="Times New Roman" w:eastAsia="Times New Roman" w:hAnsi="Times New Roman" w:cs="Times New Roman"/>
            <w:color w:val="1155CC"/>
            <w:highlight w:val="white"/>
            <w:u w:val="single"/>
          </w:rPr>
          <w:t>https://doi.org/10.1080/01650521.2020.1809610</w:t>
        </w:r>
      </w:hyperlink>
    </w:p>
    <w:p w14:paraId="00000168" w14:textId="77777777" w:rsidR="00000000" w:rsidRDefault="00000000">
      <w:pPr>
        <w:spacing w:after="0" w:line="360" w:lineRule="auto"/>
        <w:ind w:left="425" w:hanging="425"/>
        <w:rPr>
          <w:rFonts w:ascii="Times New Roman" w:eastAsia="Times New Roman" w:hAnsi="Times New Roman" w:cs="Times New Roman"/>
          <w:color w:val="000000"/>
          <w:highlight w:val="white"/>
        </w:rPr>
      </w:pPr>
      <w:proofErr w:type="spellStart"/>
      <w:r w:rsidRPr="004C3784">
        <w:rPr>
          <w:rFonts w:ascii="Times New Roman" w:eastAsia="Times New Roman" w:hAnsi="Times New Roman" w:cs="Times New Roman"/>
          <w:color w:val="000000"/>
          <w:highlight w:val="white"/>
        </w:rPr>
        <w:t>Staudacher</w:t>
      </w:r>
      <w:proofErr w:type="spellEnd"/>
      <w:r w:rsidRPr="004C3784">
        <w:rPr>
          <w:rFonts w:ascii="Times New Roman" w:eastAsia="Times New Roman" w:hAnsi="Times New Roman" w:cs="Times New Roman"/>
          <w:color w:val="000000"/>
          <w:highlight w:val="white"/>
        </w:rPr>
        <w:t xml:space="preserve">, K., R. O. </w:t>
      </w:r>
      <w:proofErr w:type="spellStart"/>
      <w:r w:rsidRPr="004C3784">
        <w:rPr>
          <w:rFonts w:ascii="Times New Roman" w:eastAsia="Times New Roman" w:hAnsi="Times New Roman" w:cs="Times New Roman"/>
          <w:color w:val="000000"/>
          <w:highlight w:val="white"/>
        </w:rPr>
        <w:t>Rubbmark</w:t>
      </w:r>
      <w:proofErr w:type="spellEnd"/>
      <w:r w:rsidRPr="004C3784">
        <w:rPr>
          <w:rFonts w:ascii="Times New Roman" w:eastAsia="Times New Roman" w:hAnsi="Times New Roman" w:cs="Times New Roman"/>
          <w:color w:val="000000"/>
          <w:highlight w:val="white"/>
        </w:rPr>
        <w:t xml:space="preserve">, K. </w:t>
      </w:r>
      <w:proofErr w:type="spellStart"/>
      <w:r w:rsidRPr="004C3784">
        <w:rPr>
          <w:rFonts w:ascii="Times New Roman" w:eastAsia="Times New Roman" w:hAnsi="Times New Roman" w:cs="Times New Roman"/>
          <w:color w:val="000000"/>
          <w:highlight w:val="white"/>
        </w:rPr>
        <w:t>Birkhofer</w:t>
      </w:r>
      <w:proofErr w:type="spellEnd"/>
      <w:r w:rsidRPr="004C3784">
        <w:rPr>
          <w:rFonts w:ascii="Times New Roman" w:eastAsia="Times New Roman" w:hAnsi="Times New Roman" w:cs="Times New Roman"/>
          <w:color w:val="000000"/>
          <w:highlight w:val="white"/>
        </w:rPr>
        <w:t xml:space="preserve">, G. </w:t>
      </w:r>
      <w:proofErr w:type="spellStart"/>
      <w:r w:rsidRPr="004C3784">
        <w:rPr>
          <w:rFonts w:ascii="Times New Roman" w:eastAsia="Times New Roman" w:hAnsi="Times New Roman" w:cs="Times New Roman"/>
          <w:color w:val="000000"/>
          <w:highlight w:val="white"/>
        </w:rPr>
        <w:t>Malsher</w:t>
      </w:r>
      <w:proofErr w:type="spellEnd"/>
      <w:r w:rsidRPr="004C3784">
        <w:rPr>
          <w:rFonts w:ascii="Times New Roman" w:eastAsia="Times New Roman" w:hAnsi="Times New Roman" w:cs="Times New Roman"/>
          <w:color w:val="000000"/>
          <w:highlight w:val="white"/>
        </w:rPr>
        <w:t xml:space="preserve">, D. Sint, M. Jonsson &amp; M. Traugott, 2018. Habitat heterogeneity induces rapid changes in the feeding </w:t>
      </w:r>
      <w:proofErr w:type="spellStart"/>
      <w:r w:rsidRPr="004C3784">
        <w:rPr>
          <w:rFonts w:ascii="Times New Roman" w:eastAsia="Times New Roman" w:hAnsi="Times New Roman" w:cs="Times New Roman"/>
          <w:color w:val="000000"/>
          <w:highlight w:val="white"/>
        </w:rPr>
        <w:t>behaviour</w:t>
      </w:r>
      <w:proofErr w:type="spellEnd"/>
      <w:r w:rsidRPr="004C3784">
        <w:rPr>
          <w:rFonts w:ascii="Times New Roman" w:eastAsia="Times New Roman" w:hAnsi="Times New Roman" w:cs="Times New Roman"/>
          <w:color w:val="000000"/>
          <w:highlight w:val="white"/>
        </w:rPr>
        <w:t xml:space="preserve"> of generalist arthropod predators. </w:t>
      </w:r>
      <w:r>
        <w:rPr>
          <w:rFonts w:ascii="Times New Roman" w:eastAsia="Times New Roman" w:hAnsi="Times New Roman" w:cs="Times New Roman"/>
          <w:color w:val="000000"/>
          <w:highlight w:val="white"/>
        </w:rPr>
        <w:t>Functional Ecology, 32(3), 809-819.</w:t>
      </w:r>
      <w:hyperlink r:id="rId84">
        <w:r>
          <w:rPr>
            <w:rFonts w:ascii="Times New Roman" w:eastAsia="Times New Roman" w:hAnsi="Times New Roman" w:cs="Times New Roman"/>
            <w:color w:val="1155CC"/>
            <w:highlight w:val="white"/>
            <w:u w:val="single"/>
          </w:rPr>
          <w:t xml:space="preserve">https://doi.org/10.1111/1365-2435.13028 </w:t>
        </w:r>
      </w:hyperlink>
    </w:p>
    <w:p w14:paraId="00000169" w14:textId="77777777" w:rsidR="00000000" w:rsidRPr="004C3784" w:rsidRDefault="00000000">
      <w:pPr>
        <w:spacing w:after="0" w:line="360" w:lineRule="auto"/>
        <w:ind w:left="425" w:hanging="425"/>
        <w:rPr>
          <w:rFonts w:ascii="Times New Roman" w:eastAsia="Times New Roman" w:hAnsi="Times New Roman" w:cs="Times New Roman"/>
          <w:color w:val="000000"/>
          <w:highlight w:val="white"/>
        </w:rPr>
      </w:pPr>
      <w:r w:rsidRPr="004C3784">
        <w:rPr>
          <w:rFonts w:ascii="Times New Roman" w:eastAsia="Times New Roman" w:hAnsi="Times New Roman" w:cs="Times New Roman"/>
          <w:color w:val="000000"/>
          <w:highlight w:val="white"/>
        </w:rPr>
        <w:t xml:space="preserve">Thompson, R. M. &amp; C. R. Townsend, 2005. Food‐web topology varies with spatial scale in a patchy environment. Ecology, 86(7), 1916-1925. </w:t>
      </w:r>
      <w:hyperlink r:id="rId85">
        <w:r w:rsidRPr="004C3784">
          <w:rPr>
            <w:rFonts w:ascii="Times New Roman" w:eastAsia="Times New Roman" w:hAnsi="Times New Roman" w:cs="Times New Roman"/>
            <w:color w:val="1155CC"/>
            <w:highlight w:val="white"/>
            <w:u w:val="single"/>
          </w:rPr>
          <w:t>https://doi.org/10.1890/04-1352</w:t>
        </w:r>
      </w:hyperlink>
    </w:p>
    <w:p w14:paraId="0000016A" w14:textId="77777777" w:rsidR="00000000" w:rsidRPr="004C3784" w:rsidRDefault="00000000">
      <w:pPr>
        <w:pBdr>
          <w:top w:val="none" w:sz="0" w:space="10" w:color="auto"/>
          <w:bottom w:val="none" w:sz="0" w:space="10" w:color="auto"/>
          <w:right w:val="none" w:sz="0" w:space="5" w:color="auto"/>
          <w:between w:val="none" w:sz="0" w:space="10" w:color="auto"/>
        </w:pBdr>
        <w:shd w:val="clear" w:color="auto" w:fill="FFFFFF"/>
        <w:spacing w:after="0" w:line="360" w:lineRule="auto"/>
        <w:ind w:left="425" w:hanging="425"/>
        <w:rPr>
          <w:rFonts w:ascii="Times New Roman" w:eastAsia="Times New Roman" w:hAnsi="Times New Roman" w:cs="Times New Roman"/>
          <w:color w:val="000000"/>
          <w:highlight w:val="white"/>
        </w:rPr>
      </w:pPr>
      <w:r w:rsidRPr="004C3784">
        <w:rPr>
          <w:rFonts w:ascii="Times New Roman" w:eastAsia="Times New Roman" w:hAnsi="Times New Roman" w:cs="Times New Roman"/>
          <w:color w:val="000000"/>
          <w:highlight w:val="white"/>
        </w:rPr>
        <w:t xml:space="preserve">Tilman, D., D. </w:t>
      </w:r>
      <w:proofErr w:type="spellStart"/>
      <w:r w:rsidRPr="004C3784">
        <w:rPr>
          <w:rFonts w:ascii="Times New Roman" w:eastAsia="Times New Roman" w:hAnsi="Times New Roman" w:cs="Times New Roman"/>
          <w:color w:val="000000"/>
          <w:highlight w:val="white"/>
        </w:rPr>
        <w:t>Wedin</w:t>
      </w:r>
      <w:proofErr w:type="spellEnd"/>
      <w:r w:rsidRPr="004C3784">
        <w:rPr>
          <w:rFonts w:ascii="Times New Roman" w:eastAsia="Times New Roman" w:hAnsi="Times New Roman" w:cs="Times New Roman"/>
          <w:color w:val="000000"/>
          <w:highlight w:val="white"/>
        </w:rPr>
        <w:t xml:space="preserve"> &amp; J. Knops, 1996. Productivity </w:t>
      </w:r>
      <w:proofErr w:type="spellStart"/>
      <w:r w:rsidRPr="004C3784">
        <w:rPr>
          <w:rFonts w:ascii="Times New Roman" w:eastAsia="Times New Roman" w:hAnsi="Times New Roman" w:cs="Times New Roman"/>
          <w:color w:val="000000"/>
          <w:highlight w:val="white"/>
        </w:rPr>
        <w:t>andsustainability</w:t>
      </w:r>
      <w:proofErr w:type="spellEnd"/>
      <w:r w:rsidRPr="004C3784">
        <w:rPr>
          <w:rFonts w:ascii="Times New Roman" w:eastAsia="Times New Roman" w:hAnsi="Times New Roman" w:cs="Times New Roman"/>
          <w:color w:val="000000"/>
          <w:highlight w:val="white"/>
        </w:rPr>
        <w:t xml:space="preserve"> influenced by biodiversity in grassland ecosystems. Nature (London) 379:718–720. </w:t>
      </w:r>
      <w:hyperlink r:id="rId86">
        <w:r w:rsidRPr="004C3784">
          <w:rPr>
            <w:rFonts w:ascii="Times New Roman" w:eastAsia="Times New Roman" w:hAnsi="Times New Roman" w:cs="Times New Roman"/>
            <w:color w:val="1155CC"/>
            <w:highlight w:val="white"/>
            <w:u w:val="single"/>
          </w:rPr>
          <w:t>https://doi.org/10.1038/379718a0</w:t>
        </w:r>
      </w:hyperlink>
      <w:r w:rsidRPr="004C3784">
        <w:rPr>
          <w:rFonts w:ascii="Times New Roman" w:eastAsia="Times New Roman" w:hAnsi="Times New Roman" w:cs="Times New Roman"/>
          <w:color w:val="000000"/>
          <w:highlight w:val="white"/>
        </w:rPr>
        <w:t xml:space="preserve"> </w:t>
      </w:r>
    </w:p>
    <w:p w14:paraId="0000016B" w14:textId="77777777" w:rsidR="00000000" w:rsidRPr="004C3784" w:rsidRDefault="00000000">
      <w:pPr>
        <w:pBdr>
          <w:top w:val="none" w:sz="0" w:space="10" w:color="auto"/>
          <w:bottom w:val="none" w:sz="0" w:space="10" w:color="auto"/>
          <w:right w:val="none" w:sz="0" w:space="5" w:color="auto"/>
          <w:between w:val="none" w:sz="0" w:space="10" w:color="auto"/>
        </w:pBdr>
        <w:shd w:val="clear" w:color="auto" w:fill="FFFFFF"/>
        <w:spacing w:after="0" w:line="360" w:lineRule="auto"/>
        <w:ind w:left="425" w:hanging="425"/>
        <w:rPr>
          <w:rFonts w:ascii="Times New Roman" w:eastAsia="Times New Roman" w:hAnsi="Times New Roman" w:cs="Times New Roman"/>
          <w:color w:val="000000"/>
          <w:highlight w:val="white"/>
        </w:rPr>
      </w:pPr>
      <w:proofErr w:type="spellStart"/>
      <w:r w:rsidRPr="004C3784">
        <w:rPr>
          <w:rFonts w:ascii="Times New Roman" w:eastAsia="Times New Roman" w:hAnsi="Times New Roman" w:cs="Times New Roman"/>
          <w:color w:val="000000"/>
          <w:highlight w:val="white"/>
        </w:rPr>
        <w:t>Tylianakis</w:t>
      </w:r>
      <w:proofErr w:type="spellEnd"/>
      <w:r w:rsidRPr="004C3784">
        <w:rPr>
          <w:rFonts w:ascii="Times New Roman" w:eastAsia="Times New Roman" w:hAnsi="Times New Roman" w:cs="Times New Roman"/>
          <w:color w:val="000000"/>
          <w:highlight w:val="white"/>
        </w:rPr>
        <w:t xml:space="preserve">, J. M. &amp; R. J. Morris, 2017. Ecological networks across environmental gradients. Annual Review of Ecology, Evolution, and Systematics, 48, 25-48. </w:t>
      </w:r>
      <w:hyperlink r:id="rId87">
        <w:r w:rsidRPr="004C3784">
          <w:rPr>
            <w:rFonts w:ascii="Times New Roman" w:eastAsia="Times New Roman" w:hAnsi="Times New Roman" w:cs="Times New Roman"/>
            <w:color w:val="1155CC"/>
            <w:highlight w:val="white"/>
            <w:u w:val="single"/>
          </w:rPr>
          <w:t>https://doi.org/10.1146/annurev-ecolsys-110316-022821</w:t>
        </w:r>
      </w:hyperlink>
    </w:p>
    <w:p w14:paraId="0000016C" w14:textId="77777777" w:rsidR="00000000" w:rsidRPr="004C3784" w:rsidRDefault="00000000">
      <w:pPr>
        <w:spacing w:after="0" w:line="360" w:lineRule="auto"/>
        <w:ind w:left="425" w:hanging="425"/>
        <w:rPr>
          <w:rFonts w:ascii="Times New Roman" w:eastAsia="Times New Roman" w:hAnsi="Times New Roman" w:cs="Times New Roman"/>
          <w:color w:val="000000"/>
          <w:highlight w:val="white"/>
        </w:rPr>
      </w:pPr>
      <w:proofErr w:type="spellStart"/>
      <w:r w:rsidRPr="004C3784">
        <w:rPr>
          <w:rFonts w:ascii="Times New Roman" w:eastAsia="Times New Roman" w:hAnsi="Times New Roman" w:cs="Times New Roman"/>
          <w:color w:val="000000"/>
          <w:highlight w:val="white"/>
        </w:rPr>
        <w:t>Tylianakis</w:t>
      </w:r>
      <w:proofErr w:type="spellEnd"/>
      <w:r w:rsidRPr="004C3784">
        <w:rPr>
          <w:rFonts w:ascii="Times New Roman" w:eastAsia="Times New Roman" w:hAnsi="Times New Roman" w:cs="Times New Roman"/>
          <w:color w:val="000000"/>
          <w:highlight w:val="white"/>
        </w:rPr>
        <w:t xml:space="preserve">, J. M., T. </w:t>
      </w:r>
      <w:proofErr w:type="spellStart"/>
      <w:r w:rsidRPr="004C3784">
        <w:rPr>
          <w:rFonts w:ascii="Times New Roman" w:eastAsia="Times New Roman" w:hAnsi="Times New Roman" w:cs="Times New Roman"/>
          <w:color w:val="000000"/>
          <w:highlight w:val="white"/>
        </w:rPr>
        <w:t>Tscharntke</w:t>
      </w:r>
      <w:proofErr w:type="spellEnd"/>
      <w:r w:rsidRPr="004C3784">
        <w:rPr>
          <w:rFonts w:ascii="Times New Roman" w:eastAsia="Times New Roman" w:hAnsi="Times New Roman" w:cs="Times New Roman"/>
          <w:color w:val="000000"/>
          <w:highlight w:val="white"/>
        </w:rPr>
        <w:t xml:space="preserve"> &amp; O. T. Lewis, 2007. Habitat modification alters the structure of tropical host-parasitoid food webs. Nature, 445(7124), 202–205</w:t>
      </w:r>
      <w:proofErr w:type="gramStart"/>
      <w:r w:rsidRPr="004C3784">
        <w:rPr>
          <w:rFonts w:ascii="Times New Roman" w:eastAsia="Times New Roman" w:hAnsi="Times New Roman" w:cs="Times New Roman"/>
          <w:color w:val="000000"/>
          <w:highlight w:val="white"/>
        </w:rPr>
        <w:t>. .</w:t>
      </w:r>
      <w:proofErr w:type="gramEnd"/>
      <w:r w:rsidRPr="004C3784">
        <w:rPr>
          <w:rFonts w:ascii="Times New Roman" w:eastAsia="Times New Roman" w:hAnsi="Times New Roman" w:cs="Times New Roman"/>
          <w:color w:val="000000"/>
          <w:highlight w:val="white"/>
        </w:rPr>
        <w:t xml:space="preserve"> </w:t>
      </w:r>
      <w:hyperlink r:id="rId88">
        <w:r w:rsidRPr="004C3784">
          <w:rPr>
            <w:rFonts w:ascii="Times New Roman" w:eastAsia="Times New Roman" w:hAnsi="Times New Roman" w:cs="Times New Roman"/>
            <w:color w:val="1155CC"/>
            <w:highlight w:val="white"/>
            <w:u w:val="single"/>
          </w:rPr>
          <w:t xml:space="preserve">https://doi.org/10.1111/1365-2435.14253 </w:t>
        </w:r>
      </w:hyperlink>
    </w:p>
    <w:p w14:paraId="0000016D" w14:textId="77777777" w:rsidR="00000000" w:rsidRPr="004C3784" w:rsidRDefault="00000000">
      <w:pPr>
        <w:spacing w:after="0" w:line="360" w:lineRule="auto"/>
        <w:ind w:left="425" w:hanging="425"/>
        <w:rPr>
          <w:rFonts w:ascii="Times New Roman" w:eastAsia="Times New Roman" w:hAnsi="Times New Roman" w:cs="Times New Roman"/>
          <w:color w:val="000000"/>
          <w:highlight w:val="white"/>
        </w:rPr>
      </w:pPr>
      <w:proofErr w:type="spellStart"/>
      <w:r w:rsidRPr="004C3784">
        <w:rPr>
          <w:rFonts w:ascii="Times New Roman" w:eastAsia="Times New Roman" w:hAnsi="Times New Roman" w:cs="Times New Roman"/>
          <w:color w:val="000000"/>
          <w:highlight w:val="white"/>
        </w:rPr>
        <w:t>Vörösmarty</w:t>
      </w:r>
      <w:proofErr w:type="spellEnd"/>
      <w:r w:rsidRPr="004C3784">
        <w:rPr>
          <w:rFonts w:ascii="Times New Roman" w:eastAsia="Times New Roman" w:hAnsi="Times New Roman" w:cs="Times New Roman"/>
          <w:color w:val="000000"/>
          <w:highlight w:val="white"/>
        </w:rPr>
        <w:t xml:space="preserve"> C. J., P. B. McIntyre, M. O. Gessner, D. Dudgeon, A. </w:t>
      </w:r>
      <w:proofErr w:type="spellStart"/>
      <w:r w:rsidRPr="004C3784">
        <w:rPr>
          <w:rFonts w:ascii="Times New Roman" w:eastAsia="Times New Roman" w:hAnsi="Times New Roman" w:cs="Times New Roman"/>
          <w:color w:val="000000"/>
          <w:highlight w:val="white"/>
        </w:rPr>
        <w:t>Prusevich</w:t>
      </w:r>
      <w:proofErr w:type="spellEnd"/>
      <w:r w:rsidRPr="004C3784">
        <w:rPr>
          <w:rFonts w:ascii="Times New Roman" w:eastAsia="Times New Roman" w:hAnsi="Times New Roman" w:cs="Times New Roman"/>
          <w:color w:val="000000"/>
          <w:highlight w:val="white"/>
        </w:rPr>
        <w:t xml:space="preserve">, P. Green, S. Glidden, S. E. Bunn, C. A. Sullivan, C. R. </w:t>
      </w:r>
      <w:proofErr w:type="spellStart"/>
      <w:r w:rsidRPr="004C3784">
        <w:rPr>
          <w:rFonts w:ascii="Times New Roman" w:eastAsia="Times New Roman" w:hAnsi="Times New Roman" w:cs="Times New Roman"/>
          <w:color w:val="000000"/>
          <w:highlight w:val="white"/>
        </w:rPr>
        <w:t>Liermann</w:t>
      </w:r>
      <w:proofErr w:type="spellEnd"/>
      <w:r w:rsidRPr="004C3784">
        <w:rPr>
          <w:rFonts w:ascii="Times New Roman" w:eastAsia="Times New Roman" w:hAnsi="Times New Roman" w:cs="Times New Roman"/>
          <w:color w:val="000000"/>
          <w:highlight w:val="white"/>
        </w:rPr>
        <w:t xml:space="preserve"> &amp; P. M. Davies, 2010. Global threats to human water security and river biodiversity. Nature 467: 555–561. </w:t>
      </w:r>
      <w:hyperlink r:id="rId89">
        <w:r w:rsidRPr="004C3784">
          <w:rPr>
            <w:rFonts w:ascii="Times New Roman" w:eastAsia="Times New Roman" w:hAnsi="Times New Roman" w:cs="Times New Roman"/>
            <w:color w:val="1155CC"/>
            <w:highlight w:val="white"/>
            <w:u w:val="single"/>
          </w:rPr>
          <w:t>https://doi.org/10.1038/nature09440</w:t>
        </w:r>
      </w:hyperlink>
      <w:r w:rsidRPr="004C3784">
        <w:rPr>
          <w:rFonts w:ascii="Times New Roman" w:eastAsia="Times New Roman" w:hAnsi="Times New Roman" w:cs="Times New Roman"/>
          <w:color w:val="000000"/>
          <w:highlight w:val="white"/>
        </w:rPr>
        <w:t xml:space="preserve"> </w:t>
      </w:r>
    </w:p>
    <w:p w14:paraId="0000016E" w14:textId="77777777" w:rsidR="00000000" w:rsidRPr="004C3784" w:rsidRDefault="00000000">
      <w:pPr>
        <w:pBdr>
          <w:top w:val="none" w:sz="0" w:space="10" w:color="auto"/>
          <w:bottom w:val="none" w:sz="0" w:space="10" w:color="auto"/>
          <w:right w:val="none" w:sz="0" w:space="5" w:color="auto"/>
          <w:between w:val="none" w:sz="0" w:space="10" w:color="auto"/>
        </w:pBdr>
        <w:shd w:val="clear" w:color="auto" w:fill="FFFFFF"/>
        <w:spacing w:after="0" w:line="360" w:lineRule="auto"/>
        <w:ind w:left="425" w:hanging="425"/>
        <w:rPr>
          <w:rFonts w:ascii="Times New Roman" w:eastAsia="Times New Roman" w:hAnsi="Times New Roman" w:cs="Times New Roman"/>
          <w:color w:val="000000"/>
          <w:highlight w:val="white"/>
        </w:rPr>
      </w:pPr>
      <w:r w:rsidRPr="004C3784">
        <w:rPr>
          <w:rFonts w:ascii="Times New Roman" w:eastAsia="Times New Roman" w:hAnsi="Times New Roman" w:cs="Times New Roman"/>
          <w:color w:val="000000"/>
          <w:highlight w:val="white"/>
        </w:rPr>
        <w:t>Wang, Y., Y. Jia, Z. Li, J. Tao, L. Lin, K. Chen, Z. Liu, X. Tan</w:t>
      </w:r>
      <w:r w:rsidRPr="004C3784">
        <w:rPr>
          <w:rFonts w:ascii="Times New Roman" w:eastAsia="Times New Roman" w:hAnsi="Times New Roman" w:cs="Times New Roman"/>
          <w:color w:val="1F1F1F"/>
          <w:highlight w:val="white"/>
        </w:rPr>
        <w:t xml:space="preserve"> </w:t>
      </w:r>
      <w:r w:rsidRPr="004C3784">
        <w:rPr>
          <w:rFonts w:ascii="Times New Roman" w:eastAsia="Times New Roman" w:hAnsi="Times New Roman" w:cs="Times New Roman"/>
          <w:color w:val="000000"/>
          <w:highlight w:val="white"/>
        </w:rPr>
        <w:t xml:space="preserve">&amp; Q. Zhang, 2021. Trophic structure in response to land use in subtropical streams. Ecological Indicators, 127, 107746. </w:t>
      </w:r>
      <w:hyperlink r:id="rId90">
        <w:r w:rsidRPr="004C3784">
          <w:rPr>
            <w:rFonts w:ascii="Times New Roman" w:eastAsia="Times New Roman" w:hAnsi="Times New Roman" w:cs="Times New Roman"/>
            <w:color w:val="1155CC"/>
            <w:highlight w:val="white"/>
            <w:u w:val="single"/>
          </w:rPr>
          <w:t>https://doi.org/10.1016/j.ecolind.2021.107746</w:t>
        </w:r>
      </w:hyperlink>
    </w:p>
    <w:p w14:paraId="0000016F" w14:textId="77777777" w:rsidR="00000000" w:rsidRPr="004C3784" w:rsidRDefault="00000000">
      <w:pPr>
        <w:spacing w:after="0" w:line="360" w:lineRule="auto"/>
        <w:ind w:left="425" w:hanging="425"/>
        <w:rPr>
          <w:rFonts w:ascii="Times New Roman" w:eastAsia="Times New Roman" w:hAnsi="Times New Roman" w:cs="Times New Roman"/>
          <w:color w:val="000000"/>
          <w:highlight w:val="white"/>
          <w:u w:val="single"/>
        </w:rPr>
      </w:pPr>
      <w:r w:rsidRPr="004C3784">
        <w:rPr>
          <w:rFonts w:ascii="Times New Roman" w:eastAsia="Times New Roman" w:hAnsi="Times New Roman" w:cs="Times New Roman"/>
          <w:color w:val="000000"/>
          <w:highlight w:val="white"/>
        </w:rPr>
        <w:t xml:space="preserve">Warren, P. H., 1989. “Spatial and Temporal Variation in the Structure of a Freshwater Food Web.” Oikos 55:299–311. </w:t>
      </w:r>
      <w:hyperlink r:id="rId91">
        <w:r w:rsidRPr="004C3784">
          <w:rPr>
            <w:rFonts w:ascii="Times New Roman" w:eastAsia="Times New Roman" w:hAnsi="Times New Roman" w:cs="Times New Roman"/>
            <w:color w:val="1155CC"/>
            <w:highlight w:val="white"/>
            <w:u w:val="single"/>
          </w:rPr>
          <w:t>https://doi.org/10.2307/3565588</w:t>
        </w:r>
      </w:hyperlink>
      <w:r w:rsidRPr="004C3784">
        <w:rPr>
          <w:rFonts w:ascii="Times New Roman" w:eastAsia="Times New Roman" w:hAnsi="Times New Roman" w:cs="Times New Roman"/>
          <w:color w:val="000000"/>
          <w:highlight w:val="white"/>
          <w:u w:val="single"/>
        </w:rPr>
        <w:t xml:space="preserve"> </w:t>
      </w:r>
    </w:p>
    <w:p w14:paraId="00000170" w14:textId="77777777" w:rsidR="00000000" w:rsidRDefault="00000000">
      <w:pPr>
        <w:pBdr>
          <w:top w:val="none" w:sz="0" w:space="10" w:color="auto"/>
          <w:bottom w:val="none" w:sz="0" w:space="10" w:color="auto"/>
          <w:right w:val="none" w:sz="0" w:space="5" w:color="auto"/>
          <w:between w:val="none" w:sz="0" w:space="10" w:color="auto"/>
        </w:pBdr>
        <w:shd w:val="clear" w:color="auto" w:fill="FFFFFF"/>
        <w:spacing w:after="0" w:line="360" w:lineRule="auto"/>
        <w:ind w:left="425" w:hanging="425"/>
        <w:rPr>
          <w:rFonts w:ascii="Times New Roman" w:eastAsia="Times New Roman" w:hAnsi="Times New Roman" w:cs="Times New Roman"/>
          <w:color w:val="000000"/>
          <w:highlight w:val="white"/>
        </w:rPr>
      </w:pPr>
      <w:proofErr w:type="spellStart"/>
      <w:r w:rsidRPr="004C3784">
        <w:rPr>
          <w:rFonts w:ascii="Times New Roman" w:eastAsia="Times New Roman" w:hAnsi="Times New Roman" w:cs="Times New Roman"/>
          <w:color w:val="000000"/>
          <w:highlight w:val="white"/>
        </w:rPr>
        <w:t>Winemiller</w:t>
      </w:r>
      <w:proofErr w:type="spellEnd"/>
      <w:r w:rsidRPr="004C3784">
        <w:rPr>
          <w:rFonts w:ascii="Times New Roman" w:eastAsia="Times New Roman" w:hAnsi="Times New Roman" w:cs="Times New Roman"/>
          <w:color w:val="000000"/>
          <w:highlight w:val="white"/>
        </w:rPr>
        <w:t xml:space="preserve">, K. O., 1990. Spatial and temporal variation in tropical fish trophic networks. </w:t>
      </w:r>
      <w:proofErr w:type="spellStart"/>
      <w:r>
        <w:rPr>
          <w:rFonts w:ascii="Times New Roman" w:eastAsia="Times New Roman" w:hAnsi="Times New Roman" w:cs="Times New Roman"/>
          <w:color w:val="000000"/>
          <w:highlight w:val="white"/>
        </w:rPr>
        <w:t>Ecol</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Monogr</w:t>
      </w:r>
      <w:proofErr w:type="spellEnd"/>
      <w:r>
        <w:rPr>
          <w:rFonts w:ascii="Times New Roman" w:eastAsia="Times New Roman" w:hAnsi="Times New Roman" w:cs="Times New Roman"/>
          <w:color w:val="000000"/>
          <w:highlight w:val="white"/>
        </w:rPr>
        <w:t xml:space="preserve"> 60(3):331–367. </w:t>
      </w:r>
      <w:hyperlink r:id="rId92">
        <w:r>
          <w:rPr>
            <w:rFonts w:ascii="Times New Roman" w:eastAsia="Times New Roman" w:hAnsi="Times New Roman" w:cs="Times New Roman"/>
            <w:color w:val="1155CC"/>
            <w:highlight w:val="white"/>
            <w:u w:val="single"/>
          </w:rPr>
          <w:t>https://doi.org/10.2307/1943061</w:t>
        </w:r>
      </w:hyperlink>
    </w:p>
    <w:p w14:paraId="00000171" w14:textId="77777777" w:rsidR="00000000" w:rsidRPr="004C3784" w:rsidRDefault="00000000">
      <w:pPr>
        <w:pBdr>
          <w:top w:val="none" w:sz="0" w:space="10" w:color="auto"/>
          <w:bottom w:val="none" w:sz="0" w:space="10" w:color="auto"/>
          <w:right w:val="none" w:sz="0" w:space="5" w:color="auto"/>
          <w:between w:val="none" w:sz="0" w:space="10" w:color="auto"/>
        </w:pBdr>
        <w:shd w:val="clear" w:color="auto" w:fill="FFFFFF"/>
        <w:spacing w:after="0" w:line="360" w:lineRule="auto"/>
        <w:ind w:left="425" w:hanging="425"/>
        <w:rPr>
          <w:rFonts w:ascii="Times New Roman" w:eastAsia="Times New Roman" w:hAnsi="Times New Roman" w:cs="Times New Roman"/>
          <w:color w:val="000000"/>
          <w:highlight w:val="white"/>
        </w:rPr>
      </w:pPr>
      <w:proofErr w:type="spellStart"/>
      <w:r>
        <w:rPr>
          <w:rFonts w:ascii="Times New Roman" w:eastAsia="Times New Roman" w:hAnsi="Times New Roman" w:cs="Times New Roman"/>
          <w:color w:val="000000"/>
          <w:highlight w:val="white"/>
        </w:rPr>
        <w:lastRenderedPageBreak/>
        <w:t>Winemiller</w:t>
      </w:r>
      <w:proofErr w:type="spellEnd"/>
      <w:r>
        <w:rPr>
          <w:rFonts w:ascii="Times New Roman" w:eastAsia="Times New Roman" w:hAnsi="Times New Roman" w:cs="Times New Roman"/>
          <w:color w:val="000000"/>
          <w:highlight w:val="white"/>
        </w:rPr>
        <w:t xml:space="preserve">, K. O., A. A. Agostinho &amp; É. P. </w:t>
      </w:r>
      <w:proofErr w:type="spellStart"/>
      <w:r>
        <w:rPr>
          <w:rFonts w:ascii="Times New Roman" w:eastAsia="Times New Roman" w:hAnsi="Times New Roman" w:cs="Times New Roman"/>
          <w:color w:val="000000"/>
          <w:highlight w:val="white"/>
        </w:rPr>
        <w:t>Caramaschi</w:t>
      </w:r>
      <w:proofErr w:type="spellEnd"/>
      <w:r>
        <w:rPr>
          <w:rFonts w:ascii="Times New Roman" w:eastAsia="Times New Roman" w:hAnsi="Times New Roman" w:cs="Times New Roman"/>
          <w:color w:val="000000"/>
          <w:highlight w:val="white"/>
        </w:rPr>
        <w:t xml:space="preserve">, 2008. </w:t>
      </w:r>
      <w:r w:rsidRPr="004C3784">
        <w:rPr>
          <w:rFonts w:ascii="Times New Roman" w:eastAsia="Times New Roman" w:hAnsi="Times New Roman" w:cs="Times New Roman"/>
          <w:color w:val="000000"/>
          <w:highlight w:val="white"/>
        </w:rPr>
        <w:t xml:space="preserve">Fish ecology in tropical streams. In Tropical stream ecology (pp. 107-III). Academic Press. </w:t>
      </w:r>
      <w:hyperlink r:id="rId93">
        <w:r w:rsidRPr="004C3784">
          <w:rPr>
            <w:rFonts w:ascii="Times New Roman" w:eastAsia="Times New Roman" w:hAnsi="Times New Roman" w:cs="Times New Roman"/>
            <w:color w:val="1155CC"/>
            <w:highlight w:val="white"/>
            <w:u w:val="single"/>
          </w:rPr>
          <w:t>https://doi.org/10.1016/B978-012088449-0.50007-8</w:t>
        </w:r>
      </w:hyperlink>
    </w:p>
    <w:p w14:paraId="00000172" w14:textId="77777777" w:rsidR="00000000" w:rsidRDefault="00000000">
      <w:pPr>
        <w:pBdr>
          <w:top w:val="none" w:sz="0" w:space="10" w:color="auto"/>
          <w:bottom w:val="none" w:sz="0" w:space="10" w:color="auto"/>
          <w:right w:val="none" w:sz="0" w:space="5" w:color="auto"/>
          <w:between w:val="none" w:sz="0" w:space="10" w:color="auto"/>
        </w:pBdr>
        <w:shd w:val="clear" w:color="auto" w:fill="FFFFFF"/>
        <w:spacing w:after="0" w:line="360" w:lineRule="auto"/>
        <w:ind w:left="425" w:hanging="425"/>
        <w:rPr>
          <w:rFonts w:ascii="Times New Roman" w:eastAsia="Times New Roman" w:hAnsi="Times New Roman" w:cs="Times New Roman"/>
          <w:color w:val="000000"/>
        </w:rPr>
      </w:pPr>
      <w:proofErr w:type="spellStart"/>
      <w:r>
        <w:rPr>
          <w:rFonts w:ascii="Times New Roman" w:eastAsia="Times New Roman" w:hAnsi="Times New Roman" w:cs="Times New Roman"/>
          <w:color w:val="000000"/>
          <w:highlight w:val="white"/>
        </w:rPr>
        <w:t>Zeni</w:t>
      </w:r>
      <w:proofErr w:type="spellEnd"/>
      <w:r>
        <w:rPr>
          <w:rFonts w:ascii="Times New Roman" w:eastAsia="Times New Roman" w:hAnsi="Times New Roman" w:cs="Times New Roman"/>
          <w:color w:val="000000"/>
          <w:highlight w:val="white"/>
        </w:rPr>
        <w:t xml:space="preserve"> J. O. &amp; L. </w:t>
      </w:r>
      <w:proofErr w:type="spellStart"/>
      <w:r>
        <w:rPr>
          <w:rFonts w:ascii="Times New Roman" w:eastAsia="Times New Roman" w:hAnsi="Times New Roman" w:cs="Times New Roman"/>
          <w:color w:val="000000"/>
          <w:highlight w:val="white"/>
        </w:rPr>
        <w:t>Casatti</w:t>
      </w:r>
      <w:proofErr w:type="spellEnd"/>
      <w:r>
        <w:rPr>
          <w:rFonts w:ascii="Times New Roman" w:eastAsia="Times New Roman" w:hAnsi="Times New Roman" w:cs="Times New Roman"/>
          <w:color w:val="000000"/>
          <w:highlight w:val="white"/>
        </w:rPr>
        <w:t xml:space="preserve">, 2014. </w:t>
      </w:r>
      <w:r w:rsidRPr="004C3784">
        <w:rPr>
          <w:rFonts w:ascii="Times New Roman" w:eastAsia="Times New Roman" w:hAnsi="Times New Roman" w:cs="Times New Roman"/>
          <w:color w:val="000000"/>
          <w:highlight w:val="white"/>
        </w:rPr>
        <w:t xml:space="preserve">The influence of habitat homogenization on the trophic structure of fish fauna in tropical streams. </w:t>
      </w:r>
      <w:proofErr w:type="spellStart"/>
      <w:r>
        <w:rPr>
          <w:rFonts w:ascii="Times New Roman" w:eastAsia="Times New Roman" w:hAnsi="Times New Roman" w:cs="Times New Roman"/>
          <w:color w:val="000000"/>
          <w:highlight w:val="white"/>
        </w:rPr>
        <w:t>Hydrobiologia</w:t>
      </w:r>
      <w:proofErr w:type="spellEnd"/>
      <w:r>
        <w:rPr>
          <w:rFonts w:ascii="Times New Roman" w:eastAsia="Times New Roman" w:hAnsi="Times New Roman" w:cs="Times New Roman"/>
          <w:color w:val="000000"/>
          <w:highlight w:val="white"/>
        </w:rPr>
        <w:t>. 726(1):259-70.</w:t>
      </w:r>
      <w:hyperlink r:id="rId94">
        <w:r>
          <w:rPr>
            <w:rFonts w:ascii="Times New Roman" w:eastAsia="Times New Roman" w:hAnsi="Times New Roman" w:cs="Times New Roman"/>
            <w:color w:val="1155CC"/>
            <w:highlight w:val="white"/>
            <w:u w:val="single"/>
          </w:rPr>
          <w:t xml:space="preserve"> https://doi.org/10.1007/s10750-013-1772-6</w:t>
        </w:r>
      </w:hyperlink>
    </w:p>
    <w:sectPr w:rsidR="00170C5E">
      <w:pgSz w:w="12240" w:h="15840"/>
      <w:pgMar w:top="1134" w:right="1134" w:bottom="1134" w:left="1134" w:header="0" w:footer="0" w:gutter="0"/>
      <w:lnNumType w:countBy="1" w:restart="continuou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8" w:author="Quimbayo Agreda, Juan Pablo" w:date="2024-04-16T09:57:00Z" w:initials="">
    <w:p w14:paraId="00000178" w14:textId="77777777" w:rsidR="0000000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https://besjournals.onlinelibrary.wiley.com/doi/10.1111/1365-2435.13028</w:t>
      </w:r>
    </w:p>
  </w:comment>
  <w:comment w:id="53" w:author="Quimbayo Agreda, Juan Pablo" w:date="2024-04-16T10:02:00Z" w:initials="">
    <w:p w14:paraId="00000175" w14:textId="77777777" w:rsidR="0000000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https://onlinelibrary.wiley.com/doi/10.1111/jvs.12866</w:t>
      </w:r>
    </w:p>
  </w:comment>
  <w:comment w:id="67" w:author="Quimbayo Agreda, Juan Pablo" w:date="2024-04-16T10:19:00Z" w:initials="">
    <w:p w14:paraId="00000179" w14:textId="77777777" w:rsidR="0000000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https://onlinelibrary.wiley.com/doi/10.1111/fwb.13902</w:t>
      </w:r>
    </w:p>
  </w:comment>
  <w:comment w:id="85" w:author="Unknown Author" w:date="2024-05-22T09:52:00Z" w:initials="">
    <w:p w14:paraId="00000177" w14:textId="77777777" w:rsidR="0000000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excluir tabela S2</w:t>
      </w:r>
    </w:p>
  </w:comment>
  <w:comment w:id="86" w:author="Unknown Author" w:date="2024-05-22T09:51:00Z" w:initials="">
    <w:p w14:paraId="00000176" w14:textId="77777777" w:rsidR="0000000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remove this citation</w:t>
      </w:r>
    </w:p>
  </w:comment>
  <w:comment w:id="95" w:author="Quimbayo Agreda, Juan Pablo" w:date="2024-06-13T17:03:00Z" w:initials="">
    <w:p w14:paraId="0000017C" w14:textId="77777777" w:rsidR="0000000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Padronizar o termo usado no texto</w:t>
      </w:r>
    </w:p>
  </w:comment>
  <w:comment w:id="111" w:author="Unknown Author" w:date="2024-05-22T10:50:00Z" w:initials="">
    <w:p w14:paraId="00000174" w14:textId="77777777" w:rsidR="0000000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adespatial reference</w:t>
      </w:r>
    </w:p>
  </w:comment>
  <w:comment w:id="117" w:author="Unknown Author" w:date="2024-05-22T10:09:00Z" w:initials="">
    <w:p w14:paraId="0000017B" w14:textId="77777777" w:rsidR="0000000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github link</w:t>
      </w:r>
    </w:p>
  </w:comment>
  <w:comment w:id="116" w:author="Quimbayo Agreda, Juan Pablo" w:date="2024-06-13T17:06:00Z" w:initials="">
    <w:p w14:paraId="0000017A" w14:textId="77777777" w:rsidR="0000000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Sugiero se a revista tem uma section para dados e codigos addicionar esta informacao la.</w:t>
      </w:r>
    </w:p>
  </w:comment>
  <w:comment w:id="148" w:author="Quimbayo Agreda, Juan Pablo" w:date="2024-06-13T17:08:00Z" w:initials="">
    <w:p w14:paraId="0000017D" w14:textId="77777777" w:rsidR="0000000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sugiero adicionar os valor de r2 e de p da correlacoes que foram significativas</w:t>
      </w:r>
    </w:p>
  </w:comment>
  <w:comment w:id="151" w:author="Unknown Author" w:date="2024-05-16T12:26:00Z" w:initials="">
    <w:p w14:paraId="00000173" w14:textId="77777777" w:rsidR="00000000"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links per species??????? clarify how this is calculated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78" w15:done="0"/>
  <w15:commentEx w15:paraId="00000175" w15:done="0"/>
  <w15:commentEx w15:paraId="00000179" w15:done="0"/>
  <w15:commentEx w15:paraId="00000177" w15:done="0"/>
  <w15:commentEx w15:paraId="00000176" w15:done="0"/>
  <w15:commentEx w15:paraId="0000017C" w15:done="0"/>
  <w15:commentEx w15:paraId="00000174" w15:done="0"/>
  <w15:commentEx w15:paraId="0000017B" w15:done="0"/>
  <w15:commentEx w15:paraId="0000017A" w15:done="0"/>
  <w15:commentEx w15:paraId="0000017D" w15:done="0"/>
  <w15:commentEx w15:paraId="0000017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78" w16cid:durableId="559EA7E4"/>
  <w16cid:commentId w16cid:paraId="00000175" w16cid:durableId="2F340FC3"/>
  <w16cid:commentId w16cid:paraId="00000179" w16cid:durableId="7FFB5FBD"/>
  <w16cid:commentId w16cid:paraId="00000177" w16cid:durableId="2E441AC1"/>
  <w16cid:commentId w16cid:paraId="00000176" w16cid:durableId="768D8F72"/>
  <w16cid:commentId w16cid:paraId="0000017C" w16cid:durableId="11DD00D3"/>
  <w16cid:commentId w16cid:paraId="00000174" w16cid:durableId="7D4BC9D1"/>
  <w16cid:commentId w16cid:paraId="0000017B" w16cid:durableId="08CE2D14"/>
  <w16cid:commentId w16cid:paraId="0000017A" w16cid:durableId="4D312489"/>
  <w16cid:commentId w16cid:paraId="0000017D" w16cid:durableId="102AA393"/>
  <w16cid:commentId w16cid:paraId="00000173" w16cid:durableId="4E0D7D0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uimbayo Agreda, Juan Pablo">
    <w15:presenceInfo w15:providerId="AD" w15:userId="S::quimbayoagreda.1@osu.edu::d68f3493-8ad3-4f93-84e4-5a4d07e056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E98"/>
    <w:rsid w:val="00A563A4"/>
    <w:rsid w:val="00DA6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0A6F90E6-DDC8-8946-B181-E3B4F8344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DA6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doi.org/10.1186/1472-6785-6-9" TargetMode="External"/><Relationship Id="rId21" Type="http://schemas.openxmlformats.org/officeDocument/2006/relationships/hyperlink" Target="https://doi.org/10.1111/btp.13155" TargetMode="External"/><Relationship Id="rId42" Type="http://schemas.openxmlformats.org/officeDocument/2006/relationships/hyperlink" Target="https://doi.org/10.1046/j.1461-0248.2002.00354.x" TargetMode="External"/><Relationship Id="rId47" Type="http://schemas.openxmlformats.org/officeDocument/2006/relationships/hyperlink" Target="https://doi.org/10.1103/PhysRevX.6.031038" TargetMode="External"/><Relationship Id="rId63" Type="http://schemas.openxmlformats.org/officeDocument/2006/relationships/hyperlink" Target="https://onlinelibrary.wiley.com/authored-by/Roslin/Tomas" TargetMode="External"/><Relationship Id="rId68" Type="http://schemas.openxmlformats.org/officeDocument/2006/relationships/hyperlink" Target="https://onlinelibrary.wiley.com/authored-by/Zimmermann/Niklaus+E." TargetMode="External"/><Relationship Id="rId84" Type="http://schemas.openxmlformats.org/officeDocument/2006/relationships/hyperlink" Target="https://doi.org/10.1111/1365-2435.13028" TargetMode="External"/><Relationship Id="rId89" Type="http://schemas.openxmlformats.org/officeDocument/2006/relationships/hyperlink" Target="https://doi.org/10.1038/nature09440" TargetMode="External"/><Relationship Id="rId16" Type="http://schemas.openxmlformats.org/officeDocument/2006/relationships/hyperlink" Target="https://doi.org/10.1111/1365-2664.12967" TargetMode="External"/><Relationship Id="rId11" Type="http://schemas.openxmlformats.org/officeDocument/2006/relationships/image" Target="media/image2.jpg"/><Relationship Id="rId32" Type="http://schemas.openxmlformats.org/officeDocument/2006/relationships/hyperlink" Target="https://doi.org/10.1590/S1519-69842006000400012" TargetMode="External"/><Relationship Id="rId37" Type="http://schemas.openxmlformats.org/officeDocument/2006/relationships/hyperlink" Target="https://doi.org/10.1111/fwb.13902" TargetMode="External"/><Relationship Id="rId53" Type="http://schemas.openxmlformats.org/officeDocument/2006/relationships/hyperlink" Target="https://doi.org/10.1098/rspb.2013.2599" TargetMode="External"/><Relationship Id="rId58" Type="http://schemas.openxmlformats.org/officeDocument/2006/relationships/hyperlink" Target="https://doi.org/10.1073/pnas.0601602103" TargetMode="External"/><Relationship Id="rId74" Type="http://schemas.openxmlformats.org/officeDocument/2006/relationships/hyperlink" Target="https://doi.org/10.1093/czoolo/61.1.98" TargetMode="External"/><Relationship Id="rId79" Type="http://schemas.openxmlformats.org/officeDocument/2006/relationships/hyperlink" Target="https://doi.org/10.1007/978-1-4939-2627-5_21" TargetMode="External"/><Relationship Id="rId5" Type="http://schemas.openxmlformats.org/officeDocument/2006/relationships/hyperlink" Target="https://orcid.org/0000-0002-7213-5284" TargetMode="External"/><Relationship Id="rId90" Type="http://schemas.openxmlformats.org/officeDocument/2006/relationships/hyperlink" Target="https://doi.org/10.1016/j.ecolind.2021.107746" TargetMode="External"/><Relationship Id="rId95" Type="http://schemas.openxmlformats.org/officeDocument/2006/relationships/fontTable" Target="fontTable.xml"/><Relationship Id="rId22" Type="http://schemas.openxmlformats.org/officeDocument/2006/relationships/hyperlink" Target="https://doi.org/10.1073/pnas.1633576100" TargetMode="External"/><Relationship Id="rId27" Type="http://schemas.openxmlformats.org/officeDocument/2006/relationships/hyperlink" Target="https://doi.org/10.1016/j.physrep.2005.10.009" TargetMode="External"/><Relationship Id="rId43" Type="http://schemas.openxmlformats.org/officeDocument/2006/relationships/hyperlink" Target="https://doi.org/10.1111/eff.12686" TargetMode="External"/><Relationship Id="rId48" Type="http://schemas.openxmlformats.org/officeDocument/2006/relationships/hyperlink" Target="https://doi.org/10.1111/ecog.03443" TargetMode="External"/><Relationship Id="rId64" Type="http://schemas.openxmlformats.org/officeDocument/2006/relationships/hyperlink" Target="https://onlinelibrary.wiley.com/authored-by/Rohr/Rudolf" TargetMode="External"/><Relationship Id="rId69" Type="http://schemas.openxmlformats.org/officeDocument/2006/relationships/hyperlink" Target="https://onlinelibrary.wiley.com/authored-by/Gravel/Dominique" TargetMode="External"/><Relationship Id="rId80" Type="http://schemas.openxmlformats.org/officeDocument/2006/relationships/hyperlink" Target="https://doi.org/10.1073/pnas.2016210117" TargetMode="External"/><Relationship Id="rId85" Type="http://schemas.openxmlformats.org/officeDocument/2006/relationships/hyperlink" Target="https://doi.org/10.1890/04-1352" TargetMode="External"/><Relationship Id="rId3" Type="http://schemas.openxmlformats.org/officeDocument/2006/relationships/webSettings" Target="webSettings.xml"/><Relationship Id="rId12" Type="http://schemas.openxmlformats.org/officeDocument/2006/relationships/hyperlink" Target="https://www.eecbio.ufg.br/" TargetMode="External"/><Relationship Id="rId17" Type="http://schemas.openxmlformats.org/officeDocument/2006/relationships/hyperlink" Target="https://onlinelibrary.wiley.com/authored-by/Rodrigues/Hanna+T.+S." TargetMode="External"/><Relationship Id="rId25" Type="http://schemas.openxmlformats.org/officeDocument/2006/relationships/hyperlink" Target="https://doi.org/10.1086/303200" TargetMode="External"/><Relationship Id="rId33" Type="http://schemas.openxmlformats.org/officeDocument/2006/relationships/hyperlink" Target="https://doi.org/10.1139/cjfas-2016-0049" TargetMode="External"/><Relationship Id="rId38" Type="http://schemas.openxmlformats.org/officeDocument/2006/relationships/hyperlink" Target="https://doi.org/10.1111/2041-210X.12139" TargetMode="External"/><Relationship Id="rId46" Type="http://schemas.openxmlformats.org/officeDocument/2006/relationships/hyperlink" Target="https://doi.org/10.1111/j.1600-0633.2011.00518.x" TargetMode="External"/><Relationship Id="rId59" Type="http://schemas.openxmlformats.org/officeDocument/2006/relationships/hyperlink" Target="https://doi.org/10.1073/pnas.0706375104" TargetMode="External"/><Relationship Id="rId67" Type="http://schemas.openxmlformats.org/officeDocument/2006/relationships/hyperlink" Target="https://onlinelibrary.wiley.com/authored-by/Woodward/Guy" TargetMode="External"/><Relationship Id="rId20" Type="http://schemas.openxmlformats.org/officeDocument/2006/relationships/hyperlink" Target="https://doi.org/10.1111/jvs.12866" TargetMode="External"/><Relationship Id="rId41" Type="http://schemas.openxmlformats.org/officeDocument/2006/relationships/hyperlink" Target="https://doi.org/10.1890/11-1183.1" TargetMode="External"/><Relationship Id="rId54" Type="http://schemas.openxmlformats.org/officeDocument/2006/relationships/hyperlink" Target="https://doi.org/10.1016/j.jtbi.2014.06.030" TargetMode="External"/><Relationship Id="rId62" Type="http://schemas.openxmlformats.org/officeDocument/2006/relationships/hyperlink" Target="https://onlinelibrary.wiley.com/authored-by/Pitteloud/Camille" TargetMode="External"/><Relationship Id="rId70" Type="http://schemas.openxmlformats.org/officeDocument/2006/relationships/hyperlink" Target="https://doi.org/10.1111/brv.12366" TargetMode="External"/><Relationship Id="rId75" Type="http://schemas.openxmlformats.org/officeDocument/2006/relationships/hyperlink" Target="https://doi.org/10.1098/rsif.2012.0649" TargetMode="External"/><Relationship Id="rId83" Type="http://schemas.openxmlformats.org/officeDocument/2006/relationships/hyperlink" Target="https://doi.org/10.1080/01650521.2020.1809610" TargetMode="External"/><Relationship Id="rId88" Type="http://schemas.openxmlformats.org/officeDocument/2006/relationships/hyperlink" Target="https://doi" TargetMode="External"/><Relationship Id="rId91" Type="http://schemas.openxmlformats.org/officeDocument/2006/relationships/hyperlink" Target="https://doi.org/10.2307/3565588" TargetMode="External"/><Relationship Id="rId96" Type="http://schemas.microsoft.com/office/2011/relationships/people" Target="people.xml"/><Relationship Id="rId1" Type="http://schemas.openxmlformats.org/officeDocument/2006/relationships/styles" Target="styles.xml"/><Relationship Id="rId6" Type="http://schemas.openxmlformats.org/officeDocument/2006/relationships/hyperlink" Target="https://orcid.org/0000-0001-5346-3488" TargetMode="External"/><Relationship Id="rId15" Type="http://schemas.openxmlformats.org/officeDocument/2006/relationships/hyperlink" Target="https://doi.org/10.3897/zoologia.36.e3044" TargetMode="External"/><Relationship Id="rId23" Type="http://schemas.openxmlformats.org/officeDocument/2006/relationships/hyperlink" Target="https://doi.org/10.1016/j.jtbi.2014.06.030" TargetMode="External"/><Relationship Id="rId28" Type="http://schemas.openxmlformats.org/officeDocument/2006/relationships/hyperlink" Target="https://doi.org/10.1590/S1984-46702012000100004" TargetMode="External"/><Relationship Id="rId36" Type="http://schemas.openxmlformats.org/officeDocument/2006/relationships/hyperlink" Target="https://doi.org/10.1111/geb.12833" TargetMode="External"/><Relationship Id="rId49" Type="http://schemas.openxmlformats.org/officeDocument/2006/relationships/hyperlink" Target="https://doi.org/10.1111/ens.12407" TargetMode="External"/><Relationship Id="rId57" Type="http://schemas.openxmlformats.org/officeDocument/2006/relationships/hyperlink" Target="https://doi.org/10.1002/lno.12467" TargetMode="External"/><Relationship Id="rId10" Type="http://schemas.openxmlformats.org/officeDocument/2006/relationships/image" Target="media/image1.png"/><Relationship Id="rId31" Type="http://schemas.openxmlformats.org/officeDocument/2006/relationships/hyperlink" Target="https://doi.org/10.1007/s10452-019-09695-3" TargetMode="External"/><Relationship Id="rId44" Type="http://schemas.openxmlformats.org/officeDocument/2006/relationships/hyperlink" Target="https://doi.org/10.1111/cobi.12045" TargetMode="External"/><Relationship Id="rId52" Type="http://schemas.openxmlformats.org/officeDocument/2006/relationships/hyperlink" Target="https://doi.org/10.4136/ambi-agua.2088" TargetMode="External"/><Relationship Id="rId60" Type="http://schemas.openxmlformats.org/officeDocument/2006/relationships/hyperlink" Target="https://onlinelibrary.wiley.com/authored-by/Maglianesi/Maria+Alejandra" TargetMode="External"/><Relationship Id="rId65" Type="http://schemas.openxmlformats.org/officeDocument/2006/relationships/hyperlink" Target="https://onlinelibrary.wiley.com/authored-by/Saavedra/Serguei" TargetMode="External"/><Relationship Id="rId73" Type="http://schemas.openxmlformats.org/officeDocument/2006/relationships/hyperlink" Target="https://doi.org/10.1038/350669a0" TargetMode="External"/><Relationship Id="rId78" Type="http://schemas.openxmlformats.org/officeDocument/2006/relationships/hyperlink" Target="https://www.r-project.org/" TargetMode="External"/><Relationship Id="rId81" Type="http://schemas.openxmlformats.org/officeDocument/2006/relationships/hyperlink" Target="https://doi.org/10.1590/1519-6984.232701" TargetMode="External"/><Relationship Id="rId86" Type="http://schemas.openxmlformats.org/officeDocument/2006/relationships/hyperlink" Target="https://doi.org/10.1038/379718a0" TargetMode="External"/><Relationship Id="rId94" Type="http://schemas.openxmlformats.org/officeDocument/2006/relationships/hyperlink" Target="https://doi.org/10.1007/s10750-013-1772-6" TargetMode="External"/><Relationship Id="rId4" Type="http://schemas.openxmlformats.org/officeDocument/2006/relationships/hyperlink" Target="mailto:msdias@unb.br" TargetMode="External"/><Relationship Id="rId9" Type="http://schemas.microsoft.com/office/2016/09/relationships/commentsIds" Target="commentsIds.xml"/><Relationship Id="rId13" Type="http://schemas.openxmlformats.org/officeDocument/2006/relationships/hyperlink" Target="https://doi.org/10.1080/02626667.2019.1587563" TargetMode="External"/><Relationship Id="rId18" Type="http://schemas.openxmlformats.org/officeDocument/2006/relationships/hyperlink" Target="https://onlinelibrary.wiley.com/authored-by/Buisson/Elise" TargetMode="External"/><Relationship Id="rId39" Type="http://schemas.openxmlformats.org/officeDocument/2006/relationships/hyperlink" Target="https://doi.org/10.2174/1874213000902010007" TargetMode="External"/><Relationship Id="rId34" Type="http://schemas.openxmlformats.org/officeDocument/2006/relationships/hyperlink" Target="https://doi.org/10.1111/fwb.12825" TargetMode="External"/><Relationship Id="rId50" Type="http://schemas.openxmlformats.org/officeDocument/2006/relationships/hyperlink" Target="https://doi.org/10.1111/ecog.06612" TargetMode="External"/><Relationship Id="rId55" Type="http://schemas.openxmlformats.org/officeDocument/2006/relationships/hyperlink" Target="https://doi.org/10.1890/1051-0761(2001)011%5B1817:DFPANA%5D2.0.CO;2" TargetMode="External"/><Relationship Id="rId76" Type="http://schemas.openxmlformats.org/officeDocument/2006/relationships/hyperlink" Target="https://doi.org/10.1007/BF00378713" TargetMode="External"/><Relationship Id="rId97" Type="http://schemas.openxmlformats.org/officeDocument/2006/relationships/theme" Target="theme/theme1.xml"/><Relationship Id="rId7" Type="http://schemas.openxmlformats.org/officeDocument/2006/relationships/comments" Target="comments.xml"/><Relationship Id="rId71" Type="http://schemas.openxmlformats.org/officeDocument/2006/relationships/hyperlink" Target="https://doi.org/10.1080/01650521.2020.1809610" TargetMode="External"/><Relationship Id="rId92" Type="http://schemas.openxmlformats.org/officeDocument/2006/relationships/hyperlink" Target="https://doi.org/10.2307/1943061" TargetMode="External"/><Relationship Id="rId2" Type="http://schemas.openxmlformats.org/officeDocument/2006/relationships/settings" Target="settings.xml"/><Relationship Id="rId29" Type="http://schemas.openxmlformats.org/officeDocument/2006/relationships/hyperlink" Target="https://link.springer.com/book/10.1007/978-1-4419-7976-6" TargetMode="External"/><Relationship Id="rId24" Type="http://schemas.openxmlformats.org/officeDocument/2006/relationships/hyperlink" Target="https://doi.org/10.2134/jeq2010.0251" TargetMode="External"/><Relationship Id="rId40" Type="http://schemas.openxmlformats.org/officeDocument/2006/relationships/hyperlink" Target="https://doi.org/10.1016/j.ecolmodel.2006.02.015" TargetMode="External"/><Relationship Id="rId45" Type="http://schemas.openxmlformats.org/officeDocument/2006/relationships/hyperlink" Target="https://doi.org/10.1073/pnas.2016210117" TargetMode="External"/><Relationship Id="rId66" Type="http://schemas.openxmlformats.org/officeDocument/2006/relationships/hyperlink" Target="https://onlinelibrary.wiley.com/authored-by/Thuiller/Wilfried" TargetMode="External"/><Relationship Id="rId87" Type="http://schemas.openxmlformats.org/officeDocument/2006/relationships/hyperlink" Target="https://doi.org/10.1146/annurev-ecolsys-110316-022821" TargetMode="External"/><Relationship Id="rId61" Type="http://schemas.openxmlformats.org/officeDocument/2006/relationships/hyperlink" Target="https://onlinelibrary.wiley.com/authored-by/Meli%C3%A1n/Carlos+J." TargetMode="External"/><Relationship Id="rId82" Type="http://schemas.openxmlformats.org/officeDocument/2006/relationships/hyperlink" Target="https://doi.org/10.1111/geb.12270" TargetMode="External"/><Relationship Id="rId19" Type="http://schemas.openxmlformats.org/officeDocument/2006/relationships/hyperlink" Target="https://onlinelibrary.wiley.com/authored-by/Silveira/Fernando+A.+O." TargetMode="External"/><Relationship Id="rId14" Type="http://schemas.openxmlformats.org/officeDocument/2006/relationships/hyperlink" Target="https://doi.org/10.1111/j.0030-1299.2008.16644.x" TargetMode="External"/><Relationship Id="rId30" Type="http://schemas.openxmlformats.org/officeDocument/2006/relationships/hyperlink" Target="https://doi.org/10.1080/01650521.2020.1809610" TargetMode="External"/><Relationship Id="rId35" Type="http://schemas.openxmlformats.org/officeDocument/2006/relationships/hyperlink" Target="https://doi.org/10.1111/geb.12932" TargetMode="External"/><Relationship Id="rId56" Type="http://schemas.openxmlformats.org/officeDocument/2006/relationships/hyperlink" Target="https://doi.org/10.1007/s10750-008-9441-x" TargetMode="External"/><Relationship Id="rId77" Type="http://schemas.openxmlformats.org/officeDocument/2006/relationships/hyperlink" Target="https://doi.org/10.1111/geb.12780" TargetMode="External"/><Relationship Id="rId8" Type="http://schemas.microsoft.com/office/2011/relationships/commentsExtended" Target="commentsExtended.xml"/><Relationship Id="rId51" Type="http://schemas.openxmlformats.org/officeDocument/2006/relationships/hyperlink" Target="https://doi.org/10.1111/jfb.12973" TargetMode="External"/><Relationship Id="rId72" Type="http://schemas.openxmlformats.org/officeDocument/2006/relationships/hyperlink" Target="https://doi.org/10.1590/1982-0224-20160125" TargetMode="External"/><Relationship Id="rId93" Type="http://schemas.openxmlformats.org/officeDocument/2006/relationships/hyperlink" Target="https://doi.org/10.1016/B978-012088449-0.5000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8651</Words>
  <Characters>49316</Characters>
  <Application>Microsoft Office Word</Application>
  <DocSecurity>0</DocSecurity>
  <Lines>410</Lines>
  <Paragraphs>115</Paragraphs>
  <ScaleCrop>false</ScaleCrop>
  <Company/>
  <LinksUpToDate>false</LinksUpToDate>
  <CharactersWithSpaces>57852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Quimbayo Agreda, Juan Pablo</cp:lastModifiedBy>
  <cp:revision>1</cp:revision>
  <dcterms:created xsi:type="dcterms:W3CDTF">2024-06-26T17:31:00Z</dcterms:created>
  <dcterms:modified xsi:type="dcterms:W3CDTF">2024-06-26T17:31:00Z</dcterms:modified>
</cp:coreProperties>
</file>
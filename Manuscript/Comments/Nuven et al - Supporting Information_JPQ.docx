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9018" w14:textId="77777777" w:rsidR="004E61F7" w:rsidRDefault="00000000">
      <w:pPr>
        <w:pStyle w:val="3SUPPORTINGINFORMATION"/>
        <w:jc w:val="center"/>
      </w:pPr>
      <w:r>
        <w:t>SUPPORTING INFORMATION</w:t>
      </w:r>
    </w:p>
    <w:p w14:paraId="0DD4B5AC" w14:textId="77777777" w:rsidR="004E61F7" w:rsidRDefault="004E61F7">
      <w:pPr>
        <w:ind w:right="1354"/>
        <w:jc w:val="both"/>
        <w:rPr>
          <w:rFonts w:ascii="Times New Roman" w:hAnsi="Times New Roman" w:cs="Times New Roman"/>
          <w:sz w:val="24"/>
          <w:szCs w:val="24"/>
          <w:lang w:val="en-US"/>
        </w:rPr>
      </w:pPr>
    </w:p>
    <w:p w14:paraId="344A4FDE" w14:textId="77777777" w:rsidR="004E61F7" w:rsidRDefault="004E61F7">
      <w:pPr>
        <w:ind w:right="1354"/>
        <w:jc w:val="both"/>
        <w:rPr>
          <w:rFonts w:ascii="Times New Roman" w:hAnsi="Times New Roman" w:cs="Times New Roman"/>
          <w:sz w:val="24"/>
          <w:szCs w:val="24"/>
          <w:lang w:val="en-US"/>
        </w:rPr>
      </w:pPr>
    </w:p>
    <w:p w14:paraId="21E6BCF6" w14:textId="697FFB1B" w:rsidR="004E61F7" w:rsidRDefault="0000000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Table S1</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Study locations, biomes and </w:t>
      </w:r>
      <w:del w:id="0" w:author="Quimbayo Agreda, Juan Pablo" w:date="2024-06-13T17:18:00Z">
        <w:r w:rsidDel="00D84115">
          <w:rPr>
            <w:rFonts w:ascii="Times New Roman" w:hAnsi="Times New Roman" w:cs="Times New Roman"/>
            <w:sz w:val="24"/>
            <w:szCs w:val="24"/>
            <w:lang w:val="en-US"/>
          </w:rPr>
          <w:delText>its</w:delText>
        </w:r>
      </w:del>
      <w:ins w:id="1" w:author="Quimbayo Agreda, Juan Pablo" w:date="2024-06-13T17:18:00Z">
        <w:r w:rsidR="00D84115">
          <w:rPr>
            <w:rFonts w:ascii="Times New Roman" w:hAnsi="Times New Roman" w:cs="Times New Roman"/>
            <w:sz w:val="24"/>
            <w:szCs w:val="24"/>
            <w:lang w:val="en-US"/>
          </w:rPr>
          <w:t>their</w:t>
        </w:r>
      </w:ins>
      <w:r>
        <w:rPr>
          <w:rFonts w:ascii="Times New Roman" w:hAnsi="Times New Roman" w:cs="Times New Roman"/>
          <w:sz w:val="24"/>
          <w:szCs w:val="24"/>
          <w:lang w:val="en-US"/>
        </w:rPr>
        <w:t xml:space="preserve"> corresponding references.</w:t>
      </w:r>
    </w:p>
    <w:tbl>
      <w:tblPr>
        <w:tblW w:w="10350" w:type="dxa"/>
        <w:tblInd w:w="-914" w:type="dxa"/>
        <w:tblLayout w:type="fixed"/>
        <w:tblCellMar>
          <w:left w:w="70" w:type="dxa"/>
          <w:right w:w="70" w:type="dxa"/>
        </w:tblCellMar>
        <w:tblLook w:val="04A0" w:firstRow="1" w:lastRow="0" w:firstColumn="1" w:lastColumn="0" w:noHBand="0" w:noVBand="1"/>
      </w:tblPr>
      <w:tblGrid>
        <w:gridCol w:w="1379"/>
        <w:gridCol w:w="1982"/>
        <w:gridCol w:w="1274"/>
        <w:gridCol w:w="1274"/>
        <w:gridCol w:w="4441"/>
      </w:tblGrid>
      <w:tr w:rsidR="004E61F7" w14:paraId="3B4E6322" w14:textId="77777777">
        <w:trPr>
          <w:trHeight w:val="300"/>
        </w:trPr>
        <w:tc>
          <w:tcPr>
            <w:tcW w:w="1378" w:type="dxa"/>
            <w:tcBorders>
              <w:top w:val="single" w:sz="4" w:space="0" w:color="000000"/>
              <w:bottom w:val="single" w:sz="4" w:space="0" w:color="000000"/>
            </w:tcBorders>
            <w:vAlign w:val="center"/>
          </w:tcPr>
          <w:p w14:paraId="2BEBDD85" w14:textId="77777777" w:rsidR="004E61F7" w:rsidRDefault="00000000">
            <w:pPr>
              <w:widowControl w:val="0"/>
              <w:spacing w:line="240" w:lineRule="auto"/>
              <w:jc w:val="center"/>
            </w:pPr>
            <w:r>
              <w:rPr>
                <w:rFonts w:ascii="Times New Roman" w:hAnsi="Times New Roman" w:cs="Times New Roman"/>
                <w:b/>
                <w:bCs/>
                <w:sz w:val="20"/>
                <w:szCs w:val="20"/>
                <w:lang w:val="en-US" w:eastAsia="pt-BR"/>
              </w:rPr>
              <w:t>ID</w:t>
            </w:r>
          </w:p>
        </w:tc>
        <w:tc>
          <w:tcPr>
            <w:tcW w:w="1982" w:type="dxa"/>
            <w:tcBorders>
              <w:top w:val="single" w:sz="4" w:space="0" w:color="000000"/>
              <w:bottom w:val="single" w:sz="4" w:space="0" w:color="000000"/>
            </w:tcBorders>
            <w:vAlign w:val="center"/>
          </w:tcPr>
          <w:p w14:paraId="129DFAFB" w14:textId="77777777" w:rsidR="004E61F7" w:rsidRDefault="00000000">
            <w:pPr>
              <w:widowControl w:val="0"/>
              <w:spacing w:line="240" w:lineRule="auto"/>
              <w:jc w:val="center"/>
            </w:pPr>
            <w:proofErr w:type="spellStart"/>
            <w:r>
              <w:rPr>
                <w:rFonts w:ascii="Times New Roman" w:hAnsi="Times New Roman" w:cs="Times New Roman"/>
                <w:b/>
                <w:bCs/>
                <w:sz w:val="20"/>
                <w:szCs w:val="20"/>
                <w:lang w:eastAsia="pt-BR"/>
              </w:rPr>
              <w:t>Biome</w:t>
            </w:r>
            <w:proofErr w:type="spellEnd"/>
          </w:p>
        </w:tc>
        <w:tc>
          <w:tcPr>
            <w:tcW w:w="1274" w:type="dxa"/>
            <w:tcBorders>
              <w:top w:val="single" w:sz="4" w:space="0" w:color="000000"/>
              <w:bottom w:val="single" w:sz="4" w:space="0" w:color="000000"/>
            </w:tcBorders>
            <w:vAlign w:val="center"/>
          </w:tcPr>
          <w:p w14:paraId="51B2237C" w14:textId="7DEEC2D8" w:rsidR="004E61F7" w:rsidRDefault="00D84115">
            <w:pPr>
              <w:widowControl w:val="0"/>
              <w:spacing w:line="240" w:lineRule="auto"/>
              <w:jc w:val="center"/>
            </w:pPr>
            <w:ins w:id="2" w:author="Quimbayo Agreda, Juan Pablo" w:date="2024-06-13T17:18:00Z">
              <w:r>
                <w:rPr>
                  <w:rFonts w:ascii="Times New Roman" w:hAnsi="Times New Roman" w:cs="Times New Roman"/>
                  <w:b/>
                  <w:bCs/>
                  <w:sz w:val="20"/>
                  <w:szCs w:val="20"/>
                  <w:lang w:eastAsia="pt-BR"/>
                </w:rPr>
                <w:t>L</w:t>
              </w:r>
            </w:ins>
            <w:del w:id="3" w:author="Quimbayo Agreda, Juan Pablo" w:date="2024-06-13T17:18:00Z">
              <w:r w:rsidR="00000000" w:rsidDel="00D84115">
                <w:rPr>
                  <w:rFonts w:ascii="Times New Roman" w:hAnsi="Times New Roman" w:cs="Times New Roman"/>
                  <w:b/>
                  <w:bCs/>
                  <w:sz w:val="20"/>
                  <w:szCs w:val="20"/>
                  <w:lang w:eastAsia="pt-BR"/>
                </w:rPr>
                <w:delText>l</w:delText>
              </w:r>
            </w:del>
            <w:r w:rsidR="00000000">
              <w:rPr>
                <w:rFonts w:ascii="Times New Roman" w:hAnsi="Times New Roman" w:cs="Times New Roman"/>
                <w:b/>
                <w:bCs/>
                <w:sz w:val="20"/>
                <w:szCs w:val="20"/>
                <w:lang w:eastAsia="pt-BR"/>
              </w:rPr>
              <w:t>at</w:t>
            </w:r>
            <w:ins w:id="4" w:author="Quimbayo Agreda, Juan Pablo" w:date="2024-06-13T17:18:00Z">
              <w:r>
                <w:rPr>
                  <w:rFonts w:ascii="Times New Roman" w:hAnsi="Times New Roman" w:cs="Times New Roman"/>
                  <w:b/>
                  <w:bCs/>
                  <w:sz w:val="20"/>
                  <w:szCs w:val="20"/>
                  <w:lang w:eastAsia="pt-BR"/>
                </w:rPr>
                <w:t>itude</w:t>
              </w:r>
            </w:ins>
          </w:p>
        </w:tc>
        <w:tc>
          <w:tcPr>
            <w:tcW w:w="1274" w:type="dxa"/>
            <w:tcBorders>
              <w:top w:val="single" w:sz="4" w:space="0" w:color="000000"/>
              <w:bottom w:val="single" w:sz="4" w:space="0" w:color="000000"/>
            </w:tcBorders>
            <w:vAlign w:val="center"/>
          </w:tcPr>
          <w:p w14:paraId="3A081DA5" w14:textId="6C866922" w:rsidR="004E61F7" w:rsidRDefault="00D84115">
            <w:pPr>
              <w:widowControl w:val="0"/>
              <w:spacing w:line="240" w:lineRule="auto"/>
              <w:jc w:val="center"/>
            </w:pPr>
            <w:proofErr w:type="spellStart"/>
            <w:ins w:id="5" w:author="Quimbayo Agreda, Juan Pablo" w:date="2024-06-13T17:18:00Z">
              <w:r>
                <w:rPr>
                  <w:rFonts w:ascii="Times New Roman" w:hAnsi="Times New Roman" w:cs="Times New Roman"/>
                  <w:b/>
                  <w:bCs/>
                  <w:sz w:val="20"/>
                  <w:szCs w:val="20"/>
                  <w:lang w:eastAsia="pt-BR"/>
                </w:rPr>
                <w:t>L</w:t>
              </w:r>
            </w:ins>
            <w:del w:id="6" w:author="Quimbayo Agreda, Juan Pablo" w:date="2024-06-13T17:18:00Z">
              <w:r w:rsidR="00000000" w:rsidDel="00D84115">
                <w:rPr>
                  <w:rFonts w:ascii="Times New Roman" w:hAnsi="Times New Roman" w:cs="Times New Roman"/>
                  <w:b/>
                  <w:bCs/>
                  <w:sz w:val="20"/>
                  <w:szCs w:val="20"/>
                  <w:lang w:eastAsia="pt-BR"/>
                </w:rPr>
                <w:delText>l</w:delText>
              </w:r>
            </w:del>
            <w:r w:rsidR="00000000">
              <w:rPr>
                <w:rFonts w:ascii="Times New Roman" w:hAnsi="Times New Roman" w:cs="Times New Roman"/>
                <w:b/>
                <w:bCs/>
                <w:sz w:val="20"/>
                <w:szCs w:val="20"/>
                <w:lang w:eastAsia="pt-BR"/>
              </w:rPr>
              <w:t>ong</w:t>
            </w:r>
            <w:ins w:id="7" w:author="Quimbayo Agreda, Juan Pablo" w:date="2024-06-13T17:18:00Z">
              <w:r>
                <w:rPr>
                  <w:rFonts w:ascii="Times New Roman" w:hAnsi="Times New Roman" w:cs="Times New Roman"/>
                  <w:b/>
                  <w:bCs/>
                  <w:sz w:val="20"/>
                  <w:szCs w:val="20"/>
                  <w:lang w:eastAsia="pt-BR"/>
                </w:rPr>
                <w:t>itud</w:t>
              </w:r>
            </w:ins>
            <w:proofErr w:type="spellEnd"/>
          </w:p>
        </w:tc>
        <w:tc>
          <w:tcPr>
            <w:tcW w:w="4441" w:type="dxa"/>
            <w:tcBorders>
              <w:top w:val="single" w:sz="4" w:space="0" w:color="000000"/>
              <w:bottom w:val="single" w:sz="4" w:space="0" w:color="000000"/>
            </w:tcBorders>
            <w:vAlign w:val="center"/>
          </w:tcPr>
          <w:p w14:paraId="6466155C" w14:textId="5313971D" w:rsidR="004E61F7" w:rsidRDefault="00000000">
            <w:pPr>
              <w:widowControl w:val="0"/>
              <w:spacing w:line="240" w:lineRule="auto"/>
              <w:jc w:val="center"/>
            </w:pPr>
            <w:proofErr w:type="spellStart"/>
            <w:r>
              <w:rPr>
                <w:rFonts w:ascii="Times New Roman" w:hAnsi="Times New Roman" w:cs="Times New Roman"/>
                <w:b/>
                <w:sz w:val="20"/>
                <w:szCs w:val="20"/>
                <w:lang w:eastAsia="pt-BR"/>
              </w:rPr>
              <w:t>Ref</w:t>
            </w:r>
            <w:ins w:id="8" w:author="Quimbayo Agreda, Juan Pablo" w:date="2024-06-13T17:18:00Z">
              <w:r w:rsidR="00D84115">
                <w:rPr>
                  <w:rFonts w:ascii="Times New Roman" w:hAnsi="Times New Roman" w:cs="Times New Roman"/>
                  <w:b/>
                  <w:sz w:val="20"/>
                  <w:szCs w:val="20"/>
                  <w:lang w:eastAsia="pt-BR"/>
                </w:rPr>
                <w:t>erence</w:t>
              </w:r>
            </w:ins>
            <w:proofErr w:type="spellEnd"/>
            <w:del w:id="9" w:author="Quimbayo Agreda, Juan Pablo" w:date="2024-06-13T17:18:00Z">
              <w:r w:rsidDel="00D84115">
                <w:rPr>
                  <w:rFonts w:ascii="Times New Roman" w:hAnsi="Times New Roman" w:cs="Times New Roman"/>
                  <w:b/>
                  <w:sz w:val="20"/>
                  <w:szCs w:val="20"/>
                  <w:lang w:eastAsia="pt-BR"/>
                </w:rPr>
                <w:delText>.</w:delText>
              </w:r>
            </w:del>
          </w:p>
        </w:tc>
      </w:tr>
      <w:tr w:rsidR="004E61F7" w14:paraId="7E22626C" w14:textId="77777777">
        <w:trPr>
          <w:trHeight w:val="300"/>
        </w:trPr>
        <w:tc>
          <w:tcPr>
            <w:tcW w:w="1378" w:type="dxa"/>
            <w:tcBorders>
              <w:top w:val="single" w:sz="4" w:space="0" w:color="000000"/>
            </w:tcBorders>
          </w:tcPr>
          <w:p w14:paraId="493DDABB" w14:textId="77777777" w:rsidR="004E61F7" w:rsidRDefault="004E61F7">
            <w:pPr>
              <w:widowControl w:val="0"/>
              <w:spacing w:line="240" w:lineRule="auto"/>
              <w:jc w:val="center"/>
              <w:rPr>
                <w:rFonts w:ascii="Times New Roman" w:hAnsi="Times New Roman" w:cs="Times New Roman"/>
                <w:i/>
                <w:sz w:val="20"/>
                <w:szCs w:val="20"/>
                <w:lang w:eastAsia="pt-BR"/>
              </w:rPr>
            </w:pPr>
          </w:p>
        </w:tc>
        <w:tc>
          <w:tcPr>
            <w:tcW w:w="1982" w:type="dxa"/>
            <w:tcBorders>
              <w:top w:val="single" w:sz="4" w:space="0" w:color="000000"/>
            </w:tcBorders>
            <w:vAlign w:val="bottom"/>
          </w:tcPr>
          <w:p w14:paraId="64FD076E" w14:textId="77777777" w:rsidR="004E61F7" w:rsidRDefault="00000000">
            <w:pPr>
              <w:widowControl w:val="0"/>
              <w:spacing w:line="240" w:lineRule="auto"/>
              <w:jc w:val="center"/>
            </w:pPr>
            <w:proofErr w:type="spellStart"/>
            <w:r>
              <w:rPr>
                <w:rFonts w:ascii="Times New Roman" w:hAnsi="Times New Roman" w:cs="Times New Roman"/>
                <w:i/>
                <w:sz w:val="20"/>
                <w:szCs w:val="20"/>
                <w:lang w:eastAsia="pt-BR"/>
              </w:rPr>
              <w:t>Amazon</w:t>
            </w:r>
            <w:proofErr w:type="spellEnd"/>
          </w:p>
        </w:tc>
        <w:tc>
          <w:tcPr>
            <w:tcW w:w="1274" w:type="dxa"/>
            <w:tcBorders>
              <w:top w:val="single" w:sz="4" w:space="0" w:color="000000"/>
            </w:tcBorders>
            <w:vAlign w:val="bottom"/>
          </w:tcPr>
          <w:p w14:paraId="5A12FC72"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tcBorders>
              <w:top w:val="single" w:sz="4" w:space="0" w:color="000000"/>
            </w:tcBorders>
            <w:vAlign w:val="bottom"/>
          </w:tcPr>
          <w:p w14:paraId="256B9A6D"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4441" w:type="dxa"/>
            <w:tcBorders>
              <w:top w:val="single" w:sz="4" w:space="0" w:color="000000"/>
            </w:tcBorders>
            <w:vAlign w:val="bottom"/>
          </w:tcPr>
          <w:p w14:paraId="2C10087D" w14:textId="77777777" w:rsidR="004E61F7" w:rsidRDefault="004E61F7">
            <w:pPr>
              <w:widowControl w:val="0"/>
              <w:spacing w:line="240" w:lineRule="auto"/>
              <w:jc w:val="center"/>
              <w:rPr>
                <w:rFonts w:ascii="Times New Roman" w:eastAsia="Times New Roman" w:hAnsi="Times New Roman" w:cs="Times New Roman"/>
                <w:sz w:val="20"/>
                <w:szCs w:val="20"/>
                <w:lang w:eastAsia="pt-BR"/>
              </w:rPr>
            </w:pPr>
          </w:p>
        </w:tc>
      </w:tr>
      <w:tr w:rsidR="004E61F7" w14:paraId="76308C32" w14:textId="77777777">
        <w:trPr>
          <w:trHeight w:val="300"/>
        </w:trPr>
        <w:tc>
          <w:tcPr>
            <w:tcW w:w="1378" w:type="dxa"/>
          </w:tcPr>
          <w:p w14:paraId="0826C039" w14:textId="142789C1" w:rsidR="004E61F7" w:rsidRDefault="00D84115">
            <w:pPr>
              <w:widowControl w:val="0"/>
              <w:spacing w:line="240" w:lineRule="auto"/>
              <w:jc w:val="center"/>
              <w:rPr>
                <w:rFonts w:ascii="Times New Roman" w:hAnsi="Times New Roman" w:cs="Times New Roman"/>
                <w:sz w:val="20"/>
                <w:szCs w:val="20"/>
                <w:lang w:eastAsia="pt-BR"/>
              </w:rPr>
            </w:pPr>
            <w:commentRangeStart w:id="10"/>
            <w:ins w:id="11" w:author="Quimbayo Agreda, Juan Pablo" w:date="2024-06-13T17:19:00Z">
              <w:r>
                <w:rPr>
                  <w:rFonts w:ascii="Times New Roman" w:hAnsi="Times New Roman" w:cs="Times New Roman"/>
                  <w:sz w:val="20"/>
                  <w:szCs w:val="20"/>
                  <w:lang w:eastAsia="pt-BR"/>
                </w:rPr>
                <w:t>XX</w:t>
              </w:r>
              <w:commentRangeEnd w:id="10"/>
              <w:r>
                <w:rPr>
                  <w:rStyle w:val="CommentReference"/>
                </w:rPr>
                <w:commentReference w:id="10"/>
              </w:r>
            </w:ins>
          </w:p>
        </w:tc>
        <w:tc>
          <w:tcPr>
            <w:tcW w:w="1982" w:type="dxa"/>
            <w:vAlign w:val="bottom"/>
          </w:tcPr>
          <w:p w14:paraId="51A90F44"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5DBB8542" w14:textId="77777777" w:rsidR="004E61F7" w:rsidRDefault="00000000">
            <w:pPr>
              <w:widowControl w:val="0"/>
              <w:spacing w:line="240" w:lineRule="auto"/>
              <w:jc w:val="center"/>
            </w:pPr>
            <w:r>
              <w:rPr>
                <w:rFonts w:ascii="Times New Roman" w:hAnsi="Times New Roman" w:cs="Times New Roman"/>
                <w:sz w:val="20"/>
                <w:szCs w:val="20"/>
                <w:lang w:eastAsia="pt-BR"/>
              </w:rPr>
              <w:t>-2.12737</w:t>
            </w:r>
          </w:p>
        </w:tc>
        <w:tc>
          <w:tcPr>
            <w:tcW w:w="1274" w:type="dxa"/>
            <w:vAlign w:val="bottom"/>
          </w:tcPr>
          <w:p w14:paraId="7DF421D8" w14:textId="77777777" w:rsidR="004E61F7" w:rsidRDefault="00000000">
            <w:pPr>
              <w:widowControl w:val="0"/>
              <w:spacing w:line="240" w:lineRule="auto"/>
              <w:jc w:val="center"/>
            </w:pPr>
            <w:r>
              <w:rPr>
                <w:rFonts w:ascii="Times New Roman" w:hAnsi="Times New Roman" w:cs="Times New Roman"/>
                <w:sz w:val="20"/>
                <w:szCs w:val="20"/>
                <w:lang w:eastAsia="pt-BR"/>
              </w:rPr>
              <w:t>-59.3277</w:t>
            </w:r>
          </w:p>
        </w:tc>
        <w:tc>
          <w:tcPr>
            <w:tcW w:w="4441" w:type="dxa"/>
            <w:vAlign w:val="bottom"/>
          </w:tcPr>
          <w:p w14:paraId="19C358C0" w14:textId="77777777" w:rsidR="004E61F7" w:rsidRDefault="00000000">
            <w:pPr>
              <w:widowControl w:val="0"/>
              <w:spacing w:line="240" w:lineRule="auto"/>
              <w:jc w:val="center"/>
            </w:pPr>
            <w:r>
              <w:rPr>
                <w:rFonts w:ascii="Times New Roman" w:hAnsi="Times New Roman" w:cs="Times New Roman"/>
                <w:sz w:val="20"/>
                <w:szCs w:val="20"/>
                <w:lang w:eastAsia="pt-BR"/>
              </w:rPr>
              <w:t>Silva 2006</w:t>
            </w:r>
          </w:p>
        </w:tc>
      </w:tr>
      <w:tr w:rsidR="004E61F7" w14:paraId="32DD6E84" w14:textId="77777777">
        <w:trPr>
          <w:trHeight w:val="300"/>
        </w:trPr>
        <w:tc>
          <w:tcPr>
            <w:tcW w:w="1378" w:type="dxa"/>
          </w:tcPr>
          <w:p w14:paraId="3F7F612F" w14:textId="77777777" w:rsidR="004E61F7" w:rsidRDefault="00000000">
            <w:pPr>
              <w:widowControl w:val="0"/>
              <w:spacing w:line="240" w:lineRule="auto"/>
              <w:jc w:val="center"/>
            </w:pPr>
            <w:r>
              <w:rPr>
                <w:rFonts w:ascii="Times New Roman" w:hAnsi="Times New Roman" w:cs="Times New Roman"/>
                <w:sz w:val="20"/>
                <w:szCs w:val="20"/>
                <w:lang w:eastAsia="pt-BR"/>
              </w:rPr>
              <w:t>12</w:t>
            </w:r>
          </w:p>
        </w:tc>
        <w:tc>
          <w:tcPr>
            <w:tcW w:w="1982" w:type="dxa"/>
            <w:vAlign w:val="bottom"/>
          </w:tcPr>
          <w:p w14:paraId="14C02E0E"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2BB38ABB" w14:textId="77777777" w:rsidR="004E61F7" w:rsidRDefault="00000000">
            <w:pPr>
              <w:widowControl w:val="0"/>
              <w:spacing w:line="240" w:lineRule="auto"/>
              <w:jc w:val="center"/>
            </w:pPr>
            <w:r>
              <w:rPr>
                <w:rFonts w:ascii="Times New Roman" w:hAnsi="Times New Roman" w:cs="Times New Roman"/>
                <w:sz w:val="20"/>
                <w:szCs w:val="20"/>
                <w:lang w:eastAsia="pt-BR"/>
              </w:rPr>
              <w:t>-3.08246</w:t>
            </w:r>
          </w:p>
        </w:tc>
        <w:tc>
          <w:tcPr>
            <w:tcW w:w="1274" w:type="dxa"/>
            <w:vAlign w:val="bottom"/>
          </w:tcPr>
          <w:p w14:paraId="21DDF1E4" w14:textId="77777777" w:rsidR="004E61F7" w:rsidRDefault="00000000">
            <w:pPr>
              <w:widowControl w:val="0"/>
              <w:spacing w:line="240" w:lineRule="auto"/>
              <w:jc w:val="center"/>
            </w:pPr>
            <w:r>
              <w:rPr>
                <w:rFonts w:ascii="Times New Roman" w:hAnsi="Times New Roman" w:cs="Times New Roman"/>
                <w:sz w:val="20"/>
                <w:szCs w:val="20"/>
                <w:lang w:eastAsia="pt-BR"/>
              </w:rPr>
              <w:t>-59.7675</w:t>
            </w:r>
          </w:p>
        </w:tc>
        <w:tc>
          <w:tcPr>
            <w:tcW w:w="4441" w:type="dxa"/>
            <w:vAlign w:val="bottom"/>
          </w:tcPr>
          <w:p w14:paraId="5A957604"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{"citationItems":[{"id":"ITEM-1","itemData":{"abstract":"Diets of most of fish species inhabiting a floodplain lake in central Amazonia were studied over a two years and half period. Based on the percentage of relative occurrence of 11 major food categories a classification of species in 11 feeding guilds is proposed. Many species were found to be specialized feeders. Fish, detritus and insects were the most important food resources supporting the fish community in both seasons, but the proportions of fruits, invertebrates and fish were reduced during the low water season. At the community level mean diet overlap between species was low, suggesting efficient resource partitioning within the community. However mean overlap between unspecialized feeders was high. Based on the 23 most abundant species belonging to the different feeding guilds, there was no difference in mean overlap between seasons. Whereas individual species exhibited diet changes between high water and low water seasons, there was no general pattern of seasonal change within feeding guilds.","author":[{"dropping-particle":"","family":"Mérona","given":"B","non-dropping-particle":"de","parse-names":false,"suffix":""},{"dropping-particle":"","family":"Rankin-de-Mérona","given":"J","non-dropping-particle":"","parse-names":false,"suffix":""}],"container-title":"Neotrop. Ichthyol.","id":"ITEM-1","issue":"2","issued":{"date-parts":[["2004"]]},"page":"75-84","title":"of the central Amazon floodplain","type":"article-journal","volume":"2"},"uris":["http://www.mendeley.com/documents/?uuid=f6a7b68f-fee4-4b69-b486-0397defc1610"]}],"mendeley":{"formattedCitation":"(de Mérona and Rankin-de-Mérona 2004)","manualFormatting":"Mérona &amp; Rankin-de-Mérona, 2004","plainTextFormattedCitation":"(de Mérona and Rankin-de-Mérona 2004)","previouslyFormattedCitation":"(de Mérona &amp; Rankin-de-Mérona, 2004)"},"properties":{"noteIndex":0},"schema":"https://github.com/citation-style-language/schema/raw/master/csl-citation.json"}</w:instrText>
            </w:r>
            <w:r>
              <w:rPr>
                <w:rFonts w:ascii="Times New Roman" w:hAnsi="Times New Roman"/>
                <w:sz w:val="20"/>
                <w:szCs w:val="20"/>
              </w:rPr>
              <w:fldChar w:fldCharType="separate"/>
            </w:r>
            <w:bookmarkStart w:id="12" w:name="__Fieldmark__2626_711587565"/>
            <w:r>
              <w:rPr>
                <w:rFonts w:ascii="Times New Roman" w:hAnsi="Times New Roman" w:cs="Times New Roman"/>
                <w:sz w:val="20"/>
                <w:szCs w:val="20"/>
                <w:lang w:eastAsia="pt-BR"/>
              </w:rPr>
              <w:t>M</w:t>
            </w:r>
            <w:bookmarkStart w:id="13" w:name="__Fieldmark__2883_223871812"/>
            <w:r>
              <w:rPr>
                <w:rFonts w:ascii="Times New Roman" w:hAnsi="Times New Roman" w:cs="Times New Roman"/>
                <w:sz w:val="20"/>
                <w:szCs w:val="20"/>
                <w:lang w:eastAsia="pt-BR"/>
              </w:rPr>
              <w:t>é</w:t>
            </w:r>
            <w:bookmarkStart w:id="14" w:name="__Fieldmark__3326_1477583323"/>
            <w:r>
              <w:rPr>
                <w:rFonts w:ascii="Times New Roman" w:hAnsi="Times New Roman" w:cs="Times New Roman"/>
                <w:sz w:val="20"/>
                <w:szCs w:val="20"/>
                <w:lang w:eastAsia="pt-BR"/>
              </w:rPr>
              <w:t>rona &amp; Rankin-de-Mérona, 2004</w:t>
            </w:r>
            <w:r>
              <w:rPr>
                <w:rFonts w:ascii="Times New Roman" w:hAnsi="Times New Roman"/>
                <w:sz w:val="20"/>
                <w:szCs w:val="20"/>
              </w:rPr>
              <w:fldChar w:fldCharType="end"/>
            </w:r>
            <w:bookmarkEnd w:id="12"/>
            <w:bookmarkEnd w:id="13"/>
            <w:bookmarkEnd w:id="14"/>
          </w:p>
        </w:tc>
      </w:tr>
      <w:tr w:rsidR="004E61F7" w14:paraId="7A5CF502" w14:textId="77777777">
        <w:trPr>
          <w:trHeight w:val="300"/>
        </w:trPr>
        <w:tc>
          <w:tcPr>
            <w:tcW w:w="1378" w:type="dxa"/>
          </w:tcPr>
          <w:p w14:paraId="73E5897A" w14:textId="77777777" w:rsidR="004E61F7" w:rsidRDefault="00000000">
            <w:pPr>
              <w:widowControl w:val="0"/>
              <w:spacing w:line="240" w:lineRule="auto"/>
              <w:jc w:val="center"/>
            </w:pPr>
            <w:r>
              <w:rPr>
                <w:rFonts w:ascii="Times New Roman" w:hAnsi="Times New Roman" w:cs="Times New Roman"/>
                <w:sz w:val="20"/>
                <w:szCs w:val="20"/>
                <w:lang w:eastAsia="pt-BR"/>
              </w:rPr>
              <w:t>32</w:t>
            </w:r>
          </w:p>
        </w:tc>
        <w:tc>
          <w:tcPr>
            <w:tcW w:w="1982" w:type="dxa"/>
            <w:vAlign w:val="bottom"/>
          </w:tcPr>
          <w:p w14:paraId="47D8111E"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47159938" w14:textId="77777777" w:rsidR="004E61F7" w:rsidRDefault="00000000">
            <w:pPr>
              <w:widowControl w:val="0"/>
              <w:spacing w:line="240" w:lineRule="auto"/>
              <w:jc w:val="center"/>
            </w:pPr>
            <w:r>
              <w:rPr>
                <w:rFonts w:ascii="Times New Roman" w:hAnsi="Times New Roman" w:cs="Times New Roman"/>
                <w:sz w:val="20"/>
                <w:szCs w:val="20"/>
                <w:lang w:eastAsia="pt-BR"/>
              </w:rPr>
              <w:t>-9.23588</w:t>
            </w:r>
          </w:p>
        </w:tc>
        <w:tc>
          <w:tcPr>
            <w:tcW w:w="1274" w:type="dxa"/>
            <w:vAlign w:val="bottom"/>
          </w:tcPr>
          <w:p w14:paraId="22A3D3B6" w14:textId="77777777" w:rsidR="004E61F7" w:rsidRDefault="00000000">
            <w:pPr>
              <w:widowControl w:val="0"/>
              <w:spacing w:line="240" w:lineRule="auto"/>
              <w:jc w:val="center"/>
            </w:pPr>
            <w:r>
              <w:rPr>
                <w:rFonts w:ascii="Times New Roman" w:hAnsi="Times New Roman" w:cs="Times New Roman"/>
                <w:sz w:val="20"/>
                <w:szCs w:val="20"/>
                <w:lang w:eastAsia="pt-BR"/>
              </w:rPr>
              <w:t>-56.9429</w:t>
            </w:r>
          </w:p>
        </w:tc>
        <w:tc>
          <w:tcPr>
            <w:tcW w:w="4441" w:type="dxa"/>
            <w:vAlign w:val="bottom"/>
          </w:tcPr>
          <w:p w14:paraId="01FDA2D8"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{"citationItems":[{"id":"ITEM-1","itemData":{"DOI":"10.1590/1982-0224-20160173","ISSN":"19820224","abstract":"This study was carried out in a section of the middle course of the Teles Pires River, a clear water river that drains ancient and highly eroded geological formations, and where five hydropower plants are planned or in construction. In this study we tested the hypothesis that local fish fauna is mainly sustained by autochthonous food resources, with modest changes in the trophic structure of fish assemblages along the hydrometric cycle. Sampling was performed every three months between July 2008 and May 2009 at seven sites distributed along a 50-km section of the river. Piscivores was the most representative group in terms of biomass, abundance and species richness, followed by herbivores, insectivores and omnivores. The trophic structure did not change significantly during the hydrometric cycle, only omnivores showed significant temporal variation in abundance. The main food resources consumed by the ichthyofauna were of autochthonous origin, mainly immature aquatic insects and fish. Eight of 34 species showed temporal variations of the food resources consumed. Our results corroborate the hypothesis that the fish fauna of large, clear water rivers can be sustained by autochthonous resources. This contributes to understanding some determinants of fish production in large Neotropical rivers.","author":[{"dropping-particle":"","family":"Dary","given":"Eurizângela P.","non-dropping-particle":"","parse-names":false,"suffix":""},{"dropping-particle":"","family":"Ferreira","given":"Efrem","non-dropping-particle":"","parse-names":false,"suffix":""},{"dropping-particle":"","family":"Zuanon","given":"Jansen","non-dropping-particle":"","parse-names":false,"suffix":""},{"dropping-particle":"","family":"Röpke","given":"Cristhiana P.","non-dropping-particle":"","parse-names":false,"suffix":""}],"container-title":"Neotropical Ichthyology","id":"ITEM-1","issue":"4","issued":{"date-parts":[["2017"]]},"page":"1-14","title":"Diet and trophic structure of the fish assemblage in the mid-course of the Teles Pires river, Tapajós river basin, Brazil","type":"article-journal","volume":"15"},"uris":["http://www.mendeley.com/documents/?uuid=c135fa31-7156-43d5-a5b3-8175185d3875"]}],"mendeley":{"formattedCitation":"(Dary and others 2017)","manualFormatting":"Dary et al., 2017","plainTextFormattedCitation":"(Dary and others 2017)","previouslyFormattedCitation":"(Dary &lt;i&gt;et al.&lt;/i&gt;, 2017)"},"properties":{"noteIndex":0},"schema":"https://github.com/citation-style-language/schema/raw/master/csl-citation.json"}</w:instrText>
            </w:r>
            <w:r>
              <w:rPr>
                <w:rFonts w:ascii="Times New Roman" w:hAnsi="Times New Roman"/>
                <w:sz w:val="20"/>
                <w:szCs w:val="20"/>
              </w:rPr>
              <w:fldChar w:fldCharType="separate"/>
            </w:r>
            <w:bookmarkStart w:id="15" w:name="__Fieldmark__2643_711587565"/>
            <w:r>
              <w:rPr>
                <w:rFonts w:ascii="Times New Roman" w:hAnsi="Times New Roman" w:cs="Times New Roman"/>
                <w:sz w:val="20"/>
                <w:szCs w:val="20"/>
                <w:lang w:val="en-US"/>
              </w:rPr>
              <w:t>D</w:t>
            </w:r>
            <w:bookmarkStart w:id="16" w:name="__Fieldmark__2906_223871812"/>
            <w:r>
              <w:rPr>
                <w:rFonts w:ascii="Times New Roman" w:hAnsi="Times New Roman" w:cs="Times New Roman"/>
                <w:sz w:val="20"/>
                <w:szCs w:val="20"/>
                <w:lang w:val="en-US"/>
              </w:rPr>
              <w:t>a</w:t>
            </w:r>
            <w:bookmarkStart w:id="17" w:name="__Fieldmark__3337_1477583323"/>
            <w:r>
              <w:rPr>
                <w:rFonts w:ascii="Times New Roman" w:hAnsi="Times New Roman" w:cs="Times New Roman"/>
                <w:sz w:val="20"/>
                <w:szCs w:val="20"/>
                <w:lang w:val="en-US"/>
              </w:rPr>
              <w:t xml:space="preserve">ry </w:t>
            </w:r>
            <w:r>
              <w:rPr>
                <w:rFonts w:ascii="Times New Roman" w:hAnsi="Times New Roman" w:cs="Times New Roman"/>
                <w:i/>
                <w:sz w:val="20"/>
                <w:szCs w:val="20"/>
                <w:lang w:val="en-US"/>
              </w:rPr>
              <w:t>et al.</w:t>
            </w:r>
            <w:r>
              <w:rPr>
                <w:rFonts w:ascii="Times New Roman" w:hAnsi="Times New Roman" w:cs="Times New Roman"/>
                <w:sz w:val="20"/>
                <w:szCs w:val="20"/>
                <w:lang w:val="en-US"/>
              </w:rPr>
              <w:t>, 2017</w:t>
            </w:r>
            <w:r>
              <w:rPr>
                <w:rFonts w:ascii="Times New Roman" w:hAnsi="Times New Roman"/>
                <w:sz w:val="20"/>
                <w:szCs w:val="20"/>
              </w:rPr>
              <w:fldChar w:fldCharType="end"/>
            </w:r>
            <w:bookmarkEnd w:id="15"/>
            <w:bookmarkEnd w:id="16"/>
            <w:bookmarkEnd w:id="17"/>
          </w:p>
        </w:tc>
      </w:tr>
      <w:tr w:rsidR="004E61F7" w14:paraId="2B05CBDA" w14:textId="77777777">
        <w:trPr>
          <w:trHeight w:val="300"/>
        </w:trPr>
        <w:tc>
          <w:tcPr>
            <w:tcW w:w="1378" w:type="dxa"/>
          </w:tcPr>
          <w:p w14:paraId="5B3044F0" w14:textId="77777777" w:rsidR="004E61F7" w:rsidRDefault="00000000">
            <w:pPr>
              <w:widowControl w:val="0"/>
              <w:spacing w:line="240" w:lineRule="auto"/>
              <w:jc w:val="center"/>
            </w:pPr>
            <w:r>
              <w:rPr>
                <w:rFonts w:ascii="Times New Roman" w:hAnsi="Times New Roman" w:cs="Times New Roman"/>
                <w:sz w:val="20"/>
                <w:szCs w:val="20"/>
                <w:lang w:eastAsia="pt-BR"/>
              </w:rPr>
              <w:t>34</w:t>
            </w:r>
          </w:p>
        </w:tc>
        <w:tc>
          <w:tcPr>
            <w:tcW w:w="1982" w:type="dxa"/>
            <w:vAlign w:val="bottom"/>
          </w:tcPr>
          <w:p w14:paraId="65D19BA7"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354D4829" w14:textId="77777777" w:rsidR="004E61F7" w:rsidRDefault="00000000">
            <w:pPr>
              <w:widowControl w:val="0"/>
              <w:spacing w:line="240" w:lineRule="auto"/>
              <w:jc w:val="center"/>
            </w:pPr>
            <w:r>
              <w:rPr>
                <w:rFonts w:ascii="Times New Roman" w:hAnsi="Times New Roman" w:cs="Times New Roman"/>
                <w:sz w:val="20"/>
                <w:szCs w:val="20"/>
                <w:lang w:eastAsia="pt-BR"/>
              </w:rPr>
              <w:t>-3.56246</w:t>
            </w:r>
          </w:p>
        </w:tc>
        <w:tc>
          <w:tcPr>
            <w:tcW w:w="1274" w:type="dxa"/>
            <w:vAlign w:val="bottom"/>
          </w:tcPr>
          <w:p w14:paraId="70D61559" w14:textId="77777777" w:rsidR="004E61F7" w:rsidRDefault="00000000">
            <w:pPr>
              <w:widowControl w:val="0"/>
              <w:spacing w:line="240" w:lineRule="auto"/>
              <w:jc w:val="center"/>
            </w:pPr>
            <w:r>
              <w:rPr>
                <w:rFonts w:ascii="Times New Roman" w:hAnsi="Times New Roman" w:cs="Times New Roman"/>
                <w:sz w:val="20"/>
                <w:szCs w:val="20"/>
                <w:lang w:eastAsia="pt-BR"/>
              </w:rPr>
              <w:t>-54.8903</w:t>
            </w:r>
          </w:p>
        </w:tc>
        <w:tc>
          <w:tcPr>
            <w:tcW w:w="4441" w:type="dxa"/>
            <w:vAlign w:val="bottom"/>
          </w:tcPr>
          <w:p w14:paraId="5FFDE9F8"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{"citationItems":[{"id":"ITEM-1","itemData":{"DOI":"10.1071/MF16173","ISSN":"13231650","abstract":"In the present study we evaluated the contribution of insects, in particular aquatic forms, to the diet of Amazonian stream fish in western Pará, Brazil. The fish and insect fauna of 10 streams were sampled in the Tapajós National Forest. The fish consumed a diversity of nutrients of terrestrial and aquatic origin (algae, sediments, terrestrial and aquatic insects, fish), confirming that most are generalists. In the case of the species that fed exclusively on aquatic insects, a comparison of the diets with the availability of prey indicates that the fish do not forage selectively. Only 5 of the 21 species analysed fed exclusively on aquatic insects, and only 3 of these were taxon selective. Fifteen species consumed terrestrial insects, but did not feed exclusively on these organisms. This flexible feeding behaviour guarantees survival when preferred resources are scarce or absent. The results of the present study reinforce the importance of riparian forest in the feeding ecology of stream fish, because this habitat provides terrestrial insects and influences the occurrence of aquatic insects. The diversity of the Amazon region is reflected in that of local communities, and the present study provides important new data on the diet of the stream fish communities of western Pará.","author":[{"dropping-particle":"","family":"Cardoso","given":"A. C.","non-dropping-particle":"","parse-names":false,"suffix":""},{"dropping-particle":"","family":"Couceiro","given":"S. R.M.","non-dropping-particle":"","parse-names":false,"suffix":""}],"container-title":"Marine and Freshwater Research","id":"ITEM-1","issue":"11","issued":{"date-parts":[["2017"]]},"page":"2052-2060","title":"Insects in the diet of fish from Amazonian streams, in western Pará, Brazil","type":"article-journal","volume":"68"},"uris":["http://www.mendeley.com/documents/?uuid=d000a326-0b93-4ba4-93cf-32116cea6f0b"]}],"mendeley":{"formattedCitation":"(Cardoso and Couceiro 2017)","manualFormatting":"Cardoso &amp; Couceiro, 2017","plainTextFormattedCitation":"(Cardoso and Couceiro 2017)","previouslyFormattedCitation":"(Cardoso &amp; Couceiro, 2017)"},"properties":{"noteIndex":0},"schema":"https://github.com/citation-style-language/schema/raw/master/csl-citation.json"}</w:instrText>
            </w:r>
            <w:r>
              <w:rPr>
                <w:rFonts w:ascii="Times New Roman" w:hAnsi="Times New Roman"/>
                <w:sz w:val="20"/>
                <w:szCs w:val="20"/>
              </w:rPr>
              <w:fldChar w:fldCharType="separate"/>
            </w:r>
            <w:bookmarkStart w:id="18" w:name="__Fieldmark__2665_711587565"/>
            <w:r>
              <w:rPr>
                <w:rFonts w:ascii="Times New Roman" w:hAnsi="Times New Roman" w:cs="Times New Roman"/>
                <w:sz w:val="20"/>
                <w:szCs w:val="20"/>
              </w:rPr>
              <w:t>C</w:t>
            </w:r>
            <w:bookmarkStart w:id="19" w:name="__Fieldmark__2926_223871812"/>
            <w:r>
              <w:rPr>
                <w:rFonts w:ascii="Times New Roman" w:hAnsi="Times New Roman" w:cs="Times New Roman"/>
                <w:sz w:val="20"/>
                <w:szCs w:val="20"/>
              </w:rPr>
              <w:t>a</w:t>
            </w:r>
            <w:bookmarkStart w:id="20" w:name="__Fieldmark__3353_1477583323"/>
            <w:r>
              <w:rPr>
                <w:rFonts w:ascii="Times New Roman" w:hAnsi="Times New Roman" w:cs="Times New Roman"/>
                <w:sz w:val="20"/>
                <w:szCs w:val="20"/>
              </w:rPr>
              <w:t>rdoso &amp; Couceiro, 2017</w:t>
            </w:r>
            <w:r>
              <w:rPr>
                <w:rFonts w:ascii="Times New Roman" w:hAnsi="Times New Roman"/>
                <w:sz w:val="20"/>
                <w:szCs w:val="20"/>
              </w:rPr>
              <w:fldChar w:fldCharType="end"/>
            </w:r>
            <w:bookmarkEnd w:id="18"/>
            <w:bookmarkEnd w:id="19"/>
            <w:bookmarkEnd w:id="20"/>
          </w:p>
        </w:tc>
      </w:tr>
      <w:tr w:rsidR="004E61F7" w14:paraId="3C937F90" w14:textId="77777777">
        <w:trPr>
          <w:trHeight w:val="300"/>
        </w:trPr>
        <w:tc>
          <w:tcPr>
            <w:tcW w:w="1378" w:type="dxa"/>
          </w:tcPr>
          <w:p w14:paraId="186A2E3C" w14:textId="77777777" w:rsidR="004E61F7" w:rsidRDefault="00000000">
            <w:pPr>
              <w:widowControl w:val="0"/>
              <w:spacing w:line="240" w:lineRule="auto"/>
              <w:jc w:val="center"/>
            </w:pPr>
            <w:r>
              <w:rPr>
                <w:rFonts w:ascii="Times New Roman" w:hAnsi="Times New Roman" w:cs="Times New Roman"/>
                <w:sz w:val="20"/>
                <w:szCs w:val="20"/>
                <w:lang w:eastAsia="pt-BR"/>
              </w:rPr>
              <w:t>43</w:t>
            </w:r>
          </w:p>
        </w:tc>
        <w:tc>
          <w:tcPr>
            <w:tcW w:w="1982" w:type="dxa"/>
            <w:vAlign w:val="bottom"/>
          </w:tcPr>
          <w:p w14:paraId="3C7C6493"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0B2B3EC3" w14:textId="77777777" w:rsidR="004E61F7" w:rsidRDefault="00000000">
            <w:pPr>
              <w:widowControl w:val="0"/>
              <w:spacing w:line="240" w:lineRule="auto"/>
              <w:jc w:val="center"/>
            </w:pPr>
            <w:r>
              <w:rPr>
                <w:rFonts w:ascii="Times New Roman" w:hAnsi="Times New Roman" w:cs="Times New Roman"/>
                <w:sz w:val="20"/>
                <w:szCs w:val="20"/>
                <w:lang w:eastAsia="pt-BR"/>
              </w:rPr>
              <w:t>-4.33037</w:t>
            </w:r>
          </w:p>
        </w:tc>
        <w:tc>
          <w:tcPr>
            <w:tcW w:w="1274" w:type="dxa"/>
            <w:vAlign w:val="bottom"/>
          </w:tcPr>
          <w:p w14:paraId="15136CC6" w14:textId="77777777" w:rsidR="004E61F7" w:rsidRDefault="00000000">
            <w:pPr>
              <w:widowControl w:val="0"/>
              <w:spacing w:line="240" w:lineRule="auto"/>
              <w:jc w:val="center"/>
            </w:pPr>
            <w:r>
              <w:rPr>
                <w:rFonts w:ascii="Times New Roman" w:hAnsi="Times New Roman" w:cs="Times New Roman"/>
                <w:sz w:val="20"/>
                <w:szCs w:val="20"/>
                <w:lang w:eastAsia="pt-BR"/>
              </w:rPr>
              <w:t>-49.5653</w:t>
            </w:r>
          </w:p>
        </w:tc>
        <w:tc>
          <w:tcPr>
            <w:tcW w:w="4441" w:type="dxa"/>
            <w:vAlign w:val="bottom"/>
          </w:tcPr>
          <w:p w14:paraId="2540A8AB"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{"citationItems":[{"id":"ITEM-1","itemData":{"DOI":"10.1023/A:1011033025706","ISSN":"03781909","abstract":"A dam on a river course induces numerous changes in the aquatic environment both in the newly formed reservoir and in the river downstream. These changes modify the food resources available to fishes. As a consequence, fish communities undergo rapid transformations particularly in terms of trophic organization. Tucuruí Dam, closed on the Tocantins River, Brazil, in September 1984, formed a large reservoir of approximately 2200 km2. Analyses of fish stomach contents were performed before and after the completion of the dam in the downstream section of the fiver as well as in the reservoir. Resource availability was seen through the relative contribution of food items in supporting the biomass. Main changes caused by the dam consisted of an increase in fishes as a food resource and of a parallel decrease of sediment both in the reservoir and in the downstream part of the river. In addition, in the downstream section, the relative contribution of plankton as a food resource diminished after dam closure. We identified 8 feeding regimes before dam closure. From them the trophic structure of fish communities were established and compared. Most of the community biomass was from specialist feeders. Contribution of piscivores increased after closure; planktivores became unimportant after closure downstream. Some species were shown to change their diet in the transformed environments either downstream or in the reservoir. However, these changes in individual species diet did not seem to play a major role in the transformation of trophic structure of the fish communities.","author":[{"dropping-particle":"","family":"Mérona","given":"Bernard","non-dropping-particle":"De","parse-names":false,"suffix":""},{"dropping-particle":"","family":"Mendes Dos Santos","given":"Geraldo","non-dropping-particle":"","parse-names":false,"suffix":""},{"dropping-particle":"","family":"Goncçalves De Almeida","given":"Raimunda","non-dropping-particle":"","parse-names":false,"suffix":""}],"container-title":"Environmental Biology of Fishes","id":"ITEM-1","issue":"4","issued":{"date-parts":[["2001"]]},"page":"375-392","title":"Short term effects of Tucuruí Dam (Amazonia, Brazil) on the trophic organization of fish communities","type":"article-journal","volume":"60"},"uris":["http://www.mendeley.com/documents/?uuid=ec647ddd-8484-471a-88b6-e3eb0b471328"]}],"mendeley":{"formattedCitation":"(De Mérona and others 2001)","manualFormatting":"Mérona et al., 2001","plainTextFormattedCitation":"(De Mérona and others 2001)","previouslyFormattedCitation":"(De Mérona &lt;i&gt;et al.&lt;/i&gt;, 2001)"},"properties":{"noteIndex":0},"schema":"https://github.com/citation-style-language/schema/raw/master/csl-citation.json"}</w:instrText>
            </w:r>
            <w:r>
              <w:rPr>
                <w:rFonts w:ascii="Times New Roman" w:hAnsi="Times New Roman"/>
                <w:sz w:val="20"/>
                <w:szCs w:val="20"/>
              </w:rPr>
              <w:fldChar w:fldCharType="separate"/>
            </w:r>
            <w:bookmarkStart w:id="21" w:name="__Fieldmark__2682_711587565"/>
            <w:r>
              <w:rPr>
                <w:rFonts w:ascii="Times New Roman" w:hAnsi="Times New Roman" w:cs="Times New Roman"/>
                <w:sz w:val="20"/>
                <w:szCs w:val="20"/>
                <w:lang w:eastAsia="pt-BR"/>
              </w:rPr>
              <w:t>M</w:t>
            </w:r>
            <w:bookmarkStart w:id="22" w:name="__Fieldmark__2939_223871812"/>
            <w:r>
              <w:rPr>
                <w:rFonts w:ascii="Times New Roman" w:hAnsi="Times New Roman" w:cs="Times New Roman"/>
                <w:sz w:val="20"/>
                <w:szCs w:val="20"/>
                <w:lang w:eastAsia="pt-BR"/>
              </w:rPr>
              <w:t>é</w:t>
            </w:r>
            <w:bookmarkStart w:id="23" w:name="__Fieldmark__3364_1477583323"/>
            <w:r>
              <w:rPr>
                <w:rFonts w:ascii="Times New Roman" w:hAnsi="Times New Roman" w:cs="Times New Roman"/>
                <w:sz w:val="20"/>
                <w:szCs w:val="20"/>
                <w:lang w:eastAsia="pt-BR"/>
              </w:rPr>
              <w:t xml:space="preserve">rona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2001</w:t>
            </w:r>
            <w:r>
              <w:rPr>
                <w:rFonts w:ascii="Times New Roman" w:hAnsi="Times New Roman"/>
                <w:sz w:val="20"/>
                <w:szCs w:val="20"/>
              </w:rPr>
              <w:fldChar w:fldCharType="end"/>
            </w:r>
            <w:bookmarkEnd w:id="21"/>
            <w:bookmarkEnd w:id="22"/>
            <w:bookmarkEnd w:id="23"/>
          </w:p>
        </w:tc>
      </w:tr>
      <w:tr w:rsidR="004E61F7" w14:paraId="021DDD9A" w14:textId="77777777">
        <w:trPr>
          <w:trHeight w:val="300"/>
        </w:trPr>
        <w:tc>
          <w:tcPr>
            <w:tcW w:w="1378" w:type="dxa"/>
          </w:tcPr>
          <w:p w14:paraId="0191902E" w14:textId="77777777" w:rsidR="004E61F7" w:rsidRDefault="00000000">
            <w:pPr>
              <w:widowControl w:val="0"/>
              <w:spacing w:line="240" w:lineRule="auto"/>
              <w:jc w:val="center"/>
            </w:pPr>
            <w:r>
              <w:rPr>
                <w:rFonts w:ascii="Times New Roman" w:hAnsi="Times New Roman" w:cs="Times New Roman"/>
                <w:sz w:val="20"/>
                <w:szCs w:val="20"/>
                <w:lang w:eastAsia="pt-BR"/>
              </w:rPr>
              <w:t>45</w:t>
            </w:r>
          </w:p>
        </w:tc>
        <w:tc>
          <w:tcPr>
            <w:tcW w:w="1982" w:type="dxa"/>
            <w:vAlign w:val="bottom"/>
          </w:tcPr>
          <w:p w14:paraId="4854F885"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7ECEEEEA" w14:textId="77777777" w:rsidR="004E61F7" w:rsidRDefault="00000000">
            <w:pPr>
              <w:widowControl w:val="0"/>
              <w:spacing w:line="240" w:lineRule="auto"/>
              <w:jc w:val="center"/>
            </w:pPr>
            <w:r>
              <w:rPr>
                <w:rFonts w:ascii="Times New Roman" w:hAnsi="Times New Roman" w:cs="Times New Roman"/>
                <w:sz w:val="20"/>
                <w:szCs w:val="20"/>
                <w:lang w:eastAsia="pt-BR"/>
              </w:rPr>
              <w:t>-4.73313</w:t>
            </w:r>
          </w:p>
        </w:tc>
        <w:tc>
          <w:tcPr>
            <w:tcW w:w="1274" w:type="dxa"/>
            <w:vAlign w:val="bottom"/>
          </w:tcPr>
          <w:p w14:paraId="63B08230" w14:textId="77777777" w:rsidR="004E61F7" w:rsidRDefault="00000000">
            <w:pPr>
              <w:widowControl w:val="0"/>
              <w:spacing w:line="240" w:lineRule="auto"/>
              <w:jc w:val="center"/>
            </w:pPr>
            <w:r>
              <w:rPr>
                <w:rFonts w:ascii="Times New Roman" w:hAnsi="Times New Roman" w:cs="Times New Roman"/>
                <w:sz w:val="20"/>
                <w:szCs w:val="20"/>
                <w:lang w:eastAsia="pt-BR"/>
              </w:rPr>
              <w:t>-62.1543</w:t>
            </w:r>
          </w:p>
        </w:tc>
        <w:commentRangeStart w:id="24"/>
        <w:tc>
          <w:tcPr>
            <w:tcW w:w="4441" w:type="dxa"/>
            <w:vAlign w:val="bottom"/>
          </w:tcPr>
          <w:p w14:paraId="057F5CF5" w14:textId="6156DDCC"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{"citationItems":[{"id":"ITEM-1","itemData":{"DOI":"10.1007/s10452-019-09720-5","ISBN":"1045201909720","ISSN":"15735125","abstract":"Studies on the trophic ecology of fish have revealed considerable alimentary plasticity for the majority of ichthyofauna in tropical rivers. This leads to the prediction that diet reflects the availability of food in the environment, namely seasonal variation in the abundance and type of food resources. To examine this, we assess: (1) seasonal variation in the diet and trophic structure of assemblages of benthic fish inhabiting the main channel of a large floodplain river in the Brazilian Amazon, (2) seasonal changes in the availability of food resources, (3) the trophic response (food selectivity) of benthic species in relation to food availability and (4) niche overlap among benthic species. Data were collected during 2 rising and 2 receding phases. Aquatic insects, plant matter and detritus were the predominant items in the diet of assemblages of benthic fish. The majority of fish species changed their diet between seasons. The diets of Exallodontus aguanai and Sternarchella calhamazon were studied in detail and showed positive correlation with food resource availability. Feeding selectivity varied among seasons for these two species. Niche overlap between these two species was observed during only one receding season. Our results reveal the importance of aquatic insects in the predominantly omnivorous diet of the benthic fish assemblages. Trophic plasticity was also evident, possibly because of the seasonal availability of food items. These results underline the role that organic matter derived from floodplains plays in this aquatic system which is characterised as having naturally low autochthonous productivity.","author":[{"dropping-particle":"","family":"Duarte","given":"Cleber","non-dropping-particle":"","parse-names":false,"suffix":""},{"dropping-particle":"","family":"Magurran","given":"Anne E.","non-dropping-particle":"","parse-names":false,"suffix":""},{"dropping-particle":"","family":"Zuanon","given":"Jansen","non-dropping-particle":"","parse-names":false,"suffix":""},{"dropping-particle":"","family":"Deus","given":"Cláudia P.","non-dropping-particle":"","parse-names":false,"suffix":""}],"container-title":"Aquatic Ecology","id":"ITEM-1","issue":"4","issued":{"date-parts":[["2019"]]},"page":"707-718","title":"Trophic ecology of benthic fish assemblages in a lowland river in the Brazilian Amazon","type":"article-journal","volume":"53"},"uris":["http://www.mendeley.com/documents/?uuid=3119b776-c571-42a5-ad31-6cf4429d8b5d"]}],"mendeley":{"formattedCitation":"(Duarte and others 2019)"},"properties":{"noteIndex":0},"schema":"https://github.com/citation-style-language/schema/raw/master/csl-citation.json"}</w:instrText>
            </w:r>
            <w:r>
              <w:rPr>
                <w:rFonts w:ascii="Times New Roman" w:hAnsi="Times New Roman"/>
                <w:sz w:val="20"/>
                <w:szCs w:val="20"/>
              </w:rPr>
              <w:fldChar w:fldCharType="separate"/>
            </w:r>
            <w:del w:id="25" w:author="Quimbayo Agreda, Juan Pablo" w:date="2024-06-13T17:20:00Z">
              <w:r w:rsidDel="00D84115">
                <w:rPr>
                  <w:rFonts w:ascii="Times New Roman" w:hAnsi="Times New Roman" w:cs="Times New Roman"/>
                  <w:sz w:val="20"/>
                  <w:szCs w:val="20"/>
                  <w:lang w:eastAsia="pt-BR"/>
                </w:rPr>
                <w:delText>(</w:delText>
              </w:r>
            </w:del>
            <w:r>
              <w:rPr>
                <w:rFonts w:ascii="Times New Roman" w:hAnsi="Times New Roman" w:cs="Times New Roman"/>
                <w:sz w:val="20"/>
                <w:szCs w:val="20"/>
                <w:lang w:eastAsia="pt-BR"/>
              </w:rPr>
              <w:t xml:space="preserve">Duarte </w:t>
            </w:r>
            <w:del w:id="26" w:author="Quimbayo Agreda, Juan Pablo" w:date="2024-06-13T17:20:00Z">
              <w:r w:rsidDel="00D84115">
                <w:rPr>
                  <w:rFonts w:ascii="Times New Roman" w:hAnsi="Times New Roman" w:cs="Times New Roman"/>
                  <w:sz w:val="20"/>
                  <w:szCs w:val="20"/>
                  <w:lang w:eastAsia="pt-BR"/>
                </w:rPr>
                <w:delText>and others</w:delText>
              </w:r>
            </w:del>
            <w:ins w:id="27" w:author="Quimbayo Agreda, Juan Pablo" w:date="2024-06-13T17:20:00Z">
              <w:r w:rsidR="00D84115">
                <w:rPr>
                  <w:rFonts w:ascii="Times New Roman" w:hAnsi="Times New Roman" w:cs="Times New Roman"/>
                  <w:sz w:val="20"/>
                  <w:szCs w:val="20"/>
                  <w:lang w:eastAsia="pt-BR"/>
                </w:rPr>
                <w:t>et al.,</w:t>
              </w:r>
            </w:ins>
            <w:r>
              <w:rPr>
                <w:rFonts w:ascii="Times New Roman" w:hAnsi="Times New Roman" w:cs="Times New Roman"/>
                <w:sz w:val="20"/>
                <w:szCs w:val="20"/>
                <w:lang w:eastAsia="pt-BR"/>
              </w:rPr>
              <w:t xml:space="preserve"> 2019</w:t>
            </w:r>
            <w:del w:id="28" w:author="Quimbayo Agreda, Juan Pablo" w:date="2024-06-13T17:20:00Z">
              <w:r w:rsidDel="00D84115">
                <w:rPr>
                  <w:rFonts w:ascii="Times New Roman" w:hAnsi="Times New Roman" w:cs="Times New Roman"/>
                  <w:sz w:val="20"/>
                  <w:szCs w:val="20"/>
                  <w:lang w:eastAsia="pt-BR"/>
                </w:rPr>
                <w:delText>)</w:delText>
              </w:r>
            </w:del>
            <w:r>
              <w:rPr>
                <w:rFonts w:ascii="Times New Roman" w:hAnsi="Times New Roman"/>
                <w:sz w:val="20"/>
                <w:szCs w:val="20"/>
              </w:rPr>
              <w:fldChar w:fldCharType="end"/>
            </w:r>
            <w:commentRangeEnd w:id="24"/>
            <w:r w:rsidR="00D84115">
              <w:rPr>
                <w:rStyle w:val="CommentReference"/>
              </w:rPr>
              <w:commentReference w:id="24"/>
            </w:r>
          </w:p>
        </w:tc>
      </w:tr>
      <w:tr w:rsidR="004E61F7" w14:paraId="3222470D" w14:textId="77777777">
        <w:trPr>
          <w:trHeight w:val="300"/>
        </w:trPr>
        <w:tc>
          <w:tcPr>
            <w:tcW w:w="1378" w:type="dxa"/>
          </w:tcPr>
          <w:p w14:paraId="4ECB1212" w14:textId="77777777" w:rsidR="004E61F7" w:rsidRDefault="004E61F7">
            <w:pPr>
              <w:widowControl w:val="0"/>
              <w:spacing w:line="240" w:lineRule="auto"/>
              <w:jc w:val="center"/>
              <w:rPr>
                <w:rFonts w:ascii="Times New Roman" w:eastAsia="Times New Roman" w:hAnsi="Times New Roman" w:cs="Times New Roman"/>
                <w:i/>
                <w:sz w:val="20"/>
                <w:szCs w:val="20"/>
                <w:lang w:eastAsia="pt-BR"/>
              </w:rPr>
            </w:pPr>
          </w:p>
        </w:tc>
        <w:tc>
          <w:tcPr>
            <w:tcW w:w="1982" w:type="dxa"/>
            <w:vAlign w:val="bottom"/>
          </w:tcPr>
          <w:p w14:paraId="5F810E10" w14:textId="77777777" w:rsidR="004E61F7" w:rsidRDefault="00000000">
            <w:pPr>
              <w:widowControl w:val="0"/>
              <w:spacing w:line="240" w:lineRule="auto"/>
              <w:jc w:val="center"/>
            </w:pPr>
            <w:r>
              <w:rPr>
                <w:rFonts w:ascii="Times New Roman" w:hAnsi="Times New Roman" w:cs="Times New Roman"/>
                <w:i/>
                <w:sz w:val="20"/>
                <w:szCs w:val="20"/>
                <w:lang w:eastAsia="pt-BR"/>
              </w:rPr>
              <w:t>Cerrado</w:t>
            </w:r>
          </w:p>
        </w:tc>
        <w:tc>
          <w:tcPr>
            <w:tcW w:w="1274" w:type="dxa"/>
            <w:vAlign w:val="bottom"/>
          </w:tcPr>
          <w:p w14:paraId="75055E44"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69FE4A77"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4441" w:type="dxa"/>
            <w:vAlign w:val="bottom"/>
          </w:tcPr>
          <w:p w14:paraId="5B7BA97F" w14:textId="77777777" w:rsidR="004E61F7" w:rsidRDefault="004E61F7">
            <w:pPr>
              <w:widowControl w:val="0"/>
              <w:spacing w:line="240" w:lineRule="auto"/>
              <w:jc w:val="center"/>
              <w:rPr>
                <w:rFonts w:ascii="Times New Roman" w:eastAsia="Times New Roman" w:hAnsi="Times New Roman" w:cs="Times New Roman"/>
                <w:sz w:val="20"/>
                <w:szCs w:val="20"/>
                <w:lang w:eastAsia="pt-BR"/>
              </w:rPr>
            </w:pPr>
          </w:p>
        </w:tc>
      </w:tr>
      <w:tr w:rsidR="004E61F7" w14:paraId="7DCDD6D0" w14:textId="77777777">
        <w:trPr>
          <w:trHeight w:val="300"/>
        </w:trPr>
        <w:tc>
          <w:tcPr>
            <w:tcW w:w="1378" w:type="dxa"/>
          </w:tcPr>
          <w:p w14:paraId="680C965C" w14:textId="77777777" w:rsidR="004E61F7" w:rsidRDefault="00000000">
            <w:pPr>
              <w:widowControl w:val="0"/>
              <w:spacing w:line="240" w:lineRule="auto"/>
              <w:jc w:val="center"/>
            </w:pPr>
            <w:r>
              <w:rPr>
                <w:rFonts w:ascii="Times New Roman" w:hAnsi="Times New Roman" w:cs="Times New Roman"/>
                <w:sz w:val="20"/>
                <w:szCs w:val="20"/>
                <w:lang w:eastAsia="pt-BR"/>
              </w:rPr>
              <w:t>01</w:t>
            </w:r>
          </w:p>
        </w:tc>
        <w:tc>
          <w:tcPr>
            <w:tcW w:w="1982" w:type="dxa"/>
            <w:vAlign w:val="bottom"/>
          </w:tcPr>
          <w:p w14:paraId="45F1430E"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53A63EAF" w14:textId="77777777" w:rsidR="004E61F7" w:rsidRDefault="00000000">
            <w:pPr>
              <w:widowControl w:val="0"/>
              <w:spacing w:line="240" w:lineRule="auto"/>
              <w:jc w:val="center"/>
            </w:pPr>
            <w:r>
              <w:rPr>
                <w:rFonts w:ascii="Times New Roman" w:hAnsi="Times New Roman" w:cs="Times New Roman"/>
                <w:sz w:val="20"/>
                <w:szCs w:val="20"/>
                <w:lang w:eastAsia="pt-BR"/>
              </w:rPr>
              <w:t>-15.9329</w:t>
            </w:r>
          </w:p>
        </w:tc>
        <w:tc>
          <w:tcPr>
            <w:tcW w:w="1274" w:type="dxa"/>
            <w:vAlign w:val="bottom"/>
          </w:tcPr>
          <w:p w14:paraId="2BBFAE2C" w14:textId="77777777" w:rsidR="004E61F7" w:rsidRDefault="00000000">
            <w:pPr>
              <w:widowControl w:val="0"/>
              <w:spacing w:line="240" w:lineRule="auto"/>
              <w:jc w:val="center"/>
            </w:pPr>
            <w:r>
              <w:rPr>
                <w:rFonts w:ascii="Times New Roman" w:hAnsi="Times New Roman" w:cs="Times New Roman"/>
                <w:sz w:val="20"/>
                <w:szCs w:val="20"/>
                <w:lang w:eastAsia="pt-BR"/>
              </w:rPr>
              <w:t>-47.884</w:t>
            </w:r>
          </w:p>
        </w:tc>
        <w:tc>
          <w:tcPr>
            <w:tcW w:w="4441" w:type="dxa"/>
            <w:vAlign w:val="bottom"/>
          </w:tcPr>
          <w:p w14:paraId="7389855B"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{"citationItems":[{"id":"ITEM-1","itemData":{"DOI":"10.1007/s10750-015-2351-9","ISSN":"15735117","abstract":"The aims of this study were to investigate the relationships between the riparian vegetation and fish assemblages (structure, composition and diet) in forested (Riparian Cover ≥80%; Canopy cover ≥90%) and deforested (RC &lt; 80%; CC &lt; 90%) headwater streams and to test how those assemblage characteristics respond temporally in streams with different conservation conditions. We sampled in five Neotropical headwater streams during dry and wet season in areas of natural and degraded riparian vegetation on central Brazil. The fish assemblage structure was related to the conservation status of the stream, and no differences were observed in the assemblages between seasons. Allochthonous food items represented 47% of the fishes’ diet, followed by items of unknown origin and autochthonous items. Only Astyanax sp. and Astyanax rivularis showed evidence of temporal diet variation. The consumption of a wide spectrum of food items was an outstanding feature, indicating the fishes’ capacity to adapt to ecosystem changes. Differences between natural and deforested streams demonstrated the importance of the riparian zone as an indirect selective force on diets and composition of fish communities in headwater streams, suggesting that changes in the structure and composition of riparian vegetation may significantly affect the integrity of fish communities.","author":[{"dropping-particle":"","family":"Leite","given":"Gustavo F.M.","non-dropping-particle":"","parse-names":false,"suffix":""},{"dropping-particle":"","family":"Silva","given":"Fabíola Turiel Costa","non-dropping-particle":"","parse-names":false,"suffix":""},{"dropping-particle":"","family":"Gonçalves","given":"José Francisco Júnior","non-dropping-particle":"","parse-names":false,"suffix":""},{"dropping-particle":"","family":"Salles","given":"Paulo","non-dropping-particle":"","parse-names":false,"suffix":""}],"container-title":"Hydrobiologia","id":"ITEM-1","issue":"1","issued":{"date-parts":[["2015"]]},"page":"223-238","title":"Effects of conservation status of the riparian vegetation on fish assemblage structure in neotropical headwater streams","type":"article-journal","volume":"762"},"uris":["http://www.mendeley.com/documents/?uuid=126ae47f-14aa-4fd1-80e9-0c536111212e"]}],"mendeley":{"formattedCitation":"(Leite and others 2015)","manualFormatting":"Leite et al., 2015","plainTextFormattedCitation":"(Leite and others 2015)","previouslyFormattedCitation":"(Leite &lt;i&gt;et al.&lt;/i&gt;, 2015)"},"properties":{"noteIndex":0},"schema":"https://github.com/citation-style-language/schema/raw/master/csl-citation.json"}</w:instrText>
            </w:r>
            <w:r>
              <w:rPr>
                <w:rFonts w:ascii="Times New Roman" w:hAnsi="Times New Roman"/>
                <w:sz w:val="20"/>
                <w:szCs w:val="20"/>
              </w:rPr>
              <w:fldChar w:fldCharType="separate"/>
            </w:r>
            <w:bookmarkStart w:id="29" w:name="__Fieldmark__2725_711587565"/>
            <w:r>
              <w:rPr>
                <w:rFonts w:ascii="Times New Roman" w:hAnsi="Times New Roman" w:cs="Times New Roman"/>
                <w:sz w:val="20"/>
                <w:szCs w:val="20"/>
                <w:lang w:eastAsia="pt-BR"/>
              </w:rPr>
              <w:t>L</w:t>
            </w:r>
            <w:bookmarkStart w:id="30" w:name="__Fieldmark__2976_223871812"/>
            <w:r>
              <w:rPr>
                <w:rFonts w:ascii="Times New Roman" w:hAnsi="Times New Roman" w:cs="Times New Roman"/>
                <w:sz w:val="20"/>
                <w:szCs w:val="20"/>
                <w:lang w:eastAsia="pt-BR"/>
              </w:rPr>
              <w:t>e</w:t>
            </w:r>
            <w:bookmarkStart w:id="31" w:name="__Fieldmark__3395_1477583323"/>
            <w:r>
              <w:rPr>
                <w:rFonts w:ascii="Times New Roman" w:hAnsi="Times New Roman" w:cs="Times New Roman"/>
                <w:sz w:val="20"/>
                <w:szCs w:val="20"/>
                <w:lang w:eastAsia="pt-BR"/>
              </w:rPr>
              <w:t xml:space="preserve">ite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2015</w:t>
            </w:r>
            <w:r>
              <w:rPr>
                <w:rFonts w:ascii="Times New Roman" w:hAnsi="Times New Roman"/>
                <w:sz w:val="20"/>
                <w:szCs w:val="20"/>
              </w:rPr>
              <w:fldChar w:fldCharType="end"/>
            </w:r>
            <w:bookmarkEnd w:id="29"/>
            <w:bookmarkEnd w:id="30"/>
            <w:bookmarkEnd w:id="31"/>
          </w:p>
        </w:tc>
      </w:tr>
      <w:tr w:rsidR="004E61F7" w14:paraId="29FB2D75" w14:textId="77777777">
        <w:trPr>
          <w:trHeight w:val="300"/>
        </w:trPr>
        <w:tc>
          <w:tcPr>
            <w:tcW w:w="1378" w:type="dxa"/>
          </w:tcPr>
          <w:p w14:paraId="5CB6D2D6" w14:textId="77777777" w:rsidR="004E61F7" w:rsidRDefault="00000000">
            <w:pPr>
              <w:widowControl w:val="0"/>
              <w:spacing w:line="240" w:lineRule="auto"/>
              <w:jc w:val="center"/>
            </w:pPr>
            <w:r>
              <w:rPr>
                <w:rFonts w:ascii="Times New Roman" w:hAnsi="Times New Roman" w:cs="Times New Roman"/>
                <w:sz w:val="20"/>
                <w:szCs w:val="20"/>
                <w:lang w:eastAsia="pt-BR"/>
              </w:rPr>
              <w:t>02</w:t>
            </w:r>
          </w:p>
        </w:tc>
        <w:tc>
          <w:tcPr>
            <w:tcW w:w="1982" w:type="dxa"/>
            <w:vAlign w:val="bottom"/>
          </w:tcPr>
          <w:p w14:paraId="6CC33D85"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191C1918" w14:textId="77777777" w:rsidR="004E61F7" w:rsidRDefault="00000000">
            <w:pPr>
              <w:widowControl w:val="0"/>
              <w:spacing w:line="240" w:lineRule="auto"/>
              <w:jc w:val="center"/>
            </w:pPr>
            <w:r>
              <w:rPr>
                <w:rFonts w:ascii="Times New Roman" w:hAnsi="Times New Roman" w:cs="Times New Roman"/>
                <w:sz w:val="20"/>
                <w:szCs w:val="20"/>
                <w:lang w:eastAsia="pt-BR"/>
              </w:rPr>
              <w:t>-15.7186</w:t>
            </w:r>
          </w:p>
        </w:tc>
        <w:tc>
          <w:tcPr>
            <w:tcW w:w="1274" w:type="dxa"/>
            <w:vAlign w:val="bottom"/>
          </w:tcPr>
          <w:p w14:paraId="65FB7845" w14:textId="77777777" w:rsidR="004E61F7" w:rsidRDefault="00000000">
            <w:pPr>
              <w:widowControl w:val="0"/>
              <w:spacing w:line="240" w:lineRule="auto"/>
              <w:jc w:val="center"/>
            </w:pPr>
            <w:r>
              <w:rPr>
                <w:rFonts w:ascii="Times New Roman" w:hAnsi="Times New Roman" w:cs="Times New Roman"/>
                <w:sz w:val="20"/>
                <w:szCs w:val="20"/>
                <w:lang w:eastAsia="pt-BR"/>
              </w:rPr>
              <w:t>-48.0138</w:t>
            </w:r>
          </w:p>
        </w:tc>
        <w:tc>
          <w:tcPr>
            <w:tcW w:w="4441" w:type="dxa"/>
            <w:vAlign w:val="bottom"/>
          </w:tcPr>
          <w:p w14:paraId="7B41E500"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{"citationItems":[{"id":"ITEM-1","itemData":{"DOI":"10.1590/S1679-62252011005000030","ISBN":"1679-6225","ISSN":"16796225","abstract":"The aim of this study was to determine the trophic structure of the fish community in the Bananal stream subbasin, which belongs to a well-preserved Cerrado area (Brazilian Savanna) in Brasília National Park, Brazil. We also evaluated the influence of environmental variations in the diet of fish species. Four samples were taken in each 30 m long established transect, two in the rainy season and two in the dry season. A total of 1,050 stomachs of the 13 most abundant species were analyzed. A total of 36 food items were consumed, where 24 were autochthonous, 8 allochthonous, and 4 of undetermined origin. Non-metric multidimensional scaling (NMDS) analysis, in addition to the results of frequency of occurrence and abundance charts, was used to determine four groups of feeding guilds: detritivores, omnivores (tending toward herbivory and invertivory), invertivores and piscivores. Around 69% of the volume of resources consumed was allochthonous, which proves the importance of the resources provided by riparian vegetation. The contribution of autochthonous and allochthonous items in the diet differed due to seasonality for Aspidoras fuscoguttatus, Astyanax sp., Characidium xanthopterum, Hyphessobrycon balbus, Kolpotocheirodon theloura, Moenkhausia sp., Phalloceros harpagos, and Rivulus pictus. Despite the Cerrado climate characteristics, there was no significant influence of season on the fish diet. The absence of seasonal variation and the predominance of allochthonous items in the fish diet are probably associated with the presence of riparian vegetation, which acts as a transition area in the Cerrado biome and provides resources for the aquatic fauna. This work shows the importance of studies in non-disturbed areas considered here as a source of information concerning the biology of fish species and as a guide for direct conservation policies on the management of aquatic resources, recovery of damaged areas and determination of priority areas for conservation. © 2011 Sociedade Brasileira de Ictiologia.","author":[{"dropping-particle":"","family":"Schneider","given":"Mariana","non-dropping-particle":"","parse-names":false,"suffix":""},{"dropping-particle":"","family":"Aquino","given":"Pedro de Podestà Uchôa","non-dropping-particle":"de","parse-names":false,"suffix":""},{"dropping-particle":"","family":"Silva","given":"Maria Júlia Martins","non-dropping-particle":"","parse-names":false,"suffix":""},{"dropping-particle":"","family":"Fonseca","given":"Claudia Padovesi","non-dropping-particle":"","parse-names":false,"suffix":""}],"container-title":"Neotropical Ichthyology","id":"ITEM-1","issue":"3","issued":{"date-parts":[["2011"]]},"page":"579-592","title":"Trophic structure of a fish community in bananal stream subbasin in Bras??lia National Park, cerrado biome (Brazilian Savanna), DF","type":"article-journal","volume":"9"},"uris":["http://www.mendeley.com/documents/?uuid=95cc86a6-1c29-42ff-b60e-3c1d914e1038"]}],"mendeley":{"formattedCitation":"(Schneider and others 2011)","manualFormatting":"Schneider et al., 2011","plainTextFormattedCitation":"(Schneider and others 2011)","previouslyFormattedCitation":"(Schneider &lt;i&gt;et al.&lt;/i&gt;, 2011)"},"properties":{"noteIndex":0},"schema":"https://github.com/citation-style-language/schema/raw/master/csl-citation.json"}</w:instrText>
            </w:r>
            <w:r>
              <w:rPr>
                <w:rFonts w:ascii="Times New Roman" w:hAnsi="Times New Roman"/>
                <w:sz w:val="20"/>
                <w:szCs w:val="20"/>
              </w:rPr>
              <w:fldChar w:fldCharType="separate"/>
            </w:r>
            <w:bookmarkStart w:id="32" w:name="__Fieldmark__2746_711587565"/>
            <w:r>
              <w:rPr>
                <w:rFonts w:ascii="Times New Roman" w:hAnsi="Times New Roman" w:cs="Times New Roman"/>
                <w:sz w:val="20"/>
                <w:szCs w:val="20"/>
                <w:lang w:eastAsia="pt-BR"/>
              </w:rPr>
              <w:t>S</w:t>
            </w:r>
            <w:bookmarkStart w:id="33" w:name="__Fieldmark__2993_223871812"/>
            <w:r>
              <w:rPr>
                <w:rFonts w:ascii="Times New Roman" w:hAnsi="Times New Roman" w:cs="Times New Roman"/>
                <w:sz w:val="20"/>
                <w:szCs w:val="20"/>
                <w:lang w:eastAsia="pt-BR"/>
              </w:rPr>
              <w:t>c</w:t>
            </w:r>
            <w:bookmarkStart w:id="34" w:name="__Fieldmark__3410_1477583323"/>
            <w:r>
              <w:rPr>
                <w:rFonts w:ascii="Times New Roman" w:hAnsi="Times New Roman" w:cs="Times New Roman"/>
                <w:sz w:val="20"/>
                <w:szCs w:val="20"/>
                <w:lang w:eastAsia="pt-BR"/>
              </w:rPr>
              <w:t xml:space="preserve">hneider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2011</w:t>
            </w:r>
            <w:r>
              <w:rPr>
                <w:rFonts w:ascii="Times New Roman" w:hAnsi="Times New Roman"/>
                <w:sz w:val="20"/>
                <w:szCs w:val="20"/>
              </w:rPr>
              <w:fldChar w:fldCharType="end"/>
            </w:r>
            <w:bookmarkEnd w:id="32"/>
            <w:bookmarkEnd w:id="33"/>
            <w:bookmarkEnd w:id="34"/>
          </w:p>
        </w:tc>
      </w:tr>
      <w:tr w:rsidR="004E61F7" w14:paraId="09F83B67" w14:textId="77777777">
        <w:trPr>
          <w:trHeight w:val="300"/>
        </w:trPr>
        <w:tc>
          <w:tcPr>
            <w:tcW w:w="1378" w:type="dxa"/>
          </w:tcPr>
          <w:p w14:paraId="240BB01B" w14:textId="77777777" w:rsidR="004E61F7" w:rsidRDefault="00000000">
            <w:pPr>
              <w:widowControl w:val="0"/>
              <w:spacing w:line="240" w:lineRule="auto"/>
              <w:jc w:val="center"/>
            </w:pPr>
            <w:r>
              <w:rPr>
                <w:rFonts w:ascii="Times New Roman" w:hAnsi="Times New Roman" w:cs="Times New Roman"/>
                <w:sz w:val="20"/>
                <w:szCs w:val="20"/>
                <w:lang w:eastAsia="pt-BR"/>
              </w:rPr>
              <w:t>03</w:t>
            </w:r>
          </w:p>
        </w:tc>
        <w:tc>
          <w:tcPr>
            <w:tcW w:w="1982" w:type="dxa"/>
            <w:vAlign w:val="bottom"/>
          </w:tcPr>
          <w:p w14:paraId="6F6FC409"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2DC0915F" w14:textId="77777777" w:rsidR="004E61F7" w:rsidRDefault="00000000">
            <w:pPr>
              <w:widowControl w:val="0"/>
              <w:spacing w:line="240" w:lineRule="auto"/>
              <w:jc w:val="center"/>
            </w:pPr>
            <w:r>
              <w:rPr>
                <w:rFonts w:ascii="Times New Roman" w:hAnsi="Times New Roman" w:cs="Times New Roman"/>
                <w:sz w:val="20"/>
                <w:szCs w:val="20"/>
                <w:lang w:eastAsia="pt-BR"/>
              </w:rPr>
              <w:t>-14.4367</w:t>
            </w:r>
          </w:p>
        </w:tc>
        <w:tc>
          <w:tcPr>
            <w:tcW w:w="1274" w:type="dxa"/>
            <w:vAlign w:val="bottom"/>
          </w:tcPr>
          <w:p w14:paraId="4F95A5FA" w14:textId="77777777" w:rsidR="004E61F7" w:rsidRDefault="00000000">
            <w:pPr>
              <w:widowControl w:val="0"/>
              <w:spacing w:line="240" w:lineRule="auto"/>
              <w:jc w:val="center"/>
            </w:pPr>
            <w:r>
              <w:rPr>
                <w:rFonts w:ascii="Times New Roman" w:hAnsi="Times New Roman" w:cs="Times New Roman"/>
                <w:sz w:val="20"/>
                <w:szCs w:val="20"/>
                <w:lang w:eastAsia="pt-BR"/>
              </w:rPr>
              <w:t>-48.5814</w:t>
            </w:r>
          </w:p>
        </w:tc>
        <w:tc>
          <w:tcPr>
            <w:tcW w:w="4441" w:type="dxa"/>
            <w:vAlign w:val="bottom"/>
          </w:tcPr>
          <w:p w14:paraId="3B0D5810"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{"citationItems":[{"id":"ITEM-1","itemData":{"DOI":"10.1590/S0073-47212010000200012","ISBN":"0073-4721","ISSN":"0073-4721","abstract":"In the present study we aimed to compare ecomorphological and feeding data of 18 stream-dwelling fish species from the upper Tocantins river, in order to test if morphological patterns confirm the trophic ones and if they could be used as predictive characters in the analysis of the trophic structure of this community. Feeding analysis revealed a wide range of food items consumed by the fishes and allowed the recognition of three major trophic groups: carnivorous/insectivorous/piscivorous, omnivorous and detritivorous/herbivorous. Principal Component Analysis, based on the morphometric indices, organized the studied species according to head size, eye diameter, mouth position and body depth and allowed the recognition of two major ecomorphological groups. We concluded that the ecomorphological analysis efficiently described specific ecological characters, reflected feeding and habitat use preferences and could be used as trophic structure predictors of the studied community.","author":[{"dropping-particle":"","family":"Mazzoni","given":"Rosana","non-dropping-particle":"","parse-names":false,"suffix":""},{"dropping-particle":"","family":"Moraes","given":"Maíra","non-dropping-particle":"","parse-names":false,"suffix":""},{"dropping-particle":"","family":"Rezende","given":"Carla F.","non-dropping-particle":"","parse-names":false,"suffix":""},{"dropping-particle":"","family":"Miranda","given":"Jean Carlos","non-dropping-particle":"","parse-names":false,"suffix":""}],"container-title":"Iheringia. Série Zoologia","id":"ITEM-1","issue":"2","issued":{"date-parts":[["2010"]]},"page":"162-168","title":"Alimentação e padrões ecomorfológicos das espécies de peixes de riacho do alto rio Tocantins, Goiás, Brasil","type":"article-journal","volume":"100"},"uris":["http://www.mendeley.com/documents/?uuid=5690ff5a-f4a8-4330-94b3-bf2ab35623c9"]}],"mendeley":{"formattedCitation":"(Mazzoni and others 2010)","manualFormatting":"Mazzoni et al., 2010","plainTextFormattedCitation":"(Mazzoni and others 2010)","previouslyFormattedCitation":"(Mazzoni &lt;i&gt;et al.&lt;/i&gt;, 2010)"},"properties":{"noteIndex":0},"schema":"https://github.com/citation-style-language/schema/raw/master/csl-citation.json"}</w:instrText>
            </w:r>
            <w:r>
              <w:rPr>
                <w:rFonts w:ascii="Times New Roman" w:hAnsi="Times New Roman"/>
                <w:sz w:val="20"/>
                <w:szCs w:val="20"/>
              </w:rPr>
              <w:fldChar w:fldCharType="separate"/>
            </w:r>
            <w:bookmarkStart w:id="35" w:name="__Fieldmark__2767_711587565"/>
            <w:r>
              <w:rPr>
                <w:rFonts w:ascii="Times New Roman" w:hAnsi="Times New Roman" w:cs="Times New Roman"/>
                <w:sz w:val="20"/>
                <w:szCs w:val="20"/>
                <w:lang w:eastAsia="pt-BR"/>
              </w:rPr>
              <w:t>M</w:t>
            </w:r>
            <w:bookmarkStart w:id="36" w:name="__Fieldmark__3010_223871812"/>
            <w:r>
              <w:rPr>
                <w:rFonts w:ascii="Times New Roman" w:hAnsi="Times New Roman" w:cs="Times New Roman"/>
                <w:sz w:val="20"/>
                <w:szCs w:val="20"/>
                <w:lang w:eastAsia="pt-BR"/>
              </w:rPr>
              <w:t>a</w:t>
            </w:r>
            <w:bookmarkStart w:id="37" w:name="__Fieldmark__3425_1477583323"/>
            <w:r>
              <w:rPr>
                <w:rFonts w:ascii="Times New Roman" w:hAnsi="Times New Roman" w:cs="Times New Roman"/>
                <w:sz w:val="20"/>
                <w:szCs w:val="20"/>
                <w:lang w:eastAsia="pt-BR"/>
              </w:rPr>
              <w:t xml:space="preserve">zzoni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2010</w:t>
            </w:r>
            <w:r>
              <w:rPr>
                <w:rFonts w:ascii="Times New Roman" w:hAnsi="Times New Roman"/>
                <w:sz w:val="20"/>
                <w:szCs w:val="20"/>
              </w:rPr>
              <w:fldChar w:fldCharType="end"/>
            </w:r>
            <w:bookmarkEnd w:id="35"/>
            <w:bookmarkEnd w:id="36"/>
            <w:bookmarkEnd w:id="37"/>
          </w:p>
        </w:tc>
      </w:tr>
      <w:tr w:rsidR="004E61F7" w14:paraId="5A18AF47" w14:textId="77777777">
        <w:trPr>
          <w:trHeight w:val="300"/>
        </w:trPr>
        <w:tc>
          <w:tcPr>
            <w:tcW w:w="1378" w:type="dxa"/>
          </w:tcPr>
          <w:p w14:paraId="130B8CE0" w14:textId="77777777" w:rsidR="004E61F7" w:rsidRDefault="00000000">
            <w:pPr>
              <w:widowControl w:val="0"/>
              <w:spacing w:line="240" w:lineRule="auto"/>
              <w:jc w:val="center"/>
            </w:pPr>
            <w:r>
              <w:rPr>
                <w:rFonts w:ascii="Times New Roman" w:hAnsi="Times New Roman" w:cs="Times New Roman"/>
                <w:sz w:val="20"/>
                <w:szCs w:val="20"/>
                <w:lang w:eastAsia="pt-BR"/>
              </w:rPr>
              <w:t>04</w:t>
            </w:r>
          </w:p>
        </w:tc>
        <w:tc>
          <w:tcPr>
            <w:tcW w:w="1982" w:type="dxa"/>
            <w:vAlign w:val="bottom"/>
          </w:tcPr>
          <w:p w14:paraId="3D283887"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4B0D7400" w14:textId="77777777" w:rsidR="004E61F7" w:rsidRDefault="00000000">
            <w:pPr>
              <w:widowControl w:val="0"/>
              <w:spacing w:line="240" w:lineRule="auto"/>
              <w:jc w:val="center"/>
            </w:pPr>
            <w:r>
              <w:rPr>
                <w:rFonts w:ascii="Times New Roman" w:hAnsi="Times New Roman" w:cs="Times New Roman"/>
                <w:sz w:val="20"/>
                <w:szCs w:val="20"/>
                <w:lang w:eastAsia="pt-BR"/>
              </w:rPr>
              <w:t>-11.888</w:t>
            </w:r>
          </w:p>
        </w:tc>
        <w:tc>
          <w:tcPr>
            <w:tcW w:w="1274" w:type="dxa"/>
            <w:vAlign w:val="bottom"/>
          </w:tcPr>
          <w:p w14:paraId="5E27FF7C" w14:textId="77777777" w:rsidR="004E61F7" w:rsidRDefault="00000000">
            <w:pPr>
              <w:widowControl w:val="0"/>
              <w:spacing w:line="240" w:lineRule="auto"/>
              <w:jc w:val="center"/>
            </w:pPr>
            <w:r>
              <w:rPr>
                <w:rFonts w:ascii="Times New Roman" w:hAnsi="Times New Roman" w:cs="Times New Roman"/>
                <w:sz w:val="20"/>
                <w:szCs w:val="20"/>
                <w:lang w:eastAsia="pt-BR"/>
              </w:rPr>
              <w:t>-52.2246</w:t>
            </w:r>
          </w:p>
        </w:tc>
        <w:tc>
          <w:tcPr>
            <w:tcW w:w="4441" w:type="dxa"/>
            <w:vAlign w:val="bottom"/>
          </w:tcPr>
          <w:p w14:paraId="3F812FEF" w14:textId="77777777" w:rsidR="004E61F7" w:rsidRDefault="00000000">
            <w:pPr>
              <w:widowControl w:val="0"/>
              <w:spacing w:line="240" w:lineRule="auto"/>
              <w:jc w:val="center"/>
            </w:pPr>
            <w:r>
              <w:rPr>
                <w:rFonts w:ascii="Times New Roman" w:hAnsi="Times New Roman" w:cs="Times New Roman"/>
                <w:sz w:val="20"/>
                <w:szCs w:val="20"/>
                <w:lang w:eastAsia="pt-BR"/>
              </w:rPr>
              <w:t>Carmo 2013</w:t>
            </w:r>
          </w:p>
        </w:tc>
      </w:tr>
      <w:tr w:rsidR="004E61F7" w14:paraId="2A28D84B" w14:textId="77777777">
        <w:trPr>
          <w:trHeight w:val="300"/>
        </w:trPr>
        <w:tc>
          <w:tcPr>
            <w:tcW w:w="1378" w:type="dxa"/>
          </w:tcPr>
          <w:p w14:paraId="00090D44" w14:textId="77777777" w:rsidR="004E61F7" w:rsidRDefault="00000000">
            <w:pPr>
              <w:widowControl w:val="0"/>
              <w:spacing w:line="240" w:lineRule="auto"/>
              <w:jc w:val="center"/>
            </w:pPr>
            <w:r>
              <w:rPr>
                <w:rFonts w:ascii="Times New Roman" w:hAnsi="Times New Roman" w:cs="Times New Roman"/>
                <w:sz w:val="20"/>
                <w:szCs w:val="20"/>
                <w:lang w:eastAsia="pt-BR"/>
              </w:rPr>
              <w:t>06</w:t>
            </w:r>
          </w:p>
        </w:tc>
        <w:tc>
          <w:tcPr>
            <w:tcW w:w="1982" w:type="dxa"/>
            <w:vAlign w:val="bottom"/>
          </w:tcPr>
          <w:p w14:paraId="764E8E57"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3EB798FE" w14:textId="77777777" w:rsidR="004E61F7" w:rsidRDefault="00000000">
            <w:pPr>
              <w:widowControl w:val="0"/>
              <w:spacing w:line="240" w:lineRule="auto"/>
              <w:jc w:val="center"/>
            </w:pPr>
            <w:r>
              <w:rPr>
                <w:rFonts w:ascii="Times New Roman" w:hAnsi="Times New Roman" w:cs="Times New Roman"/>
                <w:sz w:val="20"/>
                <w:szCs w:val="20"/>
                <w:lang w:eastAsia="pt-BR"/>
              </w:rPr>
              <w:t>-15.58</w:t>
            </w:r>
          </w:p>
        </w:tc>
        <w:tc>
          <w:tcPr>
            <w:tcW w:w="1274" w:type="dxa"/>
            <w:vAlign w:val="bottom"/>
          </w:tcPr>
          <w:p w14:paraId="24751347" w14:textId="77777777" w:rsidR="004E61F7" w:rsidRDefault="00000000">
            <w:pPr>
              <w:widowControl w:val="0"/>
              <w:spacing w:line="240" w:lineRule="auto"/>
              <w:jc w:val="center"/>
            </w:pPr>
            <w:r>
              <w:rPr>
                <w:rFonts w:ascii="Times New Roman" w:hAnsi="Times New Roman" w:cs="Times New Roman"/>
                <w:sz w:val="20"/>
                <w:szCs w:val="20"/>
                <w:lang w:eastAsia="pt-BR"/>
              </w:rPr>
              <w:t>-52.3067</w:t>
            </w:r>
          </w:p>
        </w:tc>
        <w:tc>
          <w:tcPr>
            <w:tcW w:w="4441" w:type="dxa"/>
            <w:vAlign w:val="bottom"/>
          </w:tcPr>
          <w:p w14:paraId="3A715DD0"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{"citationItems":[{"id":"ITEM-1","itemData":{"DOI":"10.1590/s1679-62252004000100006","ISSN":"1679-6225","abstract":"The objective of the present study was to determine the composition of the diet of fish and its relation to the condition of canopy along a stream in the savanna of Central Brazil. Fish were collected monthly from April 1994 to March 1995. A total of 3872 individuals belonging to 82 species were captured and 1606 of them had their stomach content analysed. Allochthonous resources were widely used by fish. Although some fish groups do present generalist habits, most of the species can be included in well-defined trophic groups. Piscivores were abundant only during the flooding season when they occupied the stream looking for food and reproduction sites. Deforestation of the riparian forest has negative effects on the fish populations that depend on allochthonous resources. Lack of vegetation near the mouth of the river allows sand accumulation on the bottom of the stream and destruction of important microhabitats used as feeding and shelter, a fact that excluded some species from this site.Este trabalho teve como objetivo determinar a composição da dieta dos peixes e sua relação com a vegetação marginal em um córrego de cerrado no Brasil Central. Os peixes foram coletados mensalmente de abril de 1994 a março de 1995. No total, foram capturados 3872 indivíduos, distribuídos em 82 espécies, destes, 1606 foram submetidos à análise de conteúdo estomacal. Recursos alóctones foram amplamente utilizados pelos peixes. Embora existam grupos com hábitos alimentares generalistas, a maioria das espécies pôde ser incluída em grupos tróficos bem definidos. Piscívoros foram abundantes apenas no período de cheia, quando entram no córrego à procura de alimento e locais de reprodução. O desmatamento da vegetação marginal apresentou efeito negativo sobre a população de peixes que depende de recursos alóctones. A falta de vegetação, próximo à foz do córrego, facilitou assoreamento e destruição de importantes microhabitats usados para alimentação e esconderijo, fato que impediu a permanência de algumas espécies no local.","author":[{"dropping-particle":"de","family":"Melo","given":"Cesar Enrique","non-dropping-particle":"","parse-names":false,"suffix":""},{"dropping-particle":"","family":"Machado","given":"Francisco de Arruda","non-dropping-particle":"","parse-names":false,"suffix":""},{"dropping-particle":"","family":"Pinto-Silva","given":"Vangil","non-dropping-particle":"","parse-names":false,"suffix":""}],"container-title":"Neotropical Ichthyology","id":"ITEM-1","issue":"1","issued":{"date-parts":[["2004"]]},"page":"37-44","title":"Feeding habits of fish from a stream in the savanna of Central Brazil, Araguaia Basin","type":"article-journal","volume":"2"},"uris":["http://www.mendeley.com/documents/?uuid=cb0aea54-b837-4acf-9a61-f29ecb7bbb53"]}],"mendeley":{"formattedCitation":"(Melo and others 2004)","manualFormatting":"Melo et al., 2004","plainTextFormattedCitation":"(Melo and others 2004)","previouslyFormattedCitation":"(Melo &lt;i&gt;et al.&lt;/i&gt;, 2004)"},"properties":{"noteIndex":0},"schema":"https://github.com/citation-style-language/schema/raw/master/csl-citation.json"}</w:instrText>
            </w:r>
            <w:r>
              <w:rPr>
                <w:rFonts w:ascii="Times New Roman" w:hAnsi="Times New Roman"/>
                <w:sz w:val="20"/>
                <w:szCs w:val="20"/>
              </w:rPr>
              <w:fldChar w:fldCharType="separate"/>
            </w:r>
            <w:bookmarkStart w:id="38" w:name="__Fieldmark__2795_711587565"/>
            <w:r>
              <w:rPr>
                <w:rFonts w:ascii="Times New Roman" w:hAnsi="Times New Roman" w:cs="Times New Roman"/>
                <w:sz w:val="20"/>
                <w:szCs w:val="20"/>
                <w:lang w:eastAsia="pt-BR"/>
              </w:rPr>
              <w:t>M</w:t>
            </w:r>
            <w:bookmarkStart w:id="39" w:name="__Fieldmark__3036_223871812"/>
            <w:r>
              <w:rPr>
                <w:rFonts w:ascii="Times New Roman" w:hAnsi="Times New Roman" w:cs="Times New Roman"/>
                <w:sz w:val="20"/>
                <w:szCs w:val="20"/>
                <w:lang w:eastAsia="pt-BR"/>
              </w:rPr>
              <w:t>e</w:t>
            </w:r>
            <w:bookmarkStart w:id="40" w:name="__Fieldmark__3447_1477583323"/>
            <w:r>
              <w:rPr>
                <w:rFonts w:ascii="Times New Roman" w:hAnsi="Times New Roman" w:cs="Times New Roman"/>
                <w:sz w:val="20"/>
                <w:szCs w:val="20"/>
                <w:lang w:eastAsia="pt-BR"/>
              </w:rPr>
              <w:t xml:space="preserve">lo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2004</w:t>
            </w:r>
            <w:r>
              <w:rPr>
                <w:rFonts w:ascii="Times New Roman" w:hAnsi="Times New Roman"/>
                <w:sz w:val="20"/>
                <w:szCs w:val="20"/>
              </w:rPr>
              <w:fldChar w:fldCharType="end"/>
            </w:r>
            <w:bookmarkEnd w:id="38"/>
            <w:bookmarkEnd w:id="39"/>
            <w:bookmarkEnd w:id="40"/>
          </w:p>
        </w:tc>
      </w:tr>
      <w:tr w:rsidR="004E61F7" w14:paraId="294BAECA" w14:textId="77777777">
        <w:trPr>
          <w:trHeight w:val="300"/>
        </w:trPr>
        <w:tc>
          <w:tcPr>
            <w:tcW w:w="1378" w:type="dxa"/>
          </w:tcPr>
          <w:p w14:paraId="7BFE8604" w14:textId="77777777" w:rsidR="004E61F7" w:rsidRDefault="00000000">
            <w:pPr>
              <w:widowControl w:val="0"/>
              <w:spacing w:line="240" w:lineRule="auto"/>
              <w:jc w:val="center"/>
            </w:pPr>
            <w:r>
              <w:rPr>
                <w:rFonts w:ascii="Times New Roman" w:hAnsi="Times New Roman" w:cs="Times New Roman"/>
                <w:sz w:val="20"/>
                <w:szCs w:val="20"/>
                <w:lang w:eastAsia="pt-BR"/>
              </w:rPr>
              <w:t>08</w:t>
            </w:r>
          </w:p>
        </w:tc>
        <w:tc>
          <w:tcPr>
            <w:tcW w:w="1982" w:type="dxa"/>
            <w:vAlign w:val="bottom"/>
          </w:tcPr>
          <w:p w14:paraId="6E68404F"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30781674" w14:textId="77777777" w:rsidR="004E61F7" w:rsidRDefault="00000000">
            <w:pPr>
              <w:widowControl w:val="0"/>
              <w:spacing w:line="240" w:lineRule="auto"/>
              <w:jc w:val="center"/>
            </w:pPr>
            <w:r>
              <w:rPr>
                <w:rFonts w:ascii="Times New Roman" w:hAnsi="Times New Roman" w:cs="Times New Roman"/>
                <w:sz w:val="20"/>
                <w:szCs w:val="20"/>
                <w:lang w:eastAsia="pt-BR"/>
              </w:rPr>
              <w:t>-15.934</w:t>
            </w:r>
          </w:p>
        </w:tc>
        <w:tc>
          <w:tcPr>
            <w:tcW w:w="1274" w:type="dxa"/>
            <w:vAlign w:val="bottom"/>
          </w:tcPr>
          <w:p w14:paraId="0A022E72" w14:textId="77777777" w:rsidR="004E61F7" w:rsidRDefault="00000000">
            <w:pPr>
              <w:widowControl w:val="0"/>
              <w:spacing w:line="240" w:lineRule="auto"/>
              <w:jc w:val="center"/>
            </w:pPr>
            <w:r>
              <w:rPr>
                <w:rFonts w:ascii="Times New Roman" w:hAnsi="Times New Roman" w:cs="Times New Roman"/>
                <w:sz w:val="20"/>
                <w:szCs w:val="20"/>
                <w:lang w:eastAsia="pt-BR"/>
              </w:rPr>
              <w:t>-56.0369</w:t>
            </w:r>
          </w:p>
        </w:tc>
        <w:tc>
          <w:tcPr>
            <w:tcW w:w="4441" w:type="dxa"/>
            <w:vAlign w:val="bottom"/>
          </w:tcPr>
          <w:p w14:paraId="10BC77C6"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{"citationItems":[{"id":"ITEM-1","itemData":{"DOI":"10.1590/s1679-62252011000300017","ISSN":"16796225","abstract":"Spatial and temporal variations in patterns of niche breadth and feeding overlap were investigated for the fish fauna in the Pantanal region, aiming to determine the factors that account for species coexistence. Samples were conducted in the Cuiabá River and Chacororé pond, in the upper Pantanal region, Mato Grosso State, Brazil, during one hydrological cycle (March 2000 to February 2001), (designed spatial-seasonal units). Mean niche breadth values were overall low for the fish assemblage (0.2- 0.3). Differences between periods were not statistically significant. Feeding overlap values ranged between 0 and 0.4, whereas the mean was always inferior to 0.05 in all spatial-temporal units, and differences between periods were not statistically significant. The highest and lowest mean values were both observed in the pond; the former during the drought period and the latter during the flood period. All feeding overlap mean values were significantly higher than the values expected at random in the null model, using both \"scrambled-zeros\" (RA3) and \"conserved-zeros\" (RA4) algorithms. Thus, the foraging patterns show evidences of food sharing. The variance generated in the null model had a pattern similar to the niche overlap pattern: observed variance was higher than expected by chance in all spatial-temporal units, suggesting that the fish fauna is structured in trophic guilds. The patterns of food resource use and the different trophic guilds identified, suggest that species probably have different roles in this ecosystem. Our results suggest that food sharing allows coexistence of different fish species. © 2011 Sociedade Brasileira de Ictiologia.","author":[{"dropping-particle":"","family":"Corrêa","given":"Carlos Eduardo","non-dropping-particle":"","parse-names":false,"suffix":""},{"dropping-particle":"","family":"Albrecht","given":"Miriam Pilz","non-dropping-particle":"","parse-names":false,"suffix":""},{"dropping-particle":"","family":"Hahn","given":"Norma Segatti","non-dropping-particle":"","parse-names":false,"suffix":""}],"container-title":"Neotropical Ichthyology","id":"ITEM-1","issue":"3","issued":{"date-parts":[["2011"]]},"page":"637-646","title":"Patterns of niche breadth and feeding overlap of the fish fauna in the seasonal Brazilian Pantanal, Cuiabá River basin","type":"article-journal","volume":"9"},"uris":["http://www.mendeley.com/documents/?uuid=7a86a99b-d006-4565-98e8-09c8ea527187"]}],"mendeley":{"formattedCitation":"(Corrêa and others 2011)","manualFormatting":"Corrêa et al., 2011","plainTextFormattedCitation":"(Corrêa and others 2011)","previouslyFormattedCitation":"(Corrêa &lt;i&gt;et al.&lt;/i&gt;, 2011)"},"properties":{"noteIndex":0},"schema":"https://github.com/citation-style-language/schema/raw/master/csl-citation.json"}</w:instrText>
            </w:r>
            <w:r>
              <w:rPr>
                <w:rFonts w:ascii="Times New Roman" w:hAnsi="Times New Roman"/>
                <w:sz w:val="20"/>
                <w:szCs w:val="20"/>
              </w:rPr>
              <w:fldChar w:fldCharType="separate"/>
            </w:r>
            <w:bookmarkStart w:id="41" w:name="__Fieldmark__2816_711587565"/>
            <w:r>
              <w:rPr>
                <w:rFonts w:ascii="Times New Roman" w:hAnsi="Times New Roman" w:cs="Times New Roman"/>
                <w:sz w:val="20"/>
                <w:szCs w:val="20"/>
                <w:lang w:eastAsia="pt-BR"/>
              </w:rPr>
              <w:t>C</w:t>
            </w:r>
            <w:bookmarkStart w:id="42" w:name="__Fieldmark__3053_223871812"/>
            <w:r>
              <w:rPr>
                <w:rFonts w:ascii="Times New Roman" w:hAnsi="Times New Roman" w:cs="Times New Roman"/>
                <w:sz w:val="20"/>
                <w:szCs w:val="20"/>
                <w:lang w:eastAsia="pt-BR"/>
              </w:rPr>
              <w:t>o</w:t>
            </w:r>
            <w:bookmarkStart w:id="43" w:name="__Fieldmark__3462_1477583323"/>
            <w:r>
              <w:rPr>
                <w:rFonts w:ascii="Times New Roman" w:hAnsi="Times New Roman" w:cs="Times New Roman"/>
                <w:sz w:val="20"/>
                <w:szCs w:val="20"/>
                <w:lang w:eastAsia="pt-BR"/>
              </w:rPr>
              <w:t xml:space="preserve">rrêa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2011</w:t>
            </w:r>
            <w:r>
              <w:rPr>
                <w:rFonts w:ascii="Times New Roman" w:hAnsi="Times New Roman"/>
                <w:sz w:val="20"/>
                <w:szCs w:val="20"/>
              </w:rPr>
              <w:fldChar w:fldCharType="end"/>
            </w:r>
            <w:bookmarkEnd w:id="41"/>
            <w:bookmarkEnd w:id="42"/>
            <w:bookmarkEnd w:id="43"/>
          </w:p>
        </w:tc>
      </w:tr>
      <w:tr w:rsidR="004E61F7" w14:paraId="7FBDC669" w14:textId="77777777">
        <w:trPr>
          <w:trHeight w:val="300"/>
        </w:trPr>
        <w:tc>
          <w:tcPr>
            <w:tcW w:w="1378" w:type="dxa"/>
          </w:tcPr>
          <w:p w14:paraId="577D3646" w14:textId="3C1E3515" w:rsidR="004E61F7" w:rsidRDefault="00D84115">
            <w:pPr>
              <w:widowControl w:val="0"/>
              <w:spacing w:line="240" w:lineRule="auto"/>
              <w:jc w:val="center"/>
              <w:rPr>
                <w:rFonts w:ascii="Times New Roman" w:eastAsia="Times New Roman" w:hAnsi="Times New Roman" w:cs="Times New Roman"/>
                <w:sz w:val="20"/>
                <w:szCs w:val="20"/>
                <w:lang w:eastAsia="pt-BR"/>
              </w:rPr>
            </w:pPr>
            <w:ins w:id="44" w:author="Quimbayo Agreda, Juan Pablo" w:date="2024-06-13T17:20:00Z">
              <w:r>
                <w:rPr>
                  <w:rFonts w:ascii="Times New Roman" w:eastAsia="Times New Roman" w:hAnsi="Times New Roman" w:cs="Times New Roman"/>
                  <w:sz w:val="20"/>
                  <w:szCs w:val="20"/>
                  <w:lang w:eastAsia="pt-BR"/>
                </w:rPr>
                <w:t>XX</w:t>
              </w:r>
            </w:ins>
          </w:p>
        </w:tc>
        <w:tc>
          <w:tcPr>
            <w:tcW w:w="1982" w:type="dxa"/>
            <w:vAlign w:val="bottom"/>
          </w:tcPr>
          <w:p w14:paraId="799812CA"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5A15B6C8" w14:textId="77777777" w:rsidR="004E61F7" w:rsidRDefault="00000000">
            <w:pPr>
              <w:widowControl w:val="0"/>
              <w:spacing w:line="240" w:lineRule="auto"/>
              <w:jc w:val="center"/>
            </w:pPr>
            <w:r>
              <w:rPr>
                <w:rFonts w:ascii="Times New Roman" w:hAnsi="Times New Roman" w:cs="Times New Roman"/>
                <w:sz w:val="20"/>
                <w:szCs w:val="20"/>
                <w:lang w:eastAsia="pt-BR"/>
              </w:rPr>
              <w:t>-21.2666</w:t>
            </w:r>
          </w:p>
        </w:tc>
        <w:tc>
          <w:tcPr>
            <w:tcW w:w="1274" w:type="dxa"/>
            <w:vAlign w:val="bottom"/>
          </w:tcPr>
          <w:p w14:paraId="0E1209F9" w14:textId="77777777" w:rsidR="004E61F7" w:rsidRDefault="00000000">
            <w:pPr>
              <w:widowControl w:val="0"/>
              <w:spacing w:line="240" w:lineRule="auto"/>
              <w:jc w:val="center"/>
            </w:pPr>
            <w:r>
              <w:rPr>
                <w:rFonts w:ascii="Times New Roman" w:hAnsi="Times New Roman" w:cs="Times New Roman"/>
                <w:sz w:val="20"/>
                <w:szCs w:val="20"/>
                <w:lang w:eastAsia="pt-BR"/>
              </w:rPr>
              <w:t>-44.059</w:t>
            </w:r>
          </w:p>
        </w:tc>
        <w:tc>
          <w:tcPr>
            <w:tcW w:w="4441" w:type="dxa"/>
            <w:vAlign w:val="bottom"/>
          </w:tcPr>
          <w:p w14:paraId="65155DD6"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{"citationItems":[{"id":"ITEM-1","itemData":{"author":[{"dropping-particle":"V","family":"Gandini","given":"Cíntia","non-dropping-particle":"","parse-names":false,"suffix":""},{"dropping-particle":"","family":"Boratto","given":"Igor A","non-dropping-particle":"","parse-names":false,"suffix":""},{"dropping-particle":"","family":"Fagundes","given":"Daniela C","non-dropping-particle":"","parse-names":false,"suffix":""},{"dropping-particle":"","family":"Pompeu","given":"Paulo S","non-dropping-particle":"","parse-names":false,"suffix":""}],"id":"ITEM-1","issue":"1","issued":{"date-parts":[["2012"]]},"page":"56-61","title":"Estudo da alimentação dos peixes no rio Grande à jusante da usina hidrelétrica de Itutinga , Minas Gerais , Brasil","type":"article-journal","volume":"102"},"uris":["http://www.mendeley.com/documents/?uuid=66b8406d-7b3c-4431-a9a8-2c34570cce7b"]}],"mendeley":{"formattedCitation":"(Gandini and others 2012)","manualFormatting":"Gandini et al., 2012","plainTextFormattedCitation":"(Gandini and others 2012)","previouslyFormattedCitation":"(Gandini &lt;i&gt;et al.&lt;/i&gt;, 2012)"},"properties":{"noteIndex":0},"schema":"https://github.com/citation-style-language/schema/raw/master/csl-citation.json"}</w:instrText>
            </w:r>
            <w:r>
              <w:rPr>
                <w:rFonts w:ascii="Times New Roman" w:hAnsi="Times New Roman"/>
                <w:sz w:val="20"/>
                <w:szCs w:val="20"/>
              </w:rPr>
              <w:fldChar w:fldCharType="separate"/>
            </w:r>
            <w:bookmarkStart w:id="45" w:name="__Fieldmark__2837_711587565"/>
            <w:r>
              <w:rPr>
                <w:rFonts w:ascii="Times New Roman" w:hAnsi="Times New Roman" w:cs="Times New Roman"/>
                <w:sz w:val="20"/>
                <w:szCs w:val="20"/>
                <w:lang w:eastAsia="pt-BR"/>
              </w:rPr>
              <w:t>G</w:t>
            </w:r>
            <w:bookmarkStart w:id="46" w:name="__Fieldmark__3070_223871812"/>
            <w:r>
              <w:rPr>
                <w:rFonts w:ascii="Times New Roman" w:hAnsi="Times New Roman" w:cs="Times New Roman"/>
                <w:sz w:val="20"/>
                <w:szCs w:val="20"/>
                <w:lang w:eastAsia="pt-BR"/>
              </w:rPr>
              <w:t>a</w:t>
            </w:r>
            <w:bookmarkStart w:id="47" w:name="__Fieldmark__3477_1477583323"/>
            <w:r>
              <w:rPr>
                <w:rFonts w:ascii="Times New Roman" w:hAnsi="Times New Roman" w:cs="Times New Roman"/>
                <w:sz w:val="20"/>
                <w:szCs w:val="20"/>
                <w:lang w:eastAsia="pt-BR"/>
              </w:rPr>
              <w:t xml:space="preserve">ndini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2012</w:t>
            </w:r>
            <w:r>
              <w:rPr>
                <w:rFonts w:ascii="Times New Roman" w:hAnsi="Times New Roman"/>
                <w:sz w:val="20"/>
                <w:szCs w:val="20"/>
              </w:rPr>
              <w:fldChar w:fldCharType="end"/>
            </w:r>
            <w:bookmarkEnd w:id="45"/>
            <w:bookmarkEnd w:id="46"/>
            <w:bookmarkEnd w:id="47"/>
          </w:p>
        </w:tc>
      </w:tr>
      <w:tr w:rsidR="004E61F7" w14:paraId="42C93F6E" w14:textId="77777777">
        <w:trPr>
          <w:trHeight w:val="300"/>
        </w:trPr>
        <w:tc>
          <w:tcPr>
            <w:tcW w:w="1378" w:type="dxa"/>
          </w:tcPr>
          <w:p w14:paraId="2E71AB06" w14:textId="77777777" w:rsidR="004E61F7" w:rsidRDefault="00000000">
            <w:pPr>
              <w:widowControl w:val="0"/>
              <w:spacing w:line="240" w:lineRule="auto"/>
              <w:jc w:val="center"/>
            </w:pPr>
            <w:r>
              <w:rPr>
                <w:rFonts w:ascii="Times New Roman" w:hAnsi="Times New Roman" w:cs="Times New Roman"/>
                <w:sz w:val="20"/>
                <w:szCs w:val="20"/>
                <w:lang w:eastAsia="pt-BR"/>
              </w:rPr>
              <w:t>21</w:t>
            </w:r>
          </w:p>
        </w:tc>
        <w:tc>
          <w:tcPr>
            <w:tcW w:w="1982" w:type="dxa"/>
            <w:vAlign w:val="bottom"/>
          </w:tcPr>
          <w:p w14:paraId="59BAC8D7"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6DB7BAC4" w14:textId="77777777" w:rsidR="004E61F7" w:rsidRDefault="00000000">
            <w:pPr>
              <w:widowControl w:val="0"/>
              <w:spacing w:line="240" w:lineRule="auto"/>
              <w:jc w:val="center"/>
            </w:pPr>
            <w:r>
              <w:rPr>
                <w:rFonts w:ascii="Times New Roman" w:hAnsi="Times New Roman" w:cs="Times New Roman"/>
                <w:sz w:val="20"/>
                <w:szCs w:val="20"/>
                <w:lang w:eastAsia="pt-BR"/>
              </w:rPr>
              <w:t>-20.6853</w:t>
            </w:r>
          </w:p>
        </w:tc>
        <w:tc>
          <w:tcPr>
            <w:tcW w:w="1274" w:type="dxa"/>
            <w:vAlign w:val="bottom"/>
          </w:tcPr>
          <w:p w14:paraId="3C84E92A" w14:textId="77777777" w:rsidR="004E61F7" w:rsidRDefault="00000000">
            <w:pPr>
              <w:widowControl w:val="0"/>
              <w:spacing w:line="240" w:lineRule="auto"/>
              <w:jc w:val="center"/>
            </w:pPr>
            <w:r>
              <w:rPr>
                <w:rFonts w:ascii="Times New Roman" w:hAnsi="Times New Roman" w:cs="Times New Roman"/>
                <w:sz w:val="20"/>
                <w:szCs w:val="20"/>
                <w:lang w:eastAsia="pt-BR"/>
              </w:rPr>
              <w:t>-53.5437</w:t>
            </w:r>
          </w:p>
        </w:tc>
        <w:tc>
          <w:tcPr>
            <w:tcW w:w="4441" w:type="dxa"/>
            <w:vAlign w:val="bottom"/>
          </w:tcPr>
          <w:p w14:paraId="51F1C2C1"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{"citationItems":[{"id":"ITEM-1","itemData":{"DOI":"10.1007/s10452-017-9616-5","ISSN":"13862588","abstract":"Differences among species and their ecological requirements are considered fundamental in determining the outcome of species interactions as well as in coexistence. Thus, species that co-occurs tends to differ in the use of resources as a way to mitigate the effects of interspecific competition, facilitating interactions between pairs of species. So, this study used a set of seven small-sized characid species with similar morphology and feeding strategies, in order to investigate the hypothesis that the coexistence these species is facilitated by the differential use of food resources. Samplings were conducted in the rivers Verde and São Domingos, Upper Paraná River basin, Brazil, in hydrological periods rainy and dry. The analysis of 1055 stomach contents, by the volumetric method, indicated that the species consumed mainly allochthonous items, such as seeds, terrestrial plants and insects. In addition, they showed inter- and intraspecific differences in the diet composition between hydrological periods, which allowed the identification of items that particularise each species and contribute to the trophic segregation between them. Despite the wide variety of food items used, it was not possible to observe a consistent pattern of widening or narrowing of the food spectrum between hydrological periods, as expected. The trophic niche overlap showed intermediate and low values in both periods. In this sense, resource partitioning among species of small characids, facilitated by exploitation of different preferential resources as well as the intraspecific variation in response to seasonal availability of resources, became evident. The alternation of items and proportions of items in the diet as well as changes in feeding behaviour in opportune moments was probably the key for the coexistence of these species.","author":[{"dropping-particle":"","family":"Silva","given":"Jislaine Cristina","non-dropping-particle":"da","parse-names":false,"suffix":""},{"dropping-particle":"","family":"Gubiani","given":"Éder André","non-dropping-particle":"","parse-names":false,"suffix":""},{"dropping-particle":"","family":"Neves","given":"Mayara Pereira","non-dropping-particle":"","parse-names":false,"suffix":""},{"dropping-particle":"","family":"Delariva","given":"Rosilene Luciana","non-dropping-particle":"","parse-names":false,"suffix":""}],"container-title":"Aquatic Ecology","id":"ITEM-1","issue":"2","issued":{"date-parts":[["2017"]]},"page":"275-288","title":"Coexisting small fish species in lotic neotropical environments: evidence of trophic niche differentiation","type":"article-journal","volume":"51"},"uris":["http://www.mendeley.com/documents/?uuid=5e353213-a794-4593-b758-bd3d26071136"]}],"mendeley":{"formattedCitation":"(da Silva and others 2017)","manualFormatting":"Silva et al., 2017","plainTextFormattedCitation":"(da Silva and others 2017)","previouslyFormattedCitation":"(da Silva &lt;i&gt;et al.&lt;/i&gt;, 2017)"},"properties":{"noteIndex":0},"schema":"https://github.com/citation-style-language/schema/raw/master/csl-citation.json"}</w:instrText>
            </w:r>
            <w:r>
              <w:rPr>
                <w:rFonts w:ascii="Times New Roman" w:hAnsi="Times New Roman"/>
                <w:sz w:val="20"/>
                <w:szCs w:val="20"/>
              </w:rPr>
              <w:fldChar w:fldCharType="separate"/>
            </w:r>
            <w:bookmarkStart w:id="48" w:name="__Fieldmark__2858_711587565"/>
            <w:r>
              <w:rPr>
                <w:rFonts w:ascii="Times New Roman" w:hAnsi="Times New Roman" w:cs="Times New Roman"/>
                <w:sz w:val="20"/>
                <w:szCs w:val="20"/>
                <w:lang w:eastAsia="pt-BR"/>
              </w:rPr>
              <w:t>S</w:t>
            </w:r>
            <w:bookmarkStart w:id="49" w:name="__Fieldmark__3089_223871812"/>
            <w:r>
              <w:rPr>
                <w:rFonts w:ascii="Times New Roman" w:hAnsi="Times New Roman" w:cs="Times New Roman"/>
                <w:sz w:val="20"/>
                <w:szCs w:val="20"/>
                <w:lang w:eastAsia="pt-BR"/>
              </w:rPr>
              <w:t>i</w:t>
            </w:r>
            <w:bookmarkStart w:id="50" w:name="__Fieldmark__3492_1477583323"/>
            <w:r>
              <w:rPr>
                <w:rFonts w:ascii="Times New Roman" w:hAnsi="Times New Roman" w:cs="Times New Roman"/>
                <w:sz w:val="20"/>
                <w:szCs w:val="20"/>
                <w:lang w:eastAsia="pt-BR"/>
              </w:rPr>
              <w:t xml:space="preserve">lva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2017</w:t>
            </w:r>
            <w:r>
              <w:rPr>
                <w:rFonts w:ascii="Times New Roman" w:hAnsi="Times New Roman"/>
                <w:sz w:val="20"/>
                <w:szCs w:val="20"/>
              </w:rPr>
              <w:fldChar w:fldCharType="end"/>
            </w:r>
            <w:bookmarkEnd w:id="48"/>
            <w:bookmarkEnd w:id="49"/>
            <w:bookmarkEnd w:id="50"/>
          </w:p>
        </w:tc>
      </w:tr>
      <w:tr w:rsidR="004E61F7" w14:paraId="01A345FF" w14:textId="77777777">
        <w:trPr>
          <w:trHeight w:val="300"/>
        </w:trPr>
        <w:tc>
          <w:tcPr>
            <w:tcW w:w="1378" w:type="dxa"/>
          </w:tcPr>
          <w:p w14:paraId="3D932638" w14:textId="77777777" w:rsidR="004E61F7" w:rsidRDefault="00000000">
            <w:pPr>
              <w:widowControl w:val="0"/>
              <w:spacing w:line="240" w:lineRule="auto"/>
              <w:jc w:val="center"/>
            </w:pPr>
            <w:r>
              <w:rPr>
                <w:rFonts w:ascii="Times New Roman" w:hAnsi="Times New Roman" w:cs="Times New Roman"/>
                <w:sz w:val="20"/>
                <w:szCs w:val="20"/>
                <w:lang w:eastAsia="pt-BR"/>
              </w:rPr>
              <w:t>22</w:t>
            </w:r>
          </w:p>
        </w:tc>
        <w:tc>
          <w:tcPr>
            <w:tcW w:w="1982" w:type="dxa"/>
            <w:vAlign w:val="bottom"/>
          </w:tcPr>
          <w:p w14:paraId="512E0237"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6D17E9F2" w14:textId="77777777" w:rsidR="004E61F7" w:rsidRDefault="00000000">
            <w:pPr>
              <w:widowControl w:val="0"/>
              <w:spacing w:line="240" w:lineRule="auto"/>
              <w:jc w:val="center"/>
            </w:pPr>
            <w:r>
              <w:rPr>
                <w:rFonts w:ascii="Times New Roman" w:hAnsi="Times New Roman" w:cs="Times New Roman"/>
                <w:sz w:val="20"/>
                <w:szCs w:val="20"/>
                <w:lang w:eastAsia="pt-BR"/>
              </w:rPr>
              <w:t>-22.0035</w:t>
            </w:r>
          </w:p>
        </w:tc>
        <w:tc>
          <w:tcPr>
            <w:tcW w:w="1274" w:type="dxa"/>
            <w:vAlign w:val="bottom"/>
          </w:tcPr>
          <w:p w14:paraId="4976CD51" w14:textId="77777777" w:rsidR="004E61F7" w:rsidRDefault="00000000">
            <w:pPr>
              <w:widowControl w:val="0"/>
              <w:spacing w:line="240" w:lineRule="auto"/>
              <w:jc w:val="center"/>
            </w:pPr>
            <w:r>
              <w:rPr>
                <w:rFonts w:ascii="Times New Roman" w:hAnsi="Times New Roman" w:cs="Times New Roman"/>
                <w:sz w:val="20"/>
                <w:szCs w:val="20"/>
                <w:lang w:eastAsia="pt-BR"/>
              </w:rPr>
              <w:t>-53.8057</w:t>
            </w:r>
          </w:p>
        </w:tc>
        <w:tc>
          <w:tcPr>
            <w:tcW w:w="4441" w:type="dxa"/>
            <w:vAlign w:val="bottom"/>
          </w:tcPr>
          <w:p w14:paraId="6DAF858C"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{"citationItems":[{"id":"ITEM-1","itemData":{"DOI":"10.1590/s1676-06032010000200001","ISSN":"16760603","abstract":"Diet of fish fauna from Franco stream, Mato Grosso do Sul, Brazil. The aim of this study was to characterize the diet of the most abundant fish species in the Franco stream (Ivinhema, MS). Fish were captured monthly, from March 2006 to February 2007. To infer the diet of species that feed on macroscopic items, the stomach contents of each individual was removed, weighed (g) and subsequently analyzed under stereomicroscope. The data obtained for each species in each sampling unit were analyzed with the following methods: Frequency of Occurrence, Volumetric Analysis Index and Index of Importance. We collected 17 species of fish, the vast majority Characiformes, with ten species, two species of Siluriformes, two of Perciformes, two of Gymnotiformes and one of Synbranchiformes. The diet of two species of the genus Astyanax was based mainly on items of plant origin; Serrapinnus notomelas fed up of plant items, mainly from algae; Hemigrammus marginatus showed a mainly insectivorous feeding habits of alien origin, Corydoras aeneus and Eigenmannia trilineata fed up primarily of aquatic insects; sediment was the main food item of Hypostomus ancistroides, followed by algae and macrophytes; Crenicichla britiskii fed mainly on terrestrial insects.","author":[{"dropping-particle":"","family":"Brandão-Gonçalves","given":"Lucas","non-dropping-particle":"","parse-names":false,"suffix":""},{"dropping-particle":"","family":"Oliveira","given":"Suelen Aparecida","non-dropping-particle":"de","parse-names":false,"suffix":""},{"dropping-particle":"","family":"Lima-Junior","given":"Sidnei Eduardo","non-dropping-particle":"","parse-names":false,"suffix":""}],"container-title":"Biota Neotropica","id":"ITEM-1","issue":"2","issued":{"date-parts":[["2010"]]},"page":"22-30","title":"Hábitos alimentares da ictiofauna do córrego franco, Mato Grosso do Sul, Brasil","type":"article-journal","volume":"10"},"uris":["http://www.mendeley.com/documents/?uuid=b9c1cce5-1381-4266-a4b5-d9d975e49e3f"]}],"mendeley":{"formattedCitation":"(Brandão-Gonçalves and others 2010)","manualFormatting":"Brandão-Gonçalves et al., 2010","plainTextFormattedCitation":"(Brandão-Gonçalves and others 2010)","previouslyFormattedCitation":"(Brandão-Gonçalves &lt;i&gt;et al.&lt;/i&gt;, 2010)"},"properties":{"noteIndex":0},"schema":"https://github.com/citation-style-language/schema/raw/master/csl-citation.json"}</w:instrText>
            </w:r>
            <w:r>
              <w:rPr>
                <w:rFonts w:ascii="Times New Roman" w:hAnsi="Times New Roman"/>
                <w:sz w:val="20"/>
                <w:szCs w:val="20"/>
              </w:rPr>
              <w:fldChar w:fldCharType="separate"/>
            </w:r>
            <w:bookmarkStart w:id="51" w:name="__Fieldmark__2879_711587565"/>
            <w:r>
              <w:rPr>
                <w:rFonts w:ascii="Times New Roman" w:hAnsi="Times New Roman" w:cs="Times New Roman"/>
                <w:sz w:val="20"/>
                <w:szCs w:val="20"/>
                <w:lang w:eastAsia="pt-BR"/>
              </w:rPr>
              <w:t>B</w:t>
            </w:r>
            <w:bookmarkStart w:id="52" w:name="__Fieldmark__3106_223871812"/>
            <w:r>
              <w:rPr>
                <w:rFonts w:ascii="Times New Roman" w:hAnsi="Times New Roman" w:cs="Times New Roman"/>
                <w:sz w:val="20"/>
                <w:szCs w:val="20"/>
                <w:lang w:eastAsia="pt-BR"/>
              </w:rPr>
              <w:t>r</w:t>
            </w:r>
            <w:bookmarkStart w:id="53" w:name="__Fieldmark__3507_1477583323"/>
            <w:r>
              <w:rPr>
                <w:rFonts w:ascii="Times New Roman" w:hAnsi="Times New Roman" w:cs="Times New Roman"/>
                <w:sz w:val="20"/>
                <w:szCs w:val="20"/>
                <w:lang w:eastAsia="pt-BR"/>
              </w:rPr>
              <w:t xml:space="preserve">andão-Gonçalves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2010</w:t>
            </w:r>
            <w:r>
              <w:rPr>
                <w:rFonts w:ascii="Times New Roman" w:hAnsi="Times New Roman"/>
                <w:sz w:val="20"/>
                <w:szCs w:val="20"/>
              </w:rPr>
              <w:fldChar w:fldCharType="end"/>
            </w:r>
            <w:bookmarkEnd w:id="51"/>
            <w:bookmarkEnd w:id="52"/>
            <w:bookmarkEnd w:id="53"/>
          </w:p>
        </w:tc>
      </w:tr>
      <w:tr w:rsidR="004E61F7" w14:paraId="5139E886" w14:textId="77777777">
        <w:trPr>
          <w:trHeight w:val="300"/>
        </w:trPr>
        <w:tc>
          <w:tcPr>
            <w:tcW w:w="1378" w:type="dxa"/>
          </w:tcPr>
          <w:p w14:paraId="6FC0FDF5" w14:textId="77777777" w:rsidR="004E61F7" w:rsidRDefault="00000000">
            <w:pPr>
              <w:widowControl w:val="0"/>
              <w:spacing w:line="240" w:lineRule="auto"/>
              <w:jc w:val="center"/>
            </w:pPr>
            <w:r>
              <w:rPr>
                <w:rFonts w:ascii="Times New Roman" w:hAnsi="Times New Roman" w:cs="Times New Roman"/>
                <w:sz w:val="20"/>
                <w:szCs w:val="20"/>
                <w:lang w:eastAsia="pt-BR"/>
              </w:rPr>
              <w:t>26</w:t>
            </w:r>
          </w:p>
        </w:tc>
        <w:tc>
          <w:tcPr>
            <w:tcW w:w="1982" w:type="dxa"/>
            <w:vAlign w:val="bottom"/>
          </w:tcPr>
          <w:p w14:paraId="59DB944B"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57D4E307" w14:textId="77777777" w:rsidR="004E61F7" w:rsidRDefault="00000000">
            <w:pPr>
              <w:widowControl w:val="0"/>
              <w:spacing w:line="240" w:lineRule="auto"/>
              <w:jc w:val="center"/>
            </w:pPr>
            <w:r>
              <w:rPr>
                <w:rFonts w:ascii="Times New Roman" w:hAnsi="Times New Roman" w:cs="Times New Roman"/>
                <w:sz w:val="20"/>
                <w:szCs w:val="20"/>
                <w:lang w:eastAsia="pt-BR"/>
              </w:rPr>
              <w:t>-12.1667</w:t>
            </w:r>
          </w:p>
        </w:tc>
        <w:tc>
          <w:tcPr>
            <w:tcW w:w="1274" w:type="dxa"/>
            <w:vAlign w:val="bottom"/>
          </w:tcPr>
          <w:p w14:paraId="1D165EF5" w14:textId="77777777" w:rsidR="004E61F7" w:rsidRDefault="00000000">
            <w:pPr>
              <w:widowControl w:val="0"/>
              <w:spacing w:line="240" w:lineRule="auto"/>
              <w:jc w:val="center"/>
            </w:pPr>
            <w:r>
              <w:rPr>
                <w:rFonts w:ascii="Times New Roman" w:hAnsi="Times New Roman" w:cs="Times New Roman"/>
                <w:sz w:val="20"/>
                <w:szCs w:val="20"/>
                <w:lang w:eastAsia="pt-BR"/>
              </w:rPr>
              <w:t>-47.75</w:t>
            </w:r>
          </w:p>
        </w:tc>
        <w:tc>
          <w:tcPr>
            <w:tcW w:w="4441" w:type="dxa"/>
            <w:vAlign w:val="bottom"/>
          </w:tcPr>
          <w:p w14:paraId="7E45A78E" w14:textId="77777777" w:rsidR="004E61F7" w:rsidRDefault="00000000">
            <w:pPr>
              <w:widowControl w:val="0"/>
              <w:spacing w:line="240" w:lineRule="auto"/>
              <w:jc w:val="center"/>
            </w:pPr>
            <w:r>
              <w:rPr>
                <w:rFonts w:ascii="Times New Roman" w:hAnsi="Times New Roman" w:cs="Times New Roman"/>
                <w:sz w:val="20"/>
                <w:szCs w:val="20"/>
                <w:lang w:eastAsia="pt-BR"/>
              </w:rPr>
              <w:t>Pereira 2010</w:t>
            </w:r>
          </w:p>
        </w:tc>
      </w:tr>
      <w:tr w:rsidR="004E61F7" w14:paraId="5ADD89B4" w14:textId="77777777">
        <w:trPr>
          <w:trHeight w:val="300"/>
        </w:trPr>
        <w:tc>
          <w:tcPr>
            <w:tcW w:w="1378" w:type="dxa"/>
          </w:tcPr>
          <w:p w14:paraId="359A32C6" w14:textId="77777777" w:rsidR="004E61F7" w:rsidRDefault="00000000">
            <w:pPr>
              <w:widowControl w:val="0"/>
              <w:spacing w:line="240" w:lineRule="auto"/>
              <w:jc w:val="center"/>
            </w:pPr>
            <w:r>
              <w:rPr>
                <w:rFonts w:ascii="Times New Roman" w:hAnsi="Times New Roman" w:cs="Times New Roman"/>
                <w:sz w:val="20"/>
                <w:szCs w:val="20"/>
                <w:lang w:eastAsia="pt-BR"/>
              </w:rPr>
              <w:t>27</w:t>
            </w:r>
          </w:p>
        </w:tc>
        <w:tc>
          <w:tcPr>
            <w:tcW w:w="1982" w:type="dxa"/>
            <w:vAlign w:val="bottom"/>
          </w:tcPr>
          <w:p w14:paraId="779AA474"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02A3DDC5" w14:textId="77777777" w:rsidR="004E61F7" w:rsidRDefault="00000000">
            <w:pPr>
              <w:widowControl w:val="0"/>
              <w:spacing w:line="240" w:lineRule="auto"/>
              <w:jc w:val="center"/>
            </w:pPr>
            <w:r>
              <w:rPr>
                <w:rFonts w:ascii="Times New Roman" w:hAnsi="Times New Roman" w:cs="Times New Roman"/>
                <w:sz w:val="20"/>
                <w:szCs w:val="20"/>
                <w:lang w:eastAsia="pt-BR"/>
              </w:rPr>
              <w:t>-9.43333</w:t>
            </w:r>
          </w:p>
        </w:tc>
        <w:tc>
          <w:tcPr>
            <w:tcW w:w="1274" w:type="dxa"/>
            <w:vAlign w:val="bottom"/>
          </w:tcPr>
          <w:p w14:paraId="637F8A22" w14:textId="77777777" w:rsidR="004E61F7" w:rsidRDefault="00000000">
            <w:pPr>
              <w:widowControl w:val="0"/>
              <w:spacing w:line="240" w:lineRule="auto"/>
              <w:jc w:val="center"/>
            </w:pPr>
            <w:r>
              <w:rPr>
                <w:rFonts w:ascii="Times New Roman" w:hAnsi="Times New Roman" w:cs="Times New Roman"/>
                <w:sz w:val="20"/>
                <w:szCs w:val="20"/>
                <w:lang w:eastAsia="pt-BR"/>
              </w:rPr>
              <w:t>-50.1667</w:t>
            </w:r>
          </w:p>
        </w:tc>
        <w:tc>
          <w:tcPr>
            <w:tcW w:w="4441" w:type="dxa"/>
            <w:vAlign w:val="bottom"/>
          </w:tcPr>
          <w:p w14:paraId="2EE323B4" w14:textId="77777777" w:rsidR="004E61F7" w:rsidRDefault="00000000">
            <w:pPr>
              <w:widowControl w:val="0"/>
              <w:spacing w:line="240" w:lineRule="auto"/>
              <w:jc w:val="center"/>
            </w:pPr>
            <w:r>
              <w:rPr>
                <w:rFonts w:ascii="Times New Roman" w:hAnsi="Times New Roman" w:cs="Times New Roman"/>
                <w:sz w:val="20"/>
                <w:szCs w:val="20"/>
                <w:lang w:eastAsia="pt-BR"/>
              </w:rPr>
              <w:t>Pereira 2010</w:t>
            </w:r>
          </w:p>
        </w:tc>
      </w:tr>
      <w:tr w:rsidR="004E61F7" w14:paraId="064DAF3A" w14:textId="77777777">
        <w:trPr>
          <w:trHeight w:val="300"/>
        </w:trPr>
        <w:tc>
          <w:tcPr>
            <w:tcW w:w="1378" w:type="dxa"/>
          </w:tcPr>
          <w:p w14:paraId="7FF8AC02" w14:textId="77777777" w:rsidR="004E61F7" w:rsidRDefault="00000000">
            <w:pPr>
              <w:widowControl w:val="0"/>
              <w:spacing w:line="240" w:lineRule="auto"/>
              <w:jc w:val="center"/>
            </w:pPr>
            <w:r>
              <w:rPr>
                <w:rFonts w:ascii="Times New Roman" w:hAnsi="Times New Roman" w:cs="Times New Roman"/>
                <w:sz w:val="20"/>
                <w:szCs w:val="20"/>
                <w:lang w:eastAsia="pt-BR"/>
              </w:rPr>
              <w:t>28</w:t>
            </w:r>
          </w:p>
        </w:tc>
        <w:tc>
          <w:tcPr>
            <w:tcW w:w="1982" w:type="dxa"/>
            <w:vAlign w:val="bottom"/>
          </w:tcPr>
          <w:p w14:paraId="01EBBEF8"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4C09D555" w14:textId="77777777" w:rsidR="004E61F7" w:rsidRDefault="00000000">
            <w:pPr>
              <w:widowControl w:val="0"/>
              <w:spacing w:line="240" w:lineRule="auto"/>
              <w:jc w:val="center"/>
            </w:pPr>
            <w:r>
              <w:rPr>
                <w:rFonts w:ascii="Times New Roman" w:hAnsi="Times New Roman" w:cs="Times New Roman"/>
                <w:sz w:val="20"/>
                <w:szCs w:val="20"/>
                <w:lang w:eastAsia="pt-BR"/>
              </w:rPr>
              <w:t>-11.7833</w:t>
            </w:r>
          </w:p>
        </w:tc>
        <w:tc>
          <w:tcPr>
            <w:tcW w:w="1274" w:type="dxa"/>
            <w:vAlign w:val="bottom"/>
          </w:tcPr>
          <w:p w14:paraId="304A0249" w14:textId="77777777" w:rsidR="004E61F7" w:rsidRDefault="00000000">
            <w:pPr>
              <w:widowControl w:val="0"/>
              <w:spacing w:line="240" w:lineRule="auto"/>
              <w:jc w:val="center"/>
            </w:pPr>
            <w:r>
              <w:rPr>
                <w:rFonts w:ascii="Times New Roman" w:hAnsi="Times New Roman" w:cs="Times New Roman"/>
                <w:sz w:val="20"/>
                <w:szCs w:val="20"/>
                <w:lang w:eastAsia="pt-BR"/>
              </w:rPr>
              <w:t>-48.6167</w:t>
            </w:r>
          </w:p>
        </w:tc>
        <w:tc>
          <w:tcPr>
            <w:tcW w:w="4441" w:type="dxa"/>
            <w:vAlign w:val="bottom"/>
          </w:tcPr>
          <w:p w14:paraId="22468449"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{"citationItems":[{"id":"ITEM-1","itemData":{"DOI":"10.1590/S1679-62252007000300019","ISSN":"16796225","abstract":"The objective of this study was to characterize the trophic structure of the community of fishes exploiting riverine sandbank habitats. Collections were carried out during the period of October 1999 to December 2003, on six sand banks in the upper and middle portions of the Tocantins River drainage basin in central Brazil. The availability of food resources was evaluated based on the volume of the items present in the stomachs of all species. A total of 2,127 stomachs of fish belonging to 50 species were analyzed. Nine main trophic guilds grouped the local ichthyofauna according to diet. Aquatic-origin items were the preferred source for 55.5% of the groups analyzed, whereas terrestrial-origin items composed 44.4%. Items of undetermined origin (detritus and sediment), although present in 89% of the guilds, were the predominant food in only one trophic group. Terrestrial insects and fish were the food sources with the largest biomass available in the environment. Sandbank environments are homogeneous, with little shelter and food available; as a rule, the species that occupy these environments are generalists. Copyright © 2007 Sociedade Brasileira de Ictiologia.","author":[{"dropping-particle":"","family":"Pereira","given":"Poliana Ribeiro","non-dropping-particle":"","parse-names":false,"suffix":""},{"dropping-particle":"","family":"Agostinho","given":"Carlos Sérgio","non-dropping-particle":"","parse-names":false,"suffix":""},{"dropping-particle":"","family":"Oliveira","given":"Rafael José","non-dropping-particle":"De","parse-names":false,"suffix":""},{"dropping-particle":"","family":"Marques","given":"Elineide Eugênio","non-dropping-particle":"","parse-names":false,"suffix":""}],"container-title":"Neotropical Ichthyology","id":"ITEM-1","issue":"3","issued":{"date-parts":[["2007"]]},"page":"399-404","title":"Trophic guilds of fishes in sandbank habitats of a Neotropical river","type":"article-journal","volume":"5"},"uris":["http://www.mendeley.com/documents/?uuid=b1ff4000-7a07-4b87-a133-cc58226af022"]}],"mendeley":{"formattedCitation":"(Pereira and others 2007)","manualFormatting":"Pereira et al., 2007","plainTextFormattedCitation":"(Pereira and others 2007)","previouslyFormattedCitation":"(Pereira &lt;i&gt;et al.&lt;/i&gt;, 2007)"},"properties":{"noteIndex":0},"schema":"https://github.com/citation-style-language/schema/raw/master/csl-citation.json"}</w:instrText>
            </w:r>
            <w:r>
              <w:rPr>
                <w:rFonts w:ascii="Times New Roman" w:hAnsi="Times New Roman"/>
                <w:sz w:val="20"/>
                <w:szCs w:val="20"/>
              </w:rPr>
              <w:fldChar w:fldCharType="separate"/>
            </w:r>
            <w:bookmarkStart w:id="54" w:name="__Fieldmark__2914_711587565"/>
            <w:r>
              <w:rPr>
                <w:rFonts w:ascii="Times New Roman" w:hAnsi="Times New Roman" w:cs="Times New Roman"/>
                <w:sz w:val="20"/>
                <w:szCs w:val="20"/>
              </w:rPr>
              <w:t>P</w:t>
            </w:r>
            <w:bookmarkStart w:id="55" w:name="__Fieldmark__3137_223871812"/>
            <w:r>
              <w:rPr>
                <w:rFonts w:ascii="Times New Roman" w:hAnsi="Times New Roman" w:cs="Times New Roman"/>
                <w:sz w:val="20"/>
                <w:szCs w:val="20"/>
              </w:rPr>
              <w:t>e</w:t>
            </w:r>
            <w:bookmarkStart w:id="56" w:name="__Fieldmark__3536_1477583323"/>
            <w:r>
              <w:rPr>
                <w:rFonts w:ascii="Times New Roman" w:hAnsi="Times New Roman" w:cs="Times New Roman"/>
                <w:sz w:val="20"/>
                <w:szCs w:val="20"/>
              </w:rPr>
              <w:t xml:space="preserve">reira </w:t>
            </w:r>
            <w:r>
              <w:rPr>
                <w:rFonts w:ascii="Times New Roman" w:hAnsi="Times New Roman" w:cs="Times New Roman"/>
                <w:i/>
                <w:sz w:val="20"/>
                <w:szCs w:val="20"/>
              </w:rPr>
              <w:t>et al.</w:t>
            </w:r>
            <w:r>
              <w:rPr>
                <w:rFonts w:ascii="Times New Roman" w:hAnsi="Times New Roman" w:cs="Times New Roman"/>
                <w:sz w:val="20"/>
                <w:szCs w:val="20"/>
              </w:rPr>
              <w:t>, 2007</w:t>
            </w:r>
            <w:r>
              <w:rPr>
                <w:rFonts w:ascii="Times New Roman" w:hAnsi="Times New Roman"/>
                <w:sz w:val="20"/>
                <w:szCs w:val="20"/>
              </w:rPr>
              <w:fldChar w:fldCharType="end"/>
            </w:r>
            <w:bookmarkEnd w:id="54"/>
            <w:bookmarkEnd w:id="55"/>
            <w:bookmarkEnd w:id="56"/>
          </w:p>
        </w:tc>
      </w:tr>
      <w:tr w:rsidR="004E61F7" w14:paraId="7D147A1F" w14:textId="77777777">
        <w:trPr>
          <w:trHeight w:val="300"/>
        </w:trPr>
        <w:tc>
          <w:tcPr>
            <w:tcW w:w="1378" w:type="dxa"/>
          </w:tcPr>
          <w:p w14:paraId="6D47FB37" w14:textId="77777777" w:rsidR="004E61F7" w:rsidRDefault="00000000">
            <w:pPr>
              <w:widowControl w:val="0"/>
              <w:spacing w:line="240" w:lineRule="auto"/>
              <w:jc w:val="center"/>
            </w:pPr>
            <w:r>
              <w:rPr>
                <w:rFonts w:ascii="Times New Roman" w:hAnsi="Times New Roman" w:cs="Times New Roman"/>
                <w:sz w:val="20"/>
                <w:szCs w:val="20"/>
                <w:lang w:eastAsia="pt-BR"/>
              </w:rPr>
              <w:t>31</w:t>
            </w:r>
          </w:p>
        </w:tc>
        <w:tc>
          <w:tcPr>
            <w:tcW w:w="1982" w:type="dxa"/>
            <w:vAlign w:val="bottom"/>
          </w:tcPr>
          <w:p w14:paraId="7D7D6131"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4E068A83" w14:textId="77777777" w:rsidR="004E61F7" w:rsidRDefault="00000000">
            <w:pPr>
              <w:widowControl w:val="0"/>
              <w:spacing w:line="240" w:lineRule="auto"/>
              <w:jc w:val="center"/>
            </w:pPr>
            <w:r>
              <w:rPr>
                <w:rFonts w:ascii="Times New Roman" w:hAnsi="Times New Roman" w:cs="Times New Roman"/>
                <w:sz w:val="20"/>
                <w:szCs w:val="20"/>
                <w:lang w:eastAsia="pt-BR"/>
              </w:rPr>
              <w:t>-21.3003</w:t>
            </w:r>
          </w:p>
        </w:tc>
        <w:tc>
          <w:tcPr>
            <w:tcW w:w="1274" w:type="dxa"/>
            <w:vAlign w:val="bottom"/>
          </w:tcPr>
          <w:p w14:paraId="6BFCAB37" w14:textId="77777777" w:rsidR="004E61F7" w:rsidRDefault="00000000">
            <w:pPr>
              <w:widowControl w:val="0"/>
              <w:spacing w:line="240" w:lineRule="auto"/>
              <w:jc w:val="center"/>
            </w:pPr>
            <w:r>
              <w:rPr>
                <w:rFonts w:ascii="Times New Roman" w:hAnsi="Times New Roman" w:cs="Times New Roman"/>
                <w:sz w:val="20"/>
                <w:szCs w:val="20"/>
                <w:lang w:eastAsia="pt-BR"/>
              </w:rPr>
              <w:t>-56.4355</w:t>
            </w:r>
          </w:p>
        </w:tc>
        <w:tc>
          <w:tcPr>
            <w:tcW w:w="4441" w:type="dxa"/>
            <w:vAlign w:val="bottom"/>
          </w:tcPr>
          <w:p w14:paraId="57413ED6" w14:textId="77777777" w:rsidR="004E61F7" w:rsidRDefault="00000000">
            <w:pPr>
              <w:widowControl w:val="0"/>
              <w:spacing w:line="240" w:lineRule="auto"/>
              <w:jc w:val="center"/>
            </w:pPr>
            <w:r>
              <w:rPr>
                <w:rFonts w:ascii="Times New Roman" w:hAnsi="Times New Roman" w:cs="Times New Roman"/>
                <w:sz w:val="20"/>
                <w:szCs w:val="20"/>
              </w:rPr>
              <w:t>Romero 2011</w:t>
            </w:r>
          </w:p>
        </w:tc>
      </w:tr>
      <w:tr w:rsidR="004E61F7" w14:paraId="0CC1C168" w14:textId="77777777">
        <w:trPr>
          <w:trHeight w:val="300"/>
        </w:trPr>
        <w:tc>
          <w:tcPr>
            <w:tcW w:w="1378" w:type="dxa"/>
          </w:tcPr>
          <w:p w14:paraId="159DE40F" w14:textId="77777777" w:rsidR="004E61F7" w:rsidRDefault="00000000">
            <w:pPr>
              <w:widowControl w:val="0"/>
              <w:spacing w:line="240" w:lineRule="auto"/>
              <w:jc w:val="center"/>
            </w:pPr>
            <w:r>
              <w:rPr>
                <w:rFonts w:ascii="Times New Roman" w:hAnsi="Times New Roman" w:cs="Times New Roman"/>
                <w:sz w:val="20"/>
                <w:szCs w:val="20"/>
                <w:lang w:eastAsia="pt-BR"/>
              </w:rPr>
              <w:t>39</w:t>
            </w:r>
          </w:p>
        </w:tc>
        <w:tc>
          <w:tcPr>
            <w:tcW w:w="1982" w:type="dxa"/>
            <w:vAlign w:val="bottom"/>
          </w:tcPr>
          <w:p w14:paraId="6542E365"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521A92A0" w14:textId="77777777" w:rsidR="004E61F7" w:rsidRDefault="00000000">
            <w:pPr>
              <w:widowControl w:val="0"/>
              <w:spacing w:line="240" w:lineRule="auto"/>
              <w:jc w:val="center"/>
            </w:pPr>
            <w:r>
              <w:rPr>
                <w:rFonts w:ascii="Times New Roman" w:hAnsi="Times New Roman" w:cs="Times New Roman"/>
                <w:sz w:val="20"/>
                <w:szCs w:val="20"/>
                <w:lang w:eastAsia="pt-BR"/>
              </w:rPr>
              <w:t>-15.1032</w:t>
            </w:r>
          </w:p>
        </w:tc>
        <w:tc>
          <w:tcPr>
            <w:tcW w:w="1274" w:type="dxa"/>
            <w:vAlign w:val="bottom"/>
          </w:tcPr>
          <w:p w14:paraId="6077E468" w14:textId="77777777" w:rsidR="004E61F7" w:rsidRDefault="00000000">
            <w:pPr>
              <w:widowControl w:val="0"/>
              <w:spacing w:line="240" w:lineRule="auto"/>
              <w:jc w:val="center"/>
            </w:pPr>
            <w:r>
              <w:rPr>
                <w:rFonts w:ascii="Times New Roman" w:hAnsi="Times New Roman" w:cs="Times New Roman"/>
                <w:sz w:val="20"/>
                <w:szCs w:val="20"/>
                <w:lang w:eastAsia="pt-BR"/>
              </w:rPr>
              <w:t>-49.4467</w:t>
            </w:r>
          </w:p>
        </w:tc>
        <w:tc>
          <w:tcPr>
            <w:tcW w:w="4441" w:type="dxa"/>
            <w:vAlign w:val="bottom"/>
          </w:tcPr>
          <w:p w14:paraId="72825347" w14:textId="77777777" w:rsidR="004E61F7" w:rsidRDefault="00000000">
            <w:pPr>
              <w:widowControl w:val="0"/>
              <w:spacing w:line="240" w:lineRule="auto"/>
              <w:jc w:val="center"/>
            </w:pPr>
            <w:r>
              <w:rPr>
                <w:rFonts w:ascii="Times New Roman" w:hAnsi="Times New Roman" w:cs="Times New Roman"/>
                <w:sz w:val="20"/>
                <w:szCs w:val="20"/>
              </w:rPr>
              <w:t>Mello 2019</w:t>
            </w:r>
          </w:p>
        </w:tc>
      </w:tr>
      <w:tr w:rsidR="004E61F7" w14:paraId="7CFFA55D" w14:textId="77777777">
        <w:trPr>
          <w:trHeight w:val="300"/>
        </w:trPr>
        <w:tc>
          <w:tcPr>
            <w:tcW w:w="1378" w:type="dxa"/>
          </w:tcPr>
          <w:p w14:paraId="00257AF1" w14:textId="77777777" w:rsidR="004E61F7" w:rsidRDefault="00000000">
            <w:pPr>
              <w:widowControl w:val="0"/>
              <w:spacing w:line="240" w:lineRule="auto"/>
              <w:jc w:val="center"/>
            </w:pPr>
            <w:r>
              <w:rPr>
                <w:rFonts w:ascii="Times New Roman" w:hAnsi="Times New Roman" w:cs="Times New Roman"/>
                <w:sz w:val="20"/>
                <w:szCs w:val="20"/>
                <w:lang w:eastAsia="pt-BR"/>
              </w:rPr>
              <w:t>40</w:t>
            </w:r>
          </w:p>
        </w:tc>
        <w:tc>
          <w:tcPr>
            <w:tcW w:w="1982" w:type="dxa"/>
            <w:vAlign w:val="bottom"/>
          </w:tcPr>
          <w:p w14:paraId="38EA1FF5"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08D8BA86" w14:textId="77777777" w:rsidR="004E61F7" w:rsidRDefault="00000000">
            <w:pPr>
              <w:widowControl w:val="0"/>
              <w:spacing w:line="240" w:lineRule="auto"/>
              <w:jc w:val="center"/>
            </w:pPr>
            <w:r>
              <w:rPr>
                <w:rFonts w:ascii="Times New Roman" w:hAnsi="Times New Roman" w:cs="Times New Roman"/>
                <w:sz w:val="20"/>
                <w:szCs w:val="20"/>
                <w:lang w:eastAsia="pt-BR"/>
              </w:rPr>
              <w:t>-18.6031</w:t>
            </w:r>
          </w:p>
        </w:tc>
        <w:tc>
          <w:tcPr>
            <w:tcW w:w="1274" w:type="dxa"/>
            <w:vAlign w:val="bottom"/>
          </w:tcPr>
          <w:p w14:paraId="7D78513C" w14:textId="77777777" w:rsidR="004E61F7" w:rsidRDefault="00000000">
            <w:pPr>
              <w:widowControl w:val="0"/>
              <w:spacing w:line="240" w:lineRule="auto"/>
              <w:jc w:val="center"/>
            </w:pPr>
            <w:r>
              <w:rPr>
                <w:rFonts w:ascii="Times New Roman" w:hAnsi="Times New Roman" w:cs="Times New Roman"/>
                <w:sz w:val="20"/>
                <w:szCs w:val="20"/>
                <w:lang w:eastAsia="pt-BR"/>
              </w:rPr>
              <w:t>-51.953</w:t>
            </w:r>
          </w:p>
        </w:tc>
        <w:tc>
          <w:tcPr>
            <w:tcW w:w="4441" w:type="dxa"/>
            <w:vAlign w:val="bottom"/>
          </w:tcPr>
          <w:p w14:paraId="0BD17199" w14:textId="77777777" w:rsidR="004E61F7" w:rsidRDefault="00000000">
            <w:pPr>
              <w:widowControl w:val="0"/>
              <w:spacing w:line="240" w:lineRule="auto"/>
              <w:jc w:val="center"/>
            </w:pPr>
            <w:r>
              <w:rPr>
                <w:rFonts w:ascii="Times New Roman" w:hAnsi="Times New Roman" w:cs="Times New Roman"/>
                <w:sz w:val="20"/>
                <w:szCs w:val="20"/>
              </w:rPr>
              <w:t>Aloisio 2006</w:t>
            </w:r>
          </w:p>
        </w:tc>
      </w:tr>
      <w:tr w:rsidR="004E61F7" w14:paraId="2C2DDFE3" w14:textId="77777777">
        <w:trPr>
          <w:trHeight w:val="300"/>
        </w:trPr>
        <w:tc>
          <w:tcPr>
            <w:tcW w:w="1378" w:type="dxa"/>
          </w:tcPr>
          <w:p w14:paraId="7677D61F" w14:textId="77777777" w:rsidR="004E61F7" w:rsidRDefault="00000000">
            <w:pPr>
              <w:widowControl w:val="0"/>
              <w:spacing w:line="240" w:lineRule="auto"/>
              <w:jc w:val="center"/>
            </w:pPr>
            <w:r>
              <w:rPr>
                <w:rFonts w:ascii="Times New Roman" w:hAnsi="Times New Roman" w:cs="Times New Roman"/>
                <w:sz w:val="20"/>
                <w:szCs w:val="20"/>
                <w:lang w:eastAsia="pt-BR"/>
              </w:rPr>
              <w:t>41</w:t>
            </w:r>
          </w:p>
        </w:tc>
        <w:tc>
          <w:tcPr>
            <w:tcW w:w="1982" w:type="dxa"/>
            <w:vAlign w:val="bottom"/>
          </w:tcPr>
          <w:p w14:paraId="6E5E4E55"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32F00273" w14:textId="77777777" w:rsidR="004E61F7" w:rsidRDefault="00000000">
            <w:pPr>
              <w:widowControl w:val="0"/>
              <w:spacing w:line="240" w:lineRule="auto"/>
              <w:jc w:val="center"/>
            </w:pPr>
            <w:r>
              <w:rPr>
                <w:rFonts w:ascii="Times New Roman" w:hAnsi="Times New Roman" w:cs="Times New Roman"/>
                <w:sz w:val="20"/>
                <w:szCs w:val="20"/>
                <w:lang w:eastAsia="pt-BR"/>
              </w:rPr>
              <w:t>-13.1558</w:t>
            </w:r>
          </w:p>
        </w:tc>
        <w:tc>
          <w:tcPr>
            <w:tcW w:w="1274" w:type="dxa"/>
            <w:vAlign w:val="bottom"/>
          </w:tcPr>
          <w:p w14:paraId="3C9ABB16" w14:textId="77777777" w:rsidR="004E61F7" w:rsidRDefault="00000000">
            <w:pPr>
              <w:widowControl w:val="0"/>
              <w:spacing w:line="240" w:lineRule="auto"/>
              <w:jc w:val="center"/>
            </w:pPr>
            <w:r>
              <w:rPr>
                <w:rFonts w:ascii="Times New Roman" w:hAnsi="Times New Roman" w:cs="Times New Roman"/>
                <w:sz w:val="20"/>
                <w:szCs w:val="20"/>
                <w:lang w:eastAsia="pt-BR"/>
              </w:rPr>
              <w:t>-49.1653</w:t>
            </w:r>
          </w:p>
        </w:tc>
        <w:tc>
          <w:tcPr>
            <w:tcW w:w="4441" w:type="dxa"/>
            <w:vAlign w:val="bottom"/>
          </w:tcPr>
          <w:p w14:paraId="17081582" w14:textId="77777777" w:rsidR="004E61F7" w:rsidRDefault="00000000">
            <w:pPr>
              <w:widowControl w:val="0"/>
              <w:spacing w:line="240" w:lineRule="auto"/>
              <w:jc w:val="center"/>
            </w:pPr>
            <w:r>
              <w:rPr>
                <w:rFonts w:ascii="Times New Roman" w:hAnsi="Times New Roman" w:cs="Times New Roman"/>
                <w:sz w:val="20"/>
                <w:szCs w:val="20"/>
              </w:rPr>
              <w:t>Sales 2015</w:t>
            </w:r>
          </w:p>
        </w:tc>
      </w:tr>
      <w:tr w:rsidR="004E61F7" w14:paraId="6A610263" w14:textId="77777777">
        <w:trPr>
          <w:trHeight w:val="300"/>
        </w:trPr>
        <w:tc>
          <w:tcPr>
            <w:tcW w:w="1378" w:type="dxa"/>
          </w:tcPr>
          <w:p w14:paraId="76F2E220" w14:textId="77777777" w:rsidR="004E61F7" w:rsidRDefault="00000000">
            <w:pPr>
              <w:widowControl w:val="0"/>
              <w:spacing w:line="240" w:lineRule="auto"/>
              <w:jc w:val="center"/>
            </w:pPr>
            <w:r>
              <w:rPr>
                <w:rFonts w:ascii="Times New Roman" w:hAnsi="Times New Roman" w:cs="Times New Roman"/>
                <w:sz w:val="20"/>
                <w:szCs w:val="20"/>
                <w:lang w:eastAsia="pt-BR"/>
              </w:rPr>
              <w:t>49</w:t>
            </w:r>
          </w:p>
        </w:tc>
        <w:tc>
          <w:tcPr>
            <w:tcW w:w="1982" w:type="dxa"/>
            <w:vAlign w:val="bottom"/>
          </w:tcPr>
          <w:p w14:paraId="5ED9DD95"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671695FC" w14:textId="77777777" w:rsidR="004E61F7" w:rsidRDefault="00000000">
            <w:pPr>
              <w:widowControl w:val="0"/>
              <w:spacing w:line="240" w:lineRule="auto"/>
              <w:jc w:val="center"/>
            </w:pPr>
            <w:r>
              <w:rPr>
                <w:rFonts w:ascii="Times New Roman" w:hAnsi="Times New Roman" w:cs="Times New Roman"/>
                <w:sz w:val="20"/>
                <w:szCs w:val="20"/>
                <w:lang w:eastAsia="pt-BR"/>
              </w:rPr>
              <w:t>-20.685</w:t>
            </w:r>
          </w:p>
        </w:tc>
        <w:tc>
          <w:tcPr>
            <w:tcW w:w="1274" w:type="dxa"/>
            <w:vAlign w:val="bottom"/>
          </w:tcPr>
          <w:p w14:paraId="6884E439" w14:textId="77777777" w:rsidR="004E61F7" w:rsidRDefault="00000000">
            <w:pPr>
              <w:widowControl w:val="0"/>
              <w:spacing w:line="240" w:lineRule="auto"/>
              <w:jc w:val="center"/>
            </w:pPr>
            <w:r>
              <w:rPr>
                <w:rFonts w:ascii="Times New Roman" w:hAnsi="Times New Roman" w:cs="Times New Roman"/>
                <w:sz w:val="20"/>
                <w:szCs w:val="20"/>
                <w:lang w:eastAsia="pt-BR"/>
              </w:rPr>
              <w:t>-56.7783</w:t>
            </w:r>
          </w:p>
        </w:tc>
        <w:tc>
          <w:tcPr>
            <w:tcW w:w="4441" w:type="dxa"/>
            <w:vAlign w:val="bottom"/>
          </w:tcPr>
          <w:p w14:paraId="4D344C54" w14:textId="77777777" w:rsidR="004E61F7" w:rsidRDefault="00000000">
            <w:pPr>
              <w:widowControl w:val="0"/>
              <w:spacing w:line="240" w:lineRule="auto"/>
              <w:jc w:val="center"/>
            </w:pPr>
            <w:r>
              <w:rPr>
                <w:rFonts w:ascii="Times New Roman" w:hAnsi="Times New Roman" w:cs="Times New Roman"/>
                <w:sz w:val="20"/>
                <w:szCs w:val="20"/>
              </w:rPr>
              <w:t>Fuentes 2011</w:t>
            </w:r>
          </w:p>
        </w:tc>
      </w:tr>
      <w:tr w:rsidR="004E61F7" w14:paraId="66D65896" w14:textId="77777777">
        <w:trPr>
          <w:trHeight w:val="300"/>
        </w:trPr>
        <w:tc>
          <w:tcPr>
            <w:tcW w:w="1378" w:type="dxa"/>
          </w:tcPr>
          <w:p w14:paraId="26A581EF" w14:textId="77777777" w:rsidR="004E61F7" w:rsidRDefault="004E61F7">
            <w:pPr>
              <w:widowControl w:val="0"/>
              <w:spacing w:line="240" w:lineRule="auto"/>
              <w:jc w:val="center"/>
              <w:rPr>
                <w:rFonts w:ascii="Times New Roman" w:hAnsi="Times New Roman" w:cs="Times New Roman"/>
                <w:i/>
                <w:sz w:val="20"/>
                <w:szCs w:val="20"/>
                <w:lang w:eastAsia="pt-BR"/>
              </w:rPr>
            </w:pPr>
          </w:p>
        </w:tc>
        <w:tc>
          <w:tcPr>
            <w:tcW w:w="1982" w:type="dxa"/>
            <w:vAlign w:val="bottom"/>
          </w:tcPr>
          <w:p w14:paraId="36766BDE" w14:textId="77777777" w:rsidR="004E61F7" w:rsidRDefault="00000000">
            <w:pPr>
              <w:widowControl w:val="0"/>
              <w:spacing w:line="240" w:lineRule="auto"/>
              <w:jc w:val="center"/>
            </w:pPr>
            <w:proofErr w:type="spellStart"/>
            <w:r>
              <w:rPr>
                <w:rFonts w:ascii="Times New Roman" w:hAnsi="Times New Roman" w:cs="Times New Roman"/>
                <w:i/>
                <w:sz w:val="20"/>
                <w:szCs w:val="20"/>
                <w:lang w:eastAsia="pt-BR"/>
              </w:rPr>
              <w:t>Atlantic</w:t>
            </w:r>
            <w:proofErr w:type="spellEnd"/>
            <w:r>
              <w:rPr>
                <w:rFonts w:ascii="Times New Roman" w:hAnsi="Times New Roman" w:cs="Times New Roman"/>
                <w:i/>
                <w:sz w:val="20"/>
                <w:szCs w:val="20"/>
                <w:lang w:eastAsia="pt-BR"/>
              </w:rPr>
              <w:t xml:space="preserve"> Forest</w:t>
            </w:r>
          </w:p>
        </w:tc>
        <w:tc>
          <w:tcPr>
            <w:tcW w:w="1274" w:type="dxa"/>
            <w:vAlign w:val="bottom"/>
          </w:tcPr>
          <w:p w14:paraId="7814E668"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54D81DEA"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4441" w:type="dxa"/>
            <w:vAlign w:val="bottom"/>
          </w:tcPr>
          <w:p w14:paraId="020076B3" w14:textId="77777777" w:rsidR="004E61F7" w:rsidRDefault="004E61F7">
            <w:pPr>
              <w:widowControl w:val="0"/>
              <w:spacing w:line="240" w:lineRule="auto"/>
              <w:jc w:val="center"/>
              <w:rPr>
                <w:rFonts w:ascii="Times New Roman" w:eastAsia="Times New Roman" w:hAnsi="Times New Roman" w:cs="Times New Roman"/>
                <w:sz w:val="20"/>
                <w:szCs w:val="20"/>
              </w:rPr>
            </w:pPr>
          </w:p>
        </w:tc>
      </w:tr>
      <w:tr w:rsidR="004E61F7" w14:paraId="6C6F9690" w14:textId="77777777">
        <w:trPr>
          <w:trHeight w:val="300"/>
        </w:trPr>
        <w:tc>
          <w:tcPr>
            <w:tcW w:w="1378" w:type="dxa"/>
          </w:tcPr>
          <w:p w14:paraId="48116F1A" w14:textId="77777777" w:rsidR="004E61F7" w:rsidRDefault="00000000">
            <w:pPr>
              <w:widowControl w:val="0"/>
              <w:spacing w:line="240" w:lineRule="auto"/>
              <w:jc w:val="center"/>
            </w:pPr>
            <w:r>
              <w:rPr>
                <w:rFonts w:ascii="Times New Roman" w:hAnsi="Times New Roman" w:cs="Times New Roman"/>
                <w:sz w:val="20"/>
                <w:szCs w:val="20"/>
              </w:rPr>
              <w:t xml:space="preserve">06 </w:t>
            </w:r>
            <w:proofErr w:type="spellStart"/>
            <w:r>
              <w:rPr>
                <w:rFonts w:ascii="Times New Roman" w:hAnsi="Times New Roman" w:cs="Times New Roman"/>
                <w:sz w:val="20"/>
                <w:szCs w:val="20"/>
              </w:rPr>
              <w:t>and</w:t>
            </w:r>
            <w:proofErr w:type="spellEnd"/>
            <w:r>
              <w:rPr>
                <w:rFonts w:ascii="Times New Roman" w:hAnsi="Times New Roman" w:cs="Times New Roman"/>
                <w:sz w:val="20"/>
                <w:szCs w:val="20"/>
              </w:rPr>
              <w:t xml:space="preserve"> 36</w:t>
            </w:r>
          </w:p>
        </w:tc>
        <w:tc>
          <w:tcPr>
            <w:tcW w:w="1982" w:type="dxa"/>
            <w:vAlign w:val="bottom"/>
          </w:tcPr>
          <w:p w14:paraId="5FE0058B" w14:textId="77777777" w:rsidR="004E61F7" w:rsidRDefault="004E61F7">
            <w:pPr>
              <w:widowControl w:val="0"/>
              <w:spacing w:line="240" w:lineRule="auto"/>
              <w:jc w:val="center"/>
              <w:rPr>
                <w:rFonts w:ascii="Times New Roman" w:hAnsi="Times New Roman" w:cs="Times New Roman"/>
                <w:sz w:val="20"/>
                <w:szCs w:val="20"/>
              </w:rPr>
            </w:pPr>
          </w:p>
        </w:tc>
        <w:tc>
          <w:tcPr>
            <w:tcW w:w="1274" w:type="dxa"/>
            <w:vAlign w:val="bottom"/>
          </w:tcPr>
          <w:p w14:paraId="3041A22E" w14:textId="77777777" w:rsidR="004E61F7" w:rsidRDefault="00000000">
            <w:pPr>
              <w:widowControl w:val="0"/>
              <w:spacing w:line="240" w:lineRule="auto"/>
              <w:jc w:val="center"/>
            </w:pPr>
            <w:r>
              <w:rPr>
                <w:rFonts w:ascii="Times New Roman" w:hAnsi="Times New Roman" w:cs="Times New Roman"/>
                <w:sz w:val="20"/>
                <w:szCs w:val="20"/>
                <w:lang w:eastAsia="pt-BR"/>
              </w:rPr>
              <w:t>-23.3965</w:t>
            </w:r>
          </w:p>
        </w:tc>
        <w:tc>
          <w:tcPr>
            <w:tcW w:w="1274" w:type="dxa"/>
            <w:vAlign w:val="bottom"/>
          </w:tcPr>
          <w:p w14:paraId="60F77BC7" w14:textId="77777777" w:rsidR="004E61F7" w:rsidRDefault="00000000">
            <w:pPr>
              <w:widowControl w:val="0"/>
              <w:spacing w:line="240" w:lineRule="auto"/>
              <w:jc w:val="center"/>
            </w:pPr>
            <w:r>
              <w:rPr>
                <w:rFonts w:ascii="Times New Roman" w:hAnsi="Times New Roman" w:cs="Times New Roman"/>
                <w:sz w:val="20"/>
                <w:szCs w:val="20"/>
                <w:lang w:eastAsia="pt-BR"/>
              </w:rPr>
              <w:t>-51.8506</w:t>
            </w:r>
          </w:p>
        </w:tc>
        <w:tc>
          <w:tcPr>
            <w:tcW w:w="4441" w:type="dxa"/>
            <w:vAlign w:val="bottom"/>
          </w:tcPr>
          <w:p w14:paraId="11545C8F" w14:textId="77777777" w:rsidR="004E61F7" w:rsidRDefault="00000000">
            <w:pPr>
              <w:widowControl w:val="0"/>
              <w:spacing w:line="240" w:lineRule="auto"/>
              <w:jc w:val="center"/>
            </w:pPr>
            <w:r>
              <w:rPr>
                <w:rFonts w:ascii="Times New Roman" w:hAnsi="Times New Roman" w:cs="Times New Roman"/>
                <w:sz w:val="20"/>
                <w:szCs w:val="20"/>
                <w:lang w:eastAsia="pt-BR"/>
              </w:rPr>
              <w:t>Silva 2013</w:t>
            </w:r>
          </w:p>
        </w:tc>
      </w:tr>
      <w:tr w:rsidR="004E61F7" w14:paraId="6324FABB" w14:textId="77777777">
        <w:trPr>
          <w:trHeight w:val="300"/>
        </w:trPr>
        <w:tc>
          <w:tcPr>
            <w:tcW w:w="1378" w:type="dxa"/>
          </w:tcPr>
          <w:p w14:paraId="0FF0107F" w14:textId="77777777" w:rsidR="004E61F7" w:rsidRDefault="00000000">
            <w:pPr>
              <w:widowControl w:val="0"/>
              <w:spacing w:line="240" w:lineRule="auto"/>
              <w:jc w:val="center"/>
            </w:pPr>
            <w:r>
              <w:rPr>
                <w:rFonts w:ascii="Times New Roman" w:hAnsi="Times New Roman" w:cs="Times New Roman"/>
                <w:sz w:val="20"/>
                <w:szCs w:val="20"/>
                <w:lang w:eastAsia="pt-BR"/>
              </w:rPr>
              <w:t>07</w:t>
            </w:r>
          </w:p>
        </w:tc>
        <w:tc>
          <w:tcPr>
            <w:tcW w:w="1982" w:type="dxa"/>
            <w:vAlign w:val="bottom"/>
          </w:tcPr>
          <w:p w14:paraId="07B5871F"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5A0D5F77" w14:textId="77777777" w:rsidR="004E61F7" w:rsidRDefault="00000000">
            <w:pPr>
              <w:widowControl w:val="0"/>
              <w:spacing w:line="240" w:lineRule="auto"/>
              <w:jc w:val="center"/>
            </w:pPr>
            <w:r>
              <w:rPr>
                <w:rFonts w:ascii="Times New Roman" w:hAnsi="Times New Roman" w:cs="Times New Roman"/>
                <w:sz w:val="20"/>
                <w:szCs w:val="20"/>
                <w:lang w:eastAsia="pt-BR"/>
              </w:rPr>
              <w:t>-19.0248</w:t>
            </w:r>
          </w:p>
        </w:tc>
        <w:tc>
          <w:tcPr>
            <w:tcW w:w="1274" w:type="dxa"/>
            <w:vAlign w:val="bottom"/>
          </w:tcPr>
          <w:p w14:paraId="4E1442B4" w14:textId="77777777" w:rsidR="004E61F7" w:rsidRDefault="00000000">
            <w:pPr>
              <w:widowControl w:val="0"/>
              <w:spacing w:line="240" w:lineRule="auto"/>
              <w:jc w:val="center"/>
            </w:pPr>
            <w:r>
              <w:rPr>
                <w:rFonts w:ascii="Times New Roman" w:hAnsi="Times New Roman" w:cs="Times New Roman"/>
                <w:sz w:val="20"/>
                <w:szCs w:val="20"/>
                <w:lang w:eastAsia="pt-BR"/>
              </w:rPr>
              <w:t>-40.2295</w:t>
            </w:r>
          </w:p>
        </w:tc>
        <w:tc>
          <w:tcPr>
            <w:tcW w:w="4441" w:type="dxa"/>
            <w:vAlign w:val="bottom"/>
          </w:tcPr>
          <w:p w14:paraId="7A4FD17F" w14:textId="77777777" w:rsidR="004E61F7" w:rsidRDefault="00000000">
            <w:pPr>
              <w:widowControl w:val="0"/>
              <w:spacing w:line="240" w:lineRule="auto"/>
              <w:jc w:val="center"/>
            </w:pPr>
            <w:r>
              <w:rPr>
                <w:rFonts w:ascii="Times New Roman" w:hAnsi="Times New Roman" w:cs="Times New Roman"/>
                <w:sz w:val="20"/>
                <w:szCs w:val="20"/>
                <w:lang w:eastAsia="pt-BR"/>
              </w:rPr>
              <w:t>Machado 2017</w:t>
            </w:r>
          </w:p>
        </w:tc>
      </w:tr>
      <w:tr w:rsidR="004E61F7" w14:paraId="1234FBC6" w14:textId="77777777">
        <w:trPr>
          <w:trHeight w:val="300"/>
        </w:trPr>
        <w:tc>
          <w:tcPr>
            <w:tcW w:w="1378" w:type="dxa"/>
          </w:tcPr>
          <w:p w14:paraId="1CB3D30B" w14:textId="77777777" w:rsidR="004E61F7" w:rsidRDefault="00000000">
            <w:pPr>
              <w:widowControl w:val="0"/>
              <w:spacing w:line="240" w:lineRule="auto"/>
              <w:jc w:val="center"/>
            </w:pPr>
            <w:r>
              <w:rPr>
                <w:rFonts w:ascii="Times New Roman" w:hAnsi="Times New Roman" w:cs="Times New Roman"/>
                <w:sz w:val="20"/>
                <w:szCs w:val="20"/>
                <w:lang w:eastAsia="pt-BR"/>
              </w:rPr>
              <w:t>09</w:t>
            </w:r>
          </w:p>
        </w:tc>
        <w:tc>
          <w:tcPr>
            <w:tcW w:w="1982" w:type="dxa"/>
            <w:vAlign w:val="bottom"/>
          </w:tcPr>
          <w:p w14:paraId="39B4112E"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4C03F6CA" w14:textId="77777777" w:rsidR="004E61F7" w:rsidRDefault="00000000">
            <w:pPr>
              <w:widowControl w:val="0"/>
              <w:spacing w:line="240" w:lineRule="auto"/>
              <w:jc w:val="center"/>
            </w:pPr>
            <w:r>
              <w:rPr>
                <w:rFonts w:ascii="Times New Roman" w:hAnsi="Times New Roman" w:cs="Times New Roman"/>
                <w:sz w:val="20"/>
                <w:szCs w:val="20"/>
                <w:lang w:eastAsia="pt-BR"/>
              </w:rPr>
              <w:t>-18.2261</w:t>
            </w:r>
          </w:p>
        </w:tc>
        <w:tc>
          <w:tcPr>
            <w:tcW w:w="1274" w:type="dxa"/>
            <w:vAlign w:val="bottom"/>
          </w:tcPr>
          <w:p w14:paraId="4F1F7E7F" w14:textId="77777777" w:rsidR="004E61F7" w:rsidRDefault="00000000">
            <w:pPr>
              <w:widowControl w:val="0"/>
              <w:spacing w:line="240" w:lineRule="auto"/>
              <w:jc w:val="center"/>
            </w:pPr>
            <w:r>
              <w:rPr>
                <w:rFonts w:ascii="Times New Roman" w:hAnsi="Times New Roman" w:cs="Times New Roman"/>
                <w:sz w:val="20"/>
                <w:szCs w:val="20"/>
                <w:lang w:eastAsia="pt-BR"/>
              </w:rPr>
              <w:t>-40.0756</w:t>
            </w:r>
          </w:p>
        </w:tc>
        <w:tc>
          <w:tcPr>
            <w:tcW w:w="4441" w:type="dxa"/>
            <w:vAlign w:val="bottom"/>
          </w:tcPr>
          <w:p w14:paraId="0644A32F" w14:textId="77777777" w:rsidR="004E61F7" w:rsidRDefault="00000000">
            <w:pPr>
              <w:widowControl w:val="0"/>
              <w:spacing w:line="240" w:lineRule="auto"/>
              <w:jc w:val="center"/>
            </w:pPr>
            <w:r>
              <w:rPr>
                <w:rFonts w:ascii="Times New Roman" w:hAnsi="Times New Roman" w:cs="Times New Roman"/>
                <w:sz w:val="20"/>
                <w:szCs w:val="20"/>
                <w:lang w:eastAsia="pt-BR"/>
              </w:rPr>
              <w:t>Nascimento 2019</w:t>
            </w:r>
          </w:p>
        </w:tc>
      </w:tr>
      <w:tr w:rsidR="004E61F7" w14:paraId="3EC349BA" w14:textId="77777777">
        <w:trPr>
          <w:trHeight w:val="300"/>
        </w:trPr>
        <w:tc>
          <w:tcPr>
            <w:tcW w:w="1378" w:type="dxa"/>
          </w:tcPr>
          <w:p w14:paraId="15AB892A" w14:textId="77777777" w:rsidR="004E61F7" w:rsidRDefault="00000000">
            <w:pPr>
              <w:widowControl w:val="0"/>
              <w:spacing w:line="240" w:lineRule="auto"/>
              <w:jc w:val="center"/>
            </w:pPr>
            <w:r>
              <w:rPr>
                <w:rFonts w:ascii="Times New Roman" w:hAnsi="Times New Roman" w:cs="Times New Roman"/>
                <w:sz w:val="20"/>
                <w:szCs w:val="20"/>
                <w:lang w:eastAsia="pt-BR"/>
              </w:rPr>
              <w:t>19</w:t>
            </w:r>
          </w:p>
        </w:tc>
        <w:tc>
          <w:tcPr>
            <w:tcW w:w="1982" w:type="dxa"/>
            <w:vAlign w:val="bottom"/>
          </w:tcPr>
          <w:p w14:paraId="70B9C681"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22013030" w14:textId="77777777" w:rsidR="004E61F7" w:rsidRDefault="00000000">
            <w:pPr>
              <w:widowControl w:val="0"/>
              <w:spacing w:line="240" w:lineRule="auto"/>
              <w:jc w:val="center"/>
            </w:pPr>
            <w:r>
              <w:rPr>
                <w:rFonts w:ascii="Times New Roman" w:hAnsi="Times New Roman" w:cs="Times New Roman"/>
                <w:sz w:val="20"/>
                <w:szCs w:val="20"/>
                <w:lang w:eastAsia="pt-BR"/>
              </w:rPr>
              <w:t>-25.1621</w:t>
            </w:r>
          </w:p>
        </w:tc>
        <w:tc>
          <w:tcPr>
            <w:tcW w:w="1274" w:type="dxa"/>
            <w:vAlign w:val="bottom"/>
          </w:tcPr>
          <w:p w14:paraId="22A25584" w14:textId="77777777" w:rsidR="004E61F7" w:rsidRDefault="00000000">
            <w:pPr>
              <w:widowControl w:val="0"/>
              <w:spacing w:line="240" w:lineRule="auto"/>
              <w:jc w:val="center"/>
            </w:pPr>
            <w:r>
              <w:rPr>
                <w:rFonts w:ascii="Times New Roman" w:hAnsi="Times New Roman" w:cs="Times New Roman"/>
                <w:sz w:val="20"/>
                <w:szCs w:val="20"/>
                <w:lang w:eastAsia="pt-BR"/>
              </w:rPr>
              <w:t>-53.8295</w:t>
            </w:r>
          </w:p>
        </w:tc>
        <w:tc>
          <w:tcPr>
            <w:tcW w:w="4441" w:type="dxa"/>
            <w:vAlign w:val="bottom"/>
          </w:tcPr>
          <w:p w14:paraId="48B765A5"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{"citationItems":[{"id":"ITEM-1","itemData":{"DOI":"10.1007/s10641-019-00871-w","ISSN":"15735133","abstract":"The relationships among the morphology, trophic ecology, and use of food resources by fish fauna in a pristine stream in Iguaçu National Park (INP), Brazil were evaluated. We expected that the trophic patterns would be explained by ecomorphological variations among fishes and the availability of food resources. Sampling was conducted quarterly from May 2015 to April 2016 using electrofishing. The stomach contents of 599 individuals belonging to nine species were analyzed using the volumetric method. Thirty-two morphological measures related to trophic ecology and body morphology were then converted into 10 ecomorphological indices. The fish assemblage consumed aquatic (Diptera, Ephemeroptera) and terrestrial (Hymenoptera) insects, other aquatic invertebrates, plants, and detritus/sediment. Therefore, the consumption frequencies of these food items were considered representative of their environmental availability. Furthermore, the fish fauna presented wide trophic niche breadths and little diet overlap. Principal component analysis (PCA) was used to classify the fishes’ ecomorphological variations into three ecomorphotypes. The benthonic ecomorphotype comprised species with more depressed bodies that eat detritus/algae and dipteran larvae (Ancistrus mullerae and Corydoras carlae). The nektobenthic ecomorphotype included species with elongated bodies and wider heads and mouths that eat aquatic insects and Aeglidae (Trichomycterus stawiarski and Rhamdia spp.). The nektonic ecomorphotype contained species with more compressed bodies and terminal mouths, which are generalist consumers of allochthonous and autochthonous resources. Morphology was significantly correlated with diet, which suggests that ecomorphological variations together with the availability of food in the environment are the main mechanisms underlying trophic segregation and coexistence among species.","author":[{"dropping-particle":"","family":"Baldasso","given":"Mara Cristina","non-dropping-particle":"","parse-names":false,"suffix":""},{"dropping-particle":"","family":"Wolff","given":"Luciano Lazzarini","non-dropping-particle":"","parse-names":false,"suffix":""},{"dropping-particle":"","family":"Neves","given":"Mayara Pereira","non-dropping-particle":"","parse-names":false,"suffix":""},{"dropping-particle":"","family":"Delariva","given":"Rosilene Luciana","non-dropping-particle":"","parse-names":false,"suffix":""}],"container-title":"Environmental Biology of Fishes","id":"ITEM-1","issued":{"date-parts":[["2019"]]},"page":"783-800","publisher":"Environmental Biology of Fishes","title":"Ecomorphological variations and food supply drive trophic relationships in the fish fauna of a pristine neotropical stream","type":"article-journal"},"uris":["http://www.mendeley.com/documents/?uuid=efb3f0cc-2898-40bc-a01a-31440cc22c80"]}],"mendeley":{"formattedCitation":"(Baldasso and others 2019)","manualFormatting":"Baldasso et al., 2019","plainTextFormattedCitation":"(Baldasso and others 2019)","previouslyFormattedCitation":"(Baldasso &lt;i&gt;et al.&lt;/i&gt;, 2019)"},"properties":{"noteIndex":0},"schema":"https://github.com/citation-style-language/schema/raw/master/csl-citation.json"}</w:instrText>
            </w:r>
            <w:r>
              <w:rPr>
                <w:rFonts w:ascii="Times New Roman" w:hAnsi="Times New Roman"/>
                <w:sz w:val="20"/>
                <w:szCs w:val="20"/>
              </w:rPr>
              <w:fldChar w:fldCharType="separate"/>
            </w:r>
            <w:bookmarkStart w:id="57" w:name="__Fieldmark__2992_711587565"/>
            <w:r>
              <w:rPr>
                <w:rFonts w:ascii="Times New Roman" w:hAnsi="Times New Roman" w:cs="Times New Roman"/>
                <w:sz w:val="20"/>
                <w:szCs w:val="20"/>
                <w:lang w:eastAsia="pt-BR"/>
              </w:rPr>
              <w:t>B</w:t>
            </w:r>
            <w:bookmarkStart w:id="58" w:name="__Fieldmark__3211_223871812"/>
            <w:r>
              <w:rPr>
                <w:rFonts w:ascii="Times New Roman" w:hAnsi="Times New Roman" w:cs="Times New Roman"/>
                <w:sz w:val="20"/>
                <w:szCs w:val="20"/>
                <w:lang w:eastAsia="pt-BR"/>
              </w:rPr>
              <w:t>a</w:t>
            </w:r>
            <w:bookmarkStart w:id="59" w:name="__Fieldmark__3608_1477583323"/>
            <w:r>
              <w:rPr>
                <w:rFonts w:ascii="Times New Roman" w:hAnsi="Times New Roman" w:cs="Times New Roman"/>
                <w:sz w:val="20"/>
                <w:szCs w:val="20"/>
                <w:lang w:eastAsia="pt-BR"/>
              </w:rPr>
              <w:t xml:space="preserve">ldasso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2019</w:t>
            </w:r>
            <w:r>
              <w:rPr>
                <w:rFonts w:ascii="Times New Roman" w:hAnsi="Times New Roman"/>
                <w:sz w:val="20"/>
                <w:szCs w:val="20"/>
              </w:rPr>
              <w:fldChar w:fldCharType="end"/>
            </w:r>
            <w:bookmarkEnd w:id="57"/>
            <w:bookmarkEnd w:id="58"/>
            <w:bookmarkEnd w:id="59"/>
          </w:p>
        </w:tc>
      </w:tr>
      <w:tr w:rsidR="004E61F7" w14:paraId="4C08C9F8" w14:textId="77777777">
        <w:trPr>
          <w:trHeight w:val="300"/>
        </w:trPr>
        <w:tc>
          <w:tcPr>
            <w:tcW w:w="1378" w:type="dxa"/>
          </w:tcPr>
          <w:p w14:paraId="64F035CA" w14:textId="77777777" w:rsidR="004E61F7" w:rsidRDefault="00000000">
            <w:pPr>
              <w:widowControl w:val="0"/>
              <w:spacing w:line="240" w:lineRule="auto"/>
              <w:jc w:val="center"/>
            </w:pPr>
            <w:r>
              <w:rPr>
                <w:rFonts w:ascii="Times New Roman" w:hAnsi="Times New Roman" w:cs="Times New Roman"/>
                <w:sz w:val="20"/>
                <w:szCs w:val="20"/>
                <w:lang w:eastAsia="pt-BR"/>
              </w:rPr>
              <w:lastRenderedPageBreak/>
              <w:t>13</w:t>
            </w:r>
          </w:p>
        </w:tc>
        <w:tc>
          <w:tcPr>
            <w:tcW w:w="1982" w:type="dxa"/>
            <w:vAlign w:val="bottom"/>
          </w:tcPr>
          <w:p w14:paraId="6E4C82B0"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083E80E5" w14:textId="77777777" w:rsidR="004E61F7" w:rsidRDefault="00000000">
            <w:pPr>
              <w:widowControl w:val="0"/>
              <w:spacing w:line="240" w:lineRule="auto"/>
              <w:jc w:val="center"/>
            </w:pPr>
            <w:r>
              <w:rPr>
                <w:rFonts w:ascii="Times New Roman" w:hAnsi="Times New Roman" w:cs="Times New Roman"/>
                <w:sz w:val="20"/>
                <w:szCs w:val="20"/>
                <w:lang w:eastAsia="pt-BR"/>
              </w:rPr>
              <w:t>-23.8382</w:t>
            </w:r>
          </w:p>
        </w:tc>
        <w:tc>
          <w:tcPr>
            <w:tcW w:w="1274" w:type="dxa"/>
            <w:vAlign w:val="bottom"/>
          </w:tcPr>
          <w:p w14:paraId="60E37455" w14:textId="77777777" w:rsidR="004E61F7" w:rsidRDefault="00000000">
            <w:pPr>
              <w:widowControl w:val="0"/>
              <w:spacing w:line="240" w:lineRule="auto"/>
              <w:jc w:val="center"/>
            </w:pPr>
            <w:r>
              <w:rPr>
                <w:rFonts w:ascii="Times New Roman" w:hAnsi="Times New Roman" w:cs="Times New Roman"/>
                <w:sz w:val="20"/>
                <w:szCs w:val="20"/>
                <w:lang w:eastAsia="pt-BR"/>
              </w:rPr>
              <w:t>-54.349</w:t>
            </w:r>
          </w:p>
        </w:tc>
        <w:tc>
          <w:tcPr>
            <w:tcW w:w="4441" w:type="dxa"/>
            <w:vAlign w:val="bottom"/>
          </w:tcPr>
          <w:p w14:paraId="10F2C1FD"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{"citationItems":[{"id":"ITEM-1","itemData":{"DOI":"10.4025/actascibiolsci.v38i4.31515","ISSN":"1807863X","abstract":"We described the spatial distribution of fish trophic groups in the Água Boa Stream, MS, Brazil. Specimens were caught using electrofishing in the upper, intermediate and lower stretches of the stream, between March and November 2008. We analyzed 415 stomach contents of 24 species. Detritus/sediment and aquatic invertebrates were the main exploited resources. Ordination analysis categorized the species in six trophic groups. Aquatic invertivores showed the highest richness (10 species), followed by detritivores (08 species), omnivores (03 species), terrestrial invertivores (03 species), algivores (02 species) and herbivore (01 species). Three trophic groups occurred in the upper stretch, six in the intermediate and five in the lower. Detritivores, omnivores and algivores showed the highest density, while detritivores and aquatic invertivores presented the highest biomass. Autochthonous resources were particularly important to the studied fish fauna, especially aquatic invertebrates, so, conservation actions reducing the simplification of the habitat by silting and recovering the riparian forest are essential to maintain the ichthyofauna of the Água Boa Stream.","author":[{"dropping-particle":"","family":"Lopes","given":"Evaneide Nogueira","non-dropping-particle":"","parse-names":false,"suffix":""},{"dropping-particle":"","family":"Abelha","given":"Milza Celi Fedatto","non-dropping-particle":"","parse-names":false,"suffix":""},{"dropping-particle":"","family":"Batista-Silva","given":"Valéria Flávia","non-dropping-particle":"","parse-names":false,"suffix":""},{"dropping-particle":"","family":"Kashiwaqui","given":"Elaine Antoniassi Luiz","non-dropping-particle":"","parse-names":false,"suffix":""},{"dropping-particle":"","family":"Bailly","given":"Dayani","non-dropping-particle":"","parse-names":false,"suffix":""}],"container-title":"Acta Scientiarum - Biological Sciences","id":"ITEM-1","issue":"4","issued":{"date-parts":[["2016"]]},"page":"429-437","title":"Estrutura trófica de peixes em riacho de primeira ordem da bacia do rio iguatemi, alto rio Paraná, Brasil","type":"article-journal","volume":"38"},"uris":["http://www.mendeley.com/documents/?uuid=2133162d-9e62-4fdf-a967-6a695905ebf3"]}],"mendeley":{"formattedCitation":"(Lopes and others 2016)","manualFormatting":"Lopes et al., 2016","plainTextFormattedCitation":"(Lopes and others 2016)","previouslyFormattedCitation":"(Lopes &lt;i&gt;et al.&lt;/i&gt;, 2016)"},"properties":{"noteIndex":0},"schema":"https://github.com/citation-style-language/schema/raw/master/csl-citation.json"}</w:instrText>
            </w:r>
            <w:r>
              <w:rPr>
                <w:rFonts w:ascii="Times New Roman" w:hAnsi="Times New Roman"/>
                <w:sz w:val="20"/>
                <w:szCs w:val="20"/>
              </w:rPr>
              <w:fldChar w:fldCharType="separate"/>
            </w:r>
            <w:bookmarkStart w:id="60" w:name="__Fieldmark__3013_711587565"/>
            <w:r>
              <w:rPr>
                <w:rFonts w:ascii="Times New Roman" w:hAnsi="Times New Roman" w:cs="Times New Roman"/>
                <w:sz w:val="20"/>
                <w:szCs w:val="20"/>
                <w:lang w:eastAsia="pt-BR"/>
              </w:rPr>
              <w:t>L</w:t>
            </w:r>
            <w:bookmarkStart w:id="61" w:name="__Fieldmark__3230_223871812"/>
            <w:r>
              <w:rPr>
                <w:rFonts w:ascii="Times New Roman" w:hAnsi="Times New Roman" w:cs="Times New Roman"/>
                <w:sz w:val="20"/>
                <w:szCs w:val="20"/>
                <w:lang w:eastAsia="pt-BR"/>
              </w:rPr>
              <w:t>o</w:t>
            </w:r>
            <w:bookmarkStart w:id="62" w:name="__Fieldmark__3623_1477583323"/>
            <w:r>
              <w:rPr>
                <w:rFonts w:ascii="Times New Roman" w:hAnsi="Times New Roman" w:cs="Times New Roman"/>
                <w:sz w:val="20"/>
                <w:szCs w:val="20"/>
                <w:lang w:eastAsia="pt-BR"/>
              </w:rPr>
              <w:t xml:space="preserve">pes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2016</w:t>
            </w:r>
            <w:r>
              <w:rPr>
                <w:rFonts w:ascii="Times New Roman" w:hAnsi="Times New Roman"/>
                <w:sz w:val="20"/>
                <w:szCs w:val="20"/>
              </w:rPr>
              <w:fldChar w:fldCharType="end"/>
            </w:r>
            <w:bookmarkEnd w:id="60"/>
            <w:bookmarkEnd w:id="61"/>
            <w:bookmarkEnd w:id="62"/>
          </w:p>
        </w:tc>
      </w:tr>
      <w:tr w:rsidR="004E61F7" w14:paraId="6A68CC0A" w14:textId="77777777">
        <w:trPr>
          <w:trHeight w:val="300"/>
        </w:trPr>
        <w:tc>
          <w:tcPr>
            <w:tcW w:w="1378" w:type="dxa"/>
          </w:tcPr>
          <w:p w14:paraId="08391EBE" w14:textId="77777777" w:rsidR="004E61F7" w:rsidRDefault="00000000">
            <w:pPr>
              <w:widowControl w:val="0"/>
              <w:spacing w:line="240" w:lineRule="auto"/>
              <w:jc w:val="center"/>
            </w:pPr>
            <w:r>
              <w:rPr>
                <w:rFonts w:ascii="Times New Roman" w:hAnsi="Times New Roman" w:cs="Times New Roman"/>
                <w:sz w:val="20"/>
                <w:szCs w:val="20"/>
                <w:lang w:eastAsia="pt-BR"/>
              </w:rPr>
              <w:t>14</w:t>
            </w:r>
          </w:p>
        </w:tc>
        <w:tc>
          <w:tcPr>
            <w:tcW w:w="1982" w:type="dxa"/>
            <w:vAlign w:val="bottom"/>
          </w:tcPr>
          <w:p w14:paraId="125D04DE"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159061B6" w14:textId="77777777" w:rsidR="004E61F7" w:rsidRDefault="00000000">
            <w:pPr>
              <w:widowControl w:val="0"/>
              <w:spacing w:line="240" w:lineRule="auto"/>
              <w:jc w:val="center"/>
            </w:pPr>
            <w:r>
              <w:rPr>
                <w:rFonts w:ascii="Times New Roman" w:hAnsi="Times New Roman" w:cs="Times New Roman"/>
                <w:sz w:val="20"/>
                <w:szCs w:val="20"/>
                <w:lang w:eastAsia="pt-BR"/>
              </w:rPr>
              <w:t>-23.256</w:t>
            </w:r>
          </w:p>
        </w:tc>
        <w:tc>
          <w:tcPr>
            <w:tcW w:w="1274" w:type="dxa"/>
            <w:vAlign w:val="bottom"/>
          </w:tcPr>
          <w:p w14:paraId="5F014B46" w14:textId="77777777" w:rsidR="004E61F7" w:rsidRDefault="00000000">
            <w:pPr>
              <w:widowControl w:val="0"/>
              <w:spacing w:line="240" w:lineRule="auto"/>
              <w:jc w:val="center"/>
            </w:pPr>
            <w:r>
              <w:rPr>
                <w:rFonts w:ascii="Times New Roman" w:hAnsi="Times New Roman" w:cs="Times New Roman"/>
                <w:sz w:val="20"/>
                <w:szCs w:val="20"/>
                <w:lang w:eastAsia="pt-BR"/>
              </w:rPr>
              <w:t>-46.9613</w:t>
            </w:r>
          </w:p>
        </w:tc>
        <w:tc>
          <w:tcPr>
            <w:tcW w:w="4441" w:type="dxa"/>
            <w:vAlign w:val="bottom"/>
          </w:tcPr>
          <w:p w14:paraId="4FB19332"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{"citationItems":[{"id":"ITEM-1","itemData":{"DOI":"10.1590/s1679-62252009000100009","ISSN":"16796225","abstract":"This study aimed to characterize the trophic structure of the fish assemblage in streams of the Serra Japi, an ecotonal area between the Atlantic Forest and inland forests of São Paulo State, Southeastern Brazil. Fish were collected with electrofishing equipment in 15 sites covering different regions, substrate types and riparian vegetation, distributed throughout the Caguaçú River, Caxambú, Piraí and Guapeva River micro-basins, during the rainy (January/February) and dry season (June) of 2007. The 589 specimens analyzed from 22 species, were assigned to different trophic groups, discriminated through a matrix of similarity, based on the food index (IA i). The results show the formation of seven groups with a predominance of insectivorous and omnivorous species, followed by detritivores, piscivores, omnivore-carnivores and herbivores, which consumed mostly items of autochthonous origin, where algae and young insects were dominant. Canonical correspondence analysis (CCA), correlating the biomass of trophic groups to environmental variables, showed that omnivores, insectivores and omnivore-carnivores displayed a wide distribution, while detritivores, herbivores and piscivores were restricted to specific locations, related to different physical and chemical variables as total nitrogen, conductivity and temperature. Despite the increase in total biomass at the most urbanized sites, the results indicate that the streams maintain a diverse community, suggesting that most of them are in preserved conditions. © 2009 Sociedade Brasileira de Ictiologia.","author":[{"dropping-particle":"","family":"Rolla","given":"Ana Paula Pozzo Rios","non-dropping-particle":"","parse-names":false,"suffix":""},{"dropping-particle":"","family":"Esteves","given":"Katharina Eichbaum","non-dropping-particle":"","parse-names":false,"suffix":""},{"dropping-particle":"","family":"Ávila-da-Silva","given":"Antônio Olinto","non-dropping-particle":"","parse-names":false,"suffix":""}],"container-title":"Neotropical Ichthyology","id":"ITEM-1","issue":"1","issued":{"date-parts":[["2009"]]},"page":"65-76","title":"Feeding ecology of a stream fish assemblage in an Atlantic Forest remnant (Serra do Japi, SP, Brazil)","type":"article-journal","volume":"7"},"uris":["http://www.mendeley.com/documents/?uuid=ae241041-bb0f-4fa0-b8bb-ebc1c579c4bc"]}],"mendeley":{"formattedCitation":"(Rolla and others 2009)","manualFormatting":"Rolla et al., 2009","plainTextFormattedCitation":"(Rolla and others 2009)","previouslyFormattedCitation":"(Rolla &lt;i&gt;et al.&lt;/i&gt;, 2009)"},"properties":{"noteIndex":0},"schema":"https://github.com/citation-style-language/schema/raw/master/csl-citation.json"}</w:instrText>
            </w:r>
            <w:r>
              <w:rPr>
                <w:rFonts w:ascii="Times New Roman" w:hAnsi="Times New Roman"/>
                <w:sz w:val="20"/>
                <w:szCs w:val="20"/>
              </w:rPr>
              <w:fldChar w:fldCharType="separate"/>
            </w:r>
            <w:bookmarkStart w:id="63" w:name="__Fieldmark__3034_711587565"/>
            <w:r>
              <w:rPr>
                <w:rFonts w:ascii="Times New Roman" w:hAnsi="Times New Roman" w:cs="Times New Roman"/>
                <w:sz w:val="20"/>
                <w:szCs w:val="20"/>
                <w:lang w:eastAsia="pt-BR"/>
              </w:rPr>
              <w:t>R</w:t>
            </w:r>
            <w:bookmarkStart w:id="64" w:name="__Fieldmark__3247_223871812"/>
            <w:r>
              <w:rPr>
                <w:rFonts w:ascii="Times New Roman" w:hAnsi="Times New Roman" w:cs="Times New Roman"/>
                <w:sz w:val="20"/>
                <w:szCs w:val="20"/>
                <w:lang w:eastAsia="pt-BR"/>
              </w:rPr>
              <w:t>o</w:t>
            </w:r>
            <w:bookmarkStart w:id="65" w:name="__Fieldmark__3638_1477583323"/>
            <w:r>
              <w:rPr>
                <w:rFonts w:ascii="Times New Roman" w:hAnsi="Times New Roman" w:cs="Times New Roman"/>
                <w:sz w:val="20"/>
                <w:szCs w:val="20"/>
                <w:lang w:eastAsia="pt-BR"/>
              </w:rPr>
              <w:t xml:space="preserve">lla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2009</w:t>
            </w:r>
            <w:r>
              <w:rPr>
                <w:rFonts w:ascii="Times New Roman" w:hAnsi="Times New Roman"/>
                <w:sz w:val="20"/>
                <w:szCs w:val="20"/>
              </w:rPr>
              <w:fldChar w:fldCharType="end"/>
            </w:r>
            <w:bookmarkEnd w:id="63"/>
            <w:bookmarkEnd w:id="64"/>
            <w:bookmarkEnd w:id="65"/>
          </w:p>
        </w:tc>
      </w:tr>
      <w:tr w:rsidR="004E61F7" w14:paraId="5AE0FA17" w14:textId="77777777">
        <w:trPr>
          <w:trHeight w:val="300"/>
        </w:trPr>
        <w:tc>
          <w:tcPr>
            <w:tcW w:w="1378" w:type="dxa"/>
          </w:tcPr>
          <w:p w14:paraId="51688488" w14:textId="77777777" w:rsidR="004E61F7" w:rsidRDefault="00000000">
            <w:pPr>
              <w:widowControl w:val="0"/>
              <w:spacing w:line="240" w:lineRule="auto"/>
              <w:jc w:val="center"/>
            </w:pPr>
            <w:r>
              <w:rPr>
                <w:rFonts w:ascii="Times New Roman" w:hAnsi="Times New Roman" w:cs="Times New Roman"/>
                <w:sz w:val="20"/>
                <w:szCs w:val="20"/>
                <w:lang w:eastAsia="pt-BR"/>
              </w:rPr>
              <w:t>15</w:t>
            </w:r>
          </w:p>
        </w:tc>
        <w:tc>
          <w:tcPr>
            <w:tcW w:w="1982" w:type="dxa"/>
            <w:vAlign w:val="bottom"/>
          </w:tcPr>
          <w:p w14:paraId="31B13AA3"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772341E6" w14:textId="77777777" w:rsidR="004E61F7" w:rsidRDefault="00000000">
            <w:pPr>
              <w:widowControl w:val="0"/>
              <w:spacing w:line="240" w:lineRule="auto"/>
              <w:jc w:val="center"/>
            </w:pPr>
            <w:r>
              <w:rPr>
                <w:rFonts w:ascii="Times New Roman" w:hAnsi="Times New Roman" w:cs="Times New Roman"/>
                <w:sz w:val="20"/>
                <w:szCs w:val="20"/>
                <w:lang w:eastAsia="pt-BR"/>
              </w:rPr>
              <w:t>-25.365</w:t>
            </w:r>
          </w:p>
        </w:tc>
        <w:tc>
          <w:tcPr>
            <w:tcW w:w="1274" w:type="dxa"/>
            <w:vAlign w:val="bottom"/>
          </w:tcPr>
          <w:p w14:paraId="1EA407B9" w14:textId="77777777" w:rsidR="004E61F7" w:rsidRDefault="00000000">
            <w:pPr>
              <w:widowControl w:val="0"/>
              <w:spacing w:line="240" w:lineRule="auto"/>
              <w:jc w:val="center"/>
            </w:pPr>
            <w:r>
              <w:rPr>
                <w:rFonts w:ascii="Times New Roman" w:hAnsi="Times New Roman" w:cs="Times New Roman"/>
                <w:sz w:val="20"/>
                <w:szCs w:val="20"/>
                <w:lang w:eastAsia="pt-BR"/>
              </w:rPr>
              <w:t>-48.8321</w:t>
            </w:r>
          </w:p>
        </w:tc>
        <w:tc>
          <w:tcPr>
            <w:tcW w:w="4441" w:type="dxa"/>
            <w:vAlign w:val="bottom"/>
          </w:tcPr>
          <w:p w14:paraId="15C8FEBB"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{"citationItems":[{"id":"ITEM-1","itemData":{"DOI":"10.1590/S1679-62252013005000005","ISSN":"16796225","abstract":"This study described the use of food resources and the distribution of fish trophic guilds along the longitudinal gradient of a coastal Atlantic stream, southern Brazil. Allochthonous resources (terrestrial insects) predominated in the headwaters, whereas autochthonous food items (algae, fish) and detritus predominated in the mouth section. Detritivorous, aquaticinvertivorous, and terrestrial- and aquatic-insectivorous species occurred throughout the gradient, while omnivorous and piscivorous in the headwaters and middle stretches, respectively, and herbivorous in the middle and mouth. Detritivores and aquatic-insectivores were significantly more specialized than the other guilds, however, there was no evidence of a longitudinal increase in trophic specialization. Density and biomass of aquatic-invertivores and aquatic-insectivores decreased, whereas that of detritivores increased longitudinally. The distribution of trophic guilds was significantly associated with the stream section, where aquatic and terrestrial insectivorous were more frequent in rocky and flowed stretches from the headwater and detritivores in deeper environments with finer particles of substrate from the mouth. This suggests that fish assemblages in coastal streams with a steep longitudinal gradient may follow patterns in the use of food resources according with the food availability along the river, as predicted by the River Continuum Concept. © 2013 Sociedade Brasileira de Ictiologia.","author":[{"dropping-particle":"","family":"Wolff","given":"Luciano Lazzarini","non-dropping-particle":"","parse-names":false,"suffix":""},{"dropping-particle":"","family":"Carniatto","given":"Natália","non-dropping-particle":"","parse-names":false,"suffix":""},{"dropping-particle":"","family":"Hahn","given":"Norma Segatti","non-dropping-particle":"","parse-names":false,"suffix":""}],"container-title":"Neotropical Ichthyology","id":"ITEM-1","issue":"2","issued":{"date-parts":[["2013"]]},"page":"375-386","title":"Longitudinal use of feeding resources and distribution of fish trophic guilds in a coastal Atlantic stream, southern Brazil","type":"article-journal","volume":"11"},"uris":["http://www.mendeley.com/documents/?uuid=35350d17-d976-4eec-aa89-653c8dc0fb2f"]}],"mendeley":{"formattedCitation":"(Wolff and others 2013)","manualFormatting":"Wolff et al., 2013","plainTextFormattedCitation":"(Wolff and others 2013)","previouslyFormattedCitation":"(Wolff &lt;i&gt;et al.&lt;/i&gt;, 2013)"},"properties":{"noteIndex":0},"schema":"https://github.com/citation-style-language/schema/raw/master/csl-citation.json"}</w:instrText>
            </w:r>
            <w:r>
              <w:rPr>
                <w:rFonts w:ascii="Times New Roman" w:hAnsi="Times New Roman"/>
                <w:sz w:val="20"/>
                <w:szCs w:val="20"/>
              </w:rPr>
              <w:fldChar w:fldCharType="separate"/>
            </w:r>
            <w:bookmarkStart w:id="66" w:name="__Fieldmark__3055_711587565"/>
            <w:r>
              <w:rPr>
                <w:rFonts w:ascii="Times New Roman" w:hAnsi="Times New Roman" w:cs="Times New Roman"/>
                <w:sz w:val="20"/>
                <w:szCs w:val="20"/>
                <w:lang w:eastAsia="pt-BR"/>
              </w:rPr>
              <w:t>W</w:t>
            </w:r>
            <w:bookmarkStart w:id="67" w:name="__Fieldmark__3266_223871812"/>
            <w:r>
              <w:rPr>
                <w:rFonts w:ascii="Times New Roman" w:hAnsi="Times New Roman" w:cs="Times New Roman"/>
                <w:sz w:val="20"/>
                <w:szCs w:val="20"/>
                <w:lang w:eastAsia="pt-BR"/>
              </w:rPr>
              <w:t>o</w:t>
            </w:r>
            <w:bookmarkStart w:id="68" w:name="__Fieldmark__3653_1477583323"/>
            <w:r>
              <w:rPr>
                <w:rFonts w:ascii="Times New Roman" w:hAnsi="Times New Roman" w:cs="Times New Roman"/>
                <w:sz w:val="20"/>
                <w:szCs w:val="20"/>
                <w:lang w:eastAsia="pt-BR"/>
              </w:rPr>
              <w:t xml:space="preserve">lff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2013</w:t>
            </w:r>
            <w:r>
              <w:rPr>
                <w:rFonts w:ascii="Times New Roman" w:hAnsi="Times New Roman"/>
                <w:sz w:val="20"/>
                <w:szCs w:val="20"/>
              </w:rPr>
              <w:fldChar w:fldCharType="end"/>
            </w:r>
            <w:bookmarkEnd w:id="66"/>
            <w:bookmarkEnd w:id="67"/>
            <w:bookmarkEnd w:id="68"/>
          </w:p>
        </w:tc>
      </w:tr>
      <w:tr w:rsidR="004E61F7" w14:paraId="161CFE9C" w14:textId="77777777">
        <w:trPr>
          <w:trHeight w:val="300"/>
        </w:trPr>
        <w:tc>
          <w:tcPr>
            <w:tcW w:w="1378" w:type="dxa"/>
          </w:tcPr>
          <w:p w14:paraId="03E71A01" w14:textId="77777777" w:rsidR="004E61F7" w:rsidRDefault="00000000">
            <w:pPr>
              <w:widowControl w:val="0"/>
              <w:spacing w:line="240" w:lineRule="auto"/>
              <w:jc w:val="center"/>
            </w:pPr>
            <w:r>
              <w:rPr>
                <w:rFonts w:ascii="Times New Roman" w:hAnsi="Times New Roman" w:cs="Times New Roman"/>
                <w:sz w:val="20"/>
                <w:szCs w:val="20"/>
                <w:lang w:eastAsia="pt-BR"/>
              </w:rPr>
              <w:t>16</w:t>
            </w:r>
          </w:p>
        </w:tc>
        <w:tc>
          <w:tcPr>
            <w:tcW w:w="1982" w:type="dxa"/>
            <w:vAlign w:val="bottom"/>
          </w:tcPr>
          <w:p w14:paraId="53DD3D14"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697D0241" w14:textId="77777777" w:rsidR="004E61F7" w:rsidRDefault="00000000">
            <w:pPr>
              <w:widowControl w:val="0"/>
              <w:spacing w:line="240" w:lineRule="auto"/>
              <w:jc w:val="center"/>
            </w:pPr>
            <w:r>
              <w:rPr>
                <w:rFonts w:ascii="Times New Roman" w:hAnsi="Times New Roman" w:cs="Times New Roman"/>
                <w:sz w:val="20"/>
                <w:szCs w:val="20"/>
                <w:lang w:eastAsia="pt-BR"/>
              </w:rPr>
              <w:t>-25.5461</w:t>
            </w:r>
          </w:p>
        </w:tc>
        <w:tc>
          <w:tcPr>
            <w:tcW w:w="1274" w:type="dxa"/>
            <w:vAlign w:val="bottom"/>
          </w:tcPr>
          <w:p w14:paraId="7BCC5738" w14:textId="77777777" w:rsidR="004E61F7" w:rsidRDefault="00000000">
            <w:pPr>
              <w:widowControl w:val="0"/>
              <w:spacing w:line="240" w:lineRule="auto"/>
              <w:jc w:val="center"/>
            </w:pPr>
            <w:r>
              <w:rPr>
                <w:rFonts w:ascii="Times New Roman" w:hAnsi="Times New Roman" w:cs="Times New Roman"/>
                <w:sz w:val="20"/>
                <w:szCs w:val="20"/>
                <w:lang w:eastAsia="pt-BR"/>
              </w:rPr>
              <w:t>-53.2977</w:t>
            </w:r>
          </w:p>
        </w:tc>
        <w:tc>
          <w:tcPr>
            <w:tcW w:w="4441" w:type="dxa"/>
            <w:vAlign w:val="bottom"/>
          </w:tcPr>
          <w:p w14:paraId="693AF6DA"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{"citationItems":[{"id":"ITEM-1","itemData":{"DOI":"10.1590/S1679-62252013000400017","ISSN":"16796225","abstract":"This study examined the diet and trophic structure of the fish fauna, over temporal and spatial scales, as affected by the impoundment of the Iguaçu River in the region of Salto Caxias, Paraná State, Brazil. Sampling was conducted before (March 1997 - February 1998) and after the impoundment (March 1999 - February 2000), at four sampling sites. The stomach contents were analyzed by the volumetric method. The species could be organized in 10 trophic guilds: algivores, carcinophages, detritivores, herbivores, aquatic insectivores, terrestrial insectivores, invertivores, omnivores, piscivores, and planktivores; the first and last guilds were represented only in the post-impoundment period. Similarity patterns and feeding changes were summarized by a non-metric Multi-dimensional Scaling (nMDS) analysis and statistically tested by a Permutational multivariate analysis of variance (PERMANOVA). Most species showed feeding changes, except for the piscivores and detritivores. These changes were related to the temporal factor (impoundment phases), such as reduced intake of benthic organisms and allochthonous food, which were usually replaced by resources from the reservoir itself (algae, microcrustaceans, and fish), simplifying the food spectrum of the fish fauna. A different indicator of food resources (IndVal) corroborated these changes in the feeding of the species. The proportions of the trophic guilds evaluated based on the catch per unit of effort (CPUE) and tested by ANOSIM were significantly different before and after the impoundment. Herbivores and piscivores were the guilds that contributed (SIMPER) to these differences, especially the high increase in biomass of the piscivore guild after the impoundment. Variations in the abundance of trophic guilds were more directly related to changes in the feeding habits of the fish fauna than to increases in the number and biomass of the species that constitute these guilds. © 2013 Sociedade Brasileira de Ictiologia.","author":[{"dropping-particle":"","family":"Delariva","given":"Rosilene Luciana","non-dropping-particle":"","parse-names":false,"suffix":""},{"dropping-particle":"","family":"Hahn","given":"Norma Segatti","non-dropping-particle":"","parse-names":false,"suffix":""},{"dropping-particle":"","family":"Kashiwaqui","given":"Elaine Antoniassi Luiz","non-dropping-particle":"","parse-names":false,"suffix":""}],"container-title":"Neotropical Ichthyology","id":"ITEM-1","issue":"4","issued":{"date-parts":[["2013"]]},"page":"891-904","title":"Diet and trophic structure of the fish fauna in a subtropical ecosystem: Impoundment effects","type":"article-journal","volume":"11"},"uris":["http://www.mendeley.com/documents/?uuid=70baf4fb-31e0-4223-9810-723a79379693"]}],"mendeley":{"formattedCitation":"(Delariva and others 2013)","manualFormatting":"Delariva et al., 2013","plainTextFormattedCitation":"(Delariva and others 2013)","previouslyFormattedCitation":"(Delariva &lt;i&gt;et al.&lt;/i&gt;, 2013)"},"properties":{"noteIndex":0},"schema":"https://github.com/citation-style-language/schema/raw/master/csl-citation.json"}</w:instrText>
            </w:r>
            <w:r>
              <w:rPr>
                <w:rFonts w:ascii="Times New Roman" w:hAnsi="Times New Roman"/>
                <w:sz w:val="20"/>
                <w:szCs w:val="20"/>
              </w:rPr>
              <w:fldChar w:fldCharType="separate"/>
            </w:r>
            <w:bookmarkStart w:id="69" w:name="__Fieldmark__3076_711587565"/>
            <w:r>
              <w:rPr>
                <w:rFonts w:ascii="Times New Roman" w:hAnsi="Times New Roman" w:cs="Times New Roman"/>
                <w:sz w:val="20"/>
                <w:szCs w:val="20"/>
                <w:lang w:eastAsia="pt-BR"/>
              </w:rPr>
              <w:t>D</w:t>
            </w:r>
            <w:bookmarkStart w:id="70" w:name="__Fieldmark__3283_223871812"/>
            <w:r>
              <w:rPr>
                <w:rFonts w:ascii="Times New Roman" w:hAnsi="Times New Roman" w:cs="Times New Roman"/>
                <w:sz w:val="20"/>
                <w:szCs w:val="20"/>
                <w:lang w:eastAsia="pt-BR"/>
              </w:rPr>
              <w:t>e</w:t>
            </w:r>
            <w:bookmarkStart w:id="71" w:name="__Fieldmark__3668_1477583323"/>
            <w:r>
              <w:rPr>
                <w:rFonts w:ascii="Times New Roman" w:hAnsi="Times New Roman" w:cs="Times New Roman"/>
                <w:sz w:val="20"/>
                <w:szCs w:val="20"/>
                <w:lang w:eastAsia="pt-BR"/>
              </w:rPr>
              <w:t xml:space="preserve">lariva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2013</w:t>
            </w:r>
            <w:r>
              <w:rPr>
                <w:rFonts w:ascii="Times New Roman" w:hAnsi="Times New Roman"/>
                <w:sz w:val="20"/>
                <w:szCs w:val="20"/>
              </w:rPr>
              <w:fldChar w:fldCharType="end"/>
            </w:r>
            <w:bookmarkEnd w:id="69"/>
            <w:bookmarkEnd w:id="70"/>
            <w:bookmarkEnd w:id="71"/>
          </w:p>
        </w:tc>
      </w:tr>
      <w:tr w:rsidR="004E61F7" w14:paraId="5DEA0D2A" w14:textId="77777777">
        <w:trPr>
          <w:trHeight w:val="300"/>
        </w:trPr>
        <w:tc>
          <w:tcPr>
            <w:tcW w:w="1378" w:type="dxa"/>
          </w:tcPr>
          <w:p w14:paraId="71607259" w14:textId="77777777" w:rsidR="004E61F7" w:rsidRDefault="00000000">
            <w:pPr>
              <w:widowControl w:val="0"/>
              <w:spacing w:line="240" w:lineRule="auto"/>
              <w:jc w:val="center"/>
            </w:pPr>
            <w:r>
              <w:rPr>
                <w:rFonts w:ascii="Times New Roman" w:hAnsi="Times New Roman" w:cs="Times New Roman"/>
                <w:sz w:val="20"/>
                <w:szCs w:val="20"/>
                <w:lang w:eastAsia="pt-BR"/>
              </w:rPr>
              <w:t>17</w:t>
            </w:r>
          </w:p>
        </w:tc>
        <w:tc>
          <w:tcPr>
            <w:tcW w:w="1982" w:type="dxa"/>
            <w:vAlign w:val="bottom"/>
          </w:tcPr>
          <w:p w14:paraId="1C0FABB5"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203AFD79" w14:textId="77777777" w:rsidR="004E61F7" w:rsidRDefault="00000000">
            <w:pPr>
              <w:widowControl w:val="0"/>
              <w:spacing w:line="240" w:lineRule="auto"/>
              <w:jc w:val="center"/>
            </w:pPr>
            <w:r>
              <w:rPr>
                <w:rFonts w:ascii="Times New Roman" w:hAnsi="Times New Roman" w:cs="Times New Roman"/>
                <w:sz w:val="20"/>
                <w:szCs w:val="20"/>
                <w:lang w:eastAsia="pt-BR"/>
              </w:rPr>
              <w:t>-23.5365</w:t>
            </w:r>
          </w:p>
        </w:tc>
        <w:tc>
          <w:tcPr>
            <w:tcW w:w="1274" w:type="dxa"/>
            <w:vAlign w:val="bottom"/>
          </w:tcPr>
          <w:p w14:paraId="121ABFB6" w14:textId="77777777" w:rsidR="004E61F7" w:rsidRDefault="00000000">
            <w:pPr>
              <w:widowControl w:val="0"/>
              <w:spacing w:line="240" w:lineRule="auto"/>
              <w:jc w:val="center"/>
            </w:pPr>
            <w:r>
              <w:rPr>
                <w:rFonts w:ascii="Times New Roman" w:hAnsi="Times New Roman" w:cs="Times New Roman"/>
                <w:sz w:val="20"/>
                <w:szCs w:val="20"/>
                <w:lang w:eastAsia="pt-BR"/>
              </w:rPr>
              <w:t>-51.7831</w:t>
            </w:r>
          </w:p>
        </w:tc>
        <w:tc>
          <w:tcPr>
            <w:tcW w:w="4441" w:type="dxa"/>
            <w:vAlign w:val="bottom"/>
          </w:tcPr>
          <w:p w14:paraId="273957CD"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{"citationItems":[{"id":"ITEM-1","itemData":{"DOI":"10.1590/S1679-62252012005000008","ISSN":"16796225","abstract":"This study addressed the feeding ecology of fish fauna from a first-order stream located in a rural area. The purposes were to evaluate the influence of interspecific, seasonal and spatial factors on the diet, examine the dietary overlap, and determine the predominant food sources. Sampling was conducted in December 2007, September 2008, and March 2009, in three 50-m stretches of Itiz stream (upstream, intermediate, and downstream), through electrofishing. A total of 1,102 stomach contents were analyzed from 14 species, by the volumetric method. In general, allochthonous resources were predominant in the diets. Astyanax aff. fasciatus, Astyanax aff. paranae, Astyanax bockmanni, and Bryconamericus aff. iheringi consumed a higher proportion of plant remains, and Bryconamericus stramineus consumed predominantly Hymenoptera. The diets of Cetopsorhamdia iheringi, Characidium aff. zebra, Imparfinis schubarti, and Trichomycterus sp. consisted of aquatic insects, especially immature forms of Trichoptera, Ephemeroptera, Plecoptera, and Diptera. Hypostomus ancistroides, Hisonotus sp., Poecilia reticulata, and Rineloricaria aff. pentamaculata exploited mainly detritus, while Rhamdia quelen used a variety of items, predominantly terrestrial insects. Detrended Correspondence Analysis (DCA) showed a clear distinction among the species, with different morphology and feeding tactics. The Multi-Response Permutation Procedure (MRPP) supported this differentiation, and also indicated significant spatial and temporal variations in the dietary composition; the Indicator Value Method (IndVal) indicated the main items that contributed to these differences. The diet overlap among species was low (&lt; 0.4) to around 78% of pairs, and the mean value did not vary significantly among the sites or between hydrological periods within each site. According to the null model of Pianka's index, the values for dietary overlap were significantly higher than expected at random, showing evidence of resource sharing. This was related to the availability of allochthonous resources, highlighting the importance of riparian vegetation as a source of these resources for maintaining the fish fauna of the stream. © 2012 Sociedade Brasileira de Ictiologia.","author":[{"dropping-particle":"","family":"Silva","given":"Jislaine Cristina","non-dropping-particle":"da","parse-names":false,"suffix":""},{"dropping-particle":"","family":"Delariva","given":"Rosilene Luciana","non-dropping-particle":"","parse-names":false,"suffix":""},{"dropping-particle":"","family":"Bonato","given":"Karine Orlandi","non-dropping-particle":"","parse-names":false,"suffix":""}],"container-title":"Neotropical Ichthyology","id":"ITEM-1","issue":"2","issued":{"date-parts":[["2012"]]},"page":"389-399","title":"Food-resource partitioning among fish species from a first-order stream in northwestern Paraná, Brazil","type":"article-journal","volume":"10"},"uris":["http://www.mendeley.com/documents/?uuid=1278b7e5-8cf4-4f22-b244-8a1d8bd9f231"]}],"mendeley":{"formattedCitation":"(da Silva and others 2012)","manualFormatting":"Silva et al., 2012","plainTextFormattedCitation":"(da Silva and others 2012)","previouslyFormattedCitation":"(da Silva &lt;i&gt;et al.&lt;/i&gt;, 2012)"},"properties":{"noteIndex":0},"schema":"https://github.com/citation-style-language/schema/raw/master/csl-citation.json"}</w:instrText>
            </w:r>
            <w:r>
              <w:rPr>
                <w:rFonts w:ascii="Times New Roman" w:hAnsi="Times New Roman"/>
                <w:sz w:val="20"/>
                <w:szCs w:val="20"/>
              </w:rPr>
              <w:fldChar w:fldCharType="separate"/>
            </w:r>
            <w:bookmarkStart w:id="72" w:name="__Fieldmark__3097_711587565"/>
            <w:r>
              <w:rPr>
                <w:rFonts w:ascii="Times New Roman" w:hAnsi="Times New Roman" w:cs="Times New Roman"/>
                <w:sz w:val="20"/>
                <w:szCs w:val="20"/>
                <w:lang w:eastAsia="pt-BR"/>
              </w:rPr>
              <w:t>S</w:t>
            </w:r>
            <w:bookmarkStart w:id="73" w:name="__Fieldmark__3302_223871812"/>
            <w:r>
              <w:rPr>
                <w:rFonts w:ascii="Times New Roman" w:hAnsi="Times New Roman" w:cs="Times New Roman"/>
                <w:sz w:val="20"/>
                <w:szCs w:val="20"/>
                <w:lang w:eastAsia="pt-BR"/>
              </w:rPr>
              <w:t>i</w:t>
            </w:r>
            <w:bookmarkStart w:id="74" w:name="__Fieldmark__3683_1477583323"/>
            <w:r>
              <w:rPr>
                <w:rFonts w:ascii="Times New Roman" w:hAnsi="Times New Roman" w:cs="Times New Roman"/>
                <w:sz w:val="20"/>
                <w:szCs w:val="20"/>
                <w:lang w:eastAsia="pt-BR"/>
              </w:rPr>
              <w:t xml:space="preserve">lva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2012</w:t>
            </w:r>
            <w:r>
              <w:rPr>
                <w:rFonts w:ascii="Times New Roman" w:hAnsi="Times New Roman"/>
                <w:sz w:val="20"/>
                <w:szCs w:val="20"/>
              </w:rPr>
              <w:fldChar w:fldCharType="end"/>
            </w:r>
            <w:bookmarkEnd w:id="72"/>
            <w:bookmarkEnd w:id="73"/>
            <w:bookmarkEnd w:id="74"/>
          </w:p>
        </w:tc>
      </w:tr>
      <w:tr w:rsidR="004E61F7" w14:paraId="254C72CC" w14:textId="77777777">
        <w:trPr>
          <w:trHeight w:val="300"/>
        </w:trPr>
        <w:tc>
          <w:tcPr>
            <w:tcW w:w="1378" w:type="dxa"/>
          </w:tcPr>
          <w:p w14:paraId="7707FF36" w14:textId="77777777" w:rsidR="004E61F7" w:rsidRDefault="00000000">
            <w:pPr>
              <w:widowControl w:val="0"/>
              <w:spacing w:line="240" w:lineRule="auto"/>
              <w:jc w:val="center"/>
            </w:pPr>
            <w:r>
              <w:rPr>
                <w:rFonts w:ascii="Times New Roman" w:hAnsi="Times New Roman" w:cs="Times New Roman"/>
                <w:sz w:val="20"/>
                <w:szCs w:val="20"/>
                <w:lang w:eastAsia="pt-BR"/>
              </w:rPr>
              <w:t>18</w:t>
            </w:r>
          </w:p>
        </w:tc>
        <w:tc>
          <w:tcPr>
            <w:tcW w:w="1982" w:type="dxa"/>
            <w:vAlign w:val="bottom"/>
          </w:tcPr>
          <w:p w14:paraId="08D6BD98"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3134372D" w14:textId="77777777" w:rsidR="004E61F7" w:rsidRDefault="00000000">
            <w:pPr>
              <w:widowControl w:val="0"/>
              <w:spacing w:line="240" w:lineRule="auto"/>
              <w:jc w:val="center"/>
            </w:pPr>
            <w:r>
              <w:rPr>
                <w:rFonts w:ascii="Times New Roman" w:hAnsi="Times New Roman" w:cs="Times New Roman"/>
                <w:sz w:val="20"/>
                <w:szCs w:val="20"/>
                <w:lang w:eastAsia="pt-BR"/>
              </w:rPr>
              <w:t>-25.08</w:t>
            </w:r>
          </w:p>
        </w:tc>
        <w:tc>
          <w:tcPr>
            <w:tcW w:w="1274" w:type="dxa"/>
            <w:vAlign w:val="bottom"/>
          </w:tcPr>
          <w:p w14:paraId="3B3593B6" w14:textId="77777777" w:rsidR="004E61F7" w:rsidRDefault="00000000">
            <w:pPr>
              <w:widowControl w:val="0"/>
              <w:spacing w:line="240" w:lineRule="auto"/>
              <w:jc w:val="center"/>
            </w:pPr>
            <w:r>
              <w:rPr>
                <w:rFonts w:ascii="Times New Roman" w:hAnsi="Times New Roman" w:cs="Times New Roman"/>
                <w:sz w:val="20"/>
                <w:szCs w:val="20"/>
                <w:lang w:eastAsia="pt-BR"/>
              </w:rPr>
              <w:t>-53.6242</w:t>
            </w:r>
          </w:p>
        </w:tc>
        <w:tc>
          <w:tcPr>
            <w:tcW w:w="4441" w:type="dxa"/>
            <w:vAlign w:val="bottom"/>
          </w:tcPr>
          <w:p w14:paraId="11708935"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{"citationItems":[{"id":"ITEM-1","itemData":{"DOI":"10.1590/1982-0224-20140124","ISSN":"16796225","abstract":"This study investigated the morphological and dietary relationships of the fish assemblage in a stream with an endemic fauna and low species richness. The ichthyofauna was sampled quarterly from September 2011 to July 2012, through the electrofishing technique. The stomach contents of 419 individuals belonging to seven species were analyzed by the volumetric method, and the ecomorphological traits of 30 specimens of each species were estimated. The main food items consumed were detritus, aquatic and terrestrial insects, and other aquatic invertebrates. We observed low levels of trophic niche breadth and diet overlap between most species. The PCA scores indicated the occurrence of three ecomorphotypes. PCA axis 1 segregated at one extreme, species with dorsoventrally depressed bodies, longer caudal peduncles, and welldeveloped swimming fins; and at the other extreme, species with compressed bodies and peduncles, and relatively larger eyes and anal fins. PCA axis 2 segregated species with elongated bodies and ventrally oblique mouths. The partial Mantel test revealed a significant correlation between diet and morphology, indicating independence from the phylogeny. The patterns observed suggest that the low richness did not result in a broadening of the species’ trophic niches, or in the absence of some of the main ecomorphotypes expected.","author":[{"dropping-particle":"","family":"Neves","given":"Mayara Pereira","non-dropping-particle":"","parse-names":false,"suffix":""},{"dropping-particle":"","family":"Delariva","given":"Rosilene Luciana","non-dropping-particle":"","parse-names":false,"suffix":""},{"dropping-particle":"","family":"Wolff","given":"Luciano Lazzarini","non-dropping-particle":"","parse-names":false,"suffix":""}],"container-title":"Neotropical Ichthyology","id":"ITEM-1","issue":"1","issued":{"date-parts":[["2015"]]},"page":"245-254","title":"Diet and ecomorphological relationships of an endemic, species-poor fish assemblage in a stream in the Iguaçu National Park","type":"article-journal","volume":"13"},"uris":["http://www.mendeley.com/documents/?uuid=35fc539e-f218-4a6f-9e9d-3846d7b7feff"]}],"mendeley":{"formattedCitation":"(Neves and others 2015)","manualFormatting":"Neves et al., 2015","plainTextFormattedCitation":"(Neves and others 2015)","previouslyFormattedCitation":"(Neves &lt;i&gt;et al.&lt;/i&gt;, 2015)"},"properties":{"noteIndex":0},"schema":"https://github.com/citation-style-language/schema/raw/master/csl-citation.json"}</w:instrText>
            </w:r>
            <w:r>
              <w:rPr>
                <w:rFonts w:ascii="Times New Roman" w:hAnsi="Times New Roman"/>
                <w:sz w:val="20"/>
                <w:szCs w:val="20"/>
              </w:rPr>
              <w:fldChar w:fldCharType="separate"/>
            </w:r>
            <w:bookmarkStart w:id="75" w:name="__Fieldmark__3118_711587565"/>
            <w:r>
              <w:rPr>
                <w:rFonts w:ascii="Times New Roman" w:hAnsi="Times New Roman" w:cs="Times New Roman"/>
                <w:sz w:val="20"/>
                <w:szCs w:val="20"/>
                <w:lang w:eastAsia="pt-BR"/>
              </w:rPr>
              <w:t>N</w:t>
            </w:r>
            <w:bookmarkStart w:id="76" w:name="__Fieldmark__3319_223871812"/>
            <w:r>
              <w:rPr>
                <w:rFonts w:ascii="Times New Roman" w:hAnsi="Times New Roman" w:cs="Times New Roman"/>
                <w:sz w:val="20"/>
                <w:szCs w:val="20"/>
                <w:lang w:eastAsia="pt-BR"/>
              </w:rPr>
              <w:t>e</w:t>
            </w:r>
            <w:bookmarkStart w:id="77" w:name="__Fieldmark__3698_1477583323"/>
            <w:r>
              <w:rPr>
                <w:rFonts w:ascii="Times New Roman" w:hAnsi="Times New Roman" w:cs="Times New Roman"/>
                <w:sz w:val="20"/>
                <w:szCs w:val="20"/>
                <w:lang w:eastAsia="pt-BR"/>
              </w:rPr>
              <w:t xml:space="preserve">ves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2015</w:t>
            </w:r>
            <w:r>
              <w:rPr>
                <w:rFonts w:ascii="Times New Roman" w:hAnsi="Times New Roman"/>
                <w:sz w:val="20"/>
                <w:szCs w:val="20"/>
              </w:rPr>
              <w:fldChar w:fldCharType="end"/>
            </w:r>
            <w:bookmarkEnd w:id="75"/>
            <w:bookmarkEnd w:id="76"/>
            <w:bookmarkEnd w:id="77"/>
          </w:p>
        </w:tc>
      </w:tr>
      <w:tr w:rsidR="004E61F7" w14:paraId="24610C5A" w14:textId="77777777">
        <w:trPr>
          <w:trHeight w:val="300"/>
        </w:trPr>
        <w:tc>
          <w:tcPr>
            <w:tcW w:w="1378" w:type="dxa"/>
          </w:tcPr>
          <w:p w14:paraId="00DCCCF6" w14:textId="77777777" w:rsidR="004E61F7" w:rsidRDefault="00000000">
            <w:pPr>
              <w:widowControl w:val="0"/>
              <w:spacing w:line="240" w:lineRule="auto"/>
              <w:jc w:val="center"/>
            </w:pPr>
            <w:r>
              <w:rPr>
                <w:rFonts w:ascii="Times New Roman" w:hAnsi="Times New Roman" w:cs="Times New Roman"/>
                <w:sz w:val="20"/>
                <w:szCs w:val="20"/>
                <w:lang w:eastAsia="pt-BR"/>
              </w:rPr>
              <w:t>19</w:t>
            </w:r>
          </w:p>
        </w:tc>
        <w:tc>
          <w:tcPr>
            <w:tcW w:w="1982" w:type="dxa"/>
            <w:vAlign w:val="bottom"/>
          </w:tcPr>
          <w:p w14:paraId="31AFAC78"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3B784CCA" w14:textId="77777777" w:rsidR="004E61F7" w:rsidRDefault="00000000">
            <w:pPr>
              <w:widowControl w:val="0"/>
              <w:spacing w:line="240" w:lineRule="auto"/>
              <w:jc w:val="center"/>
            </w:pPr>
            <w:r>
              <w:rPr>
                <w:rFonts w:ascii="Times New Roman" w:hAnsi="Times New Roman" w:cs="Times New Roman"/>
                <w:sz w:val="20"/>
                <w:szCs w:val="20"/>
                <w:lang w:eastAsia="pt-BR"/>
              </w:rPr>
              <w:t>-22.5984</w:t>
            </w:r>
          </w:p>
        </w:tc>
        <w:tc>
          <w:tcPr>
            <w:tcW w:w="1274" w:type="dxa"/>
            <w:vAlign w:val="bottom"/>
          </w:tcPr>
          <w:p w14:paraId="1126B485" w14:textId="77777777" w:rsidR="004E61F7" w:rsidRDefault="00000000">
            <w:pPr>
              <w:widowControl w:val="0"/>
              <w:spacing w:line="240" w:lineRule="auto"/>
              <w:jc w:val="center"/>
            </w:pPr>
            <w:r>
              <w:rPr>
                <w:rFonts w:ascii="Times New Roman" w:hAnsi="Times New Roman" w:cs="Times New Roman"/>
                <w:sz w:val="20"/>
                <w:szCs w:val="20"/>
                <w:lang w:eastAsia="pt-BR"/>
              </w:rPr>
              <w:t>-52.2459</w:t>
            </w:r>
          </w:p>
        </w:tc>
        <w:tc>
          <w:tcPr>
            <w:tcW w:w="4441" w:type="dxa"/>
            <w:vAlign w:val="bottom"/>
          </w:tcPr>
          <w:p w14:paraId="14E806FE"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{"citationItems":[{"id":"ITEM-1","itemData":{"DOI":"10.1590/s1676-06032002000200012","abstract":"Neste estudo foi investigada a estrutura trófica de uma comunidade de peixes de um riacho de primeira ordem na bacia do Alto Rio Paraná, empregando métodos habituais de análise da dieta combinados com observações naturalísticas. Três trechos do Córrego São Carlos foram estudados. Foram coletadas 18 espécies de peixes, pertencentes a cinco ordens e dez famílias. A análise de 299 estômagos mostrou que 70% dos itens alimentares são autóctones, 24% alóctones e 6% material de origem não identificada. Dezoito pares de espécies (33%) apresentaram sobreposição alimentar significativa, porém esta sobreposição não necessariamente indica competição em razão da segregação espacial e temporal observada na captura do alimento. Três guildas alimentares foram determinadas. Os invertívoros incluíram Astyanax altiparanae, Moenkhausia sanctaefilomenae e Oligosarcus pintoi, que apresentaram predominância de itens alóctones, e Rhamdia quelen, Trichomycterus sp., Corydoras aeneus e Crenicichla britskii, com predominância de itens autóctones. Neste grupo A. altiparanae e M. sanctaefilomenae são catadores de itens na coluna d´água, R. quelen é um predador oportunista bentônico, Trichomycterus sp. e C. aeneus são especuladores de substrato, O. pintoi e C. britskii são predadores de emboscada. Os onívoros com tendência à herbivoria foram representados por Phalloceros caudimaculatus, que se alimentou principalmente de algas. Os perifitívoros incluíram Hisonotus sp., Hypostomus nigromaculatus e Hypostomus ancistroides, pastadores com dieta composta principalmente por diatomáceas, clorofíceas e matéria orgânica. Os resultados aqui encontrados indicam que a comunidade de peixes no Córrego São Carlos se mostra estruturada em nível espacial, temporal e trófico, apresentando uso partilhado dos recursos alimentares disponíveis. O acréscimo de espécies em cada categoria trófica ao longo do riacho possivelmente é um reflexo da crescente heterogeneidade longitudinal de micro-hábitats na área, disponibilizando sítios de alimentação adicionais.The trophic structure of a fish assemblage in a first order stream in the upper Paraná River basin was investigated using standard methods of diet analysis and underwater observations utilizing snorkeling. Three stretches of the Córrego São Carlos were studied. Eighteen fish species belonging to five orders and ten families were captured. The stomach analysis of 299 fishes revealed that 70% of the food items are autochthonous, 24% allochthonous, and 6%…","author":[{"dropping-particle":"","family":"Casatti","given":"Lilian","non-dropping-particle":"","parse-names":false,"suffix":""}],"container-title":"Biota Neotropica","id":"ITEM-1","issue":"2","issued":{"date-parts":[["2002"]]},"page":"1-14","title":"Alimentação dos peixes em um riacho do Parque Estadual Morro do Diabo, bacia do Alto Rio Paraná, sudeste do Brasil","type":"article-journal","volume":"2"},"uris":["http://www.mendeley.com/documents/?uuid=b6ca57b0-5740-439b-b5fe-8a77436c197f"]}],"mendeley":{"formattedCitation":"(Casatti 2002)","manualFormatting":"Casatti, 2002","plainTextFormattedCitation":"(Casatti 2002)","previouslyFormattedCitation":"(Casatti, 2002)"},"properties":{"noteIndex":0},"schema":"https://github.com/citation-style-language/schema/raw/master/csl-citation.json"}</w:instrText>
            </w:r>
            <w:r>
              <w:rPr>
                <w:rFonts w:ascii="Times New Roman" w:hAnsi="Times New Roman"/>
                <w:sz w:val="20"/>
                <w:szCs w:val="20"/>
              </w:rPr>
              <w:fldChar w:fldCharType="separate"/>
            </w:r>
            <w:bookmarkStart w:id="78" w:name="__Fieldmark__3139_711587565"/>
            <w:r>
              <w:rPr>
                <w:rFonts w:ascii="Times New Roman" w:hAnsi="Times New Roman" w:cs="Times New Roman"/>
                <w:sz w:val="20"/>
                <w:szCs w:val="20"/>
                <w:lang w:eastAsia="pt-BR"/>
              </w:rPr>
              <w:t>C</w:t>
            </w:r>
            <w:bookmarkStart w:id="79" w:name="__Fieldmark__3336_223871812"/>
            <w:r>
              <w:rPr>
                <w:rFonts w:ascii="Times New Roman" w:hAnsi="Times New Roman" w:cs="Times New Roman"/>
                <w:sz w:val="20"/>
                <w:szCs w:val="20"/>
                <w:lang w:eastAsia="pt-BR"/>
              </w:rPr>
              <w:t>a</w:t>
            </w:r>
            <w:bookmarkStart w:id="80" w:name="__Fieldmark__3713_1477583323"/>
            <w:r>
              <w:rPr>
                <w:rFonts w:ascii="Times New Roman" w:hAnsi="Times New Roman" w:cs="Times New Roman"/>
                <w:sz w:val="20"/>
                <w:szCs w:val="20"/>
                <w:lang w:eastAsia="pt-BR"/>
              </w:rPr>
              <w:t>satti, 2002</w:t>
            </w:r>
            <w:r>
              <w:rPr>
                <w:rFonts w:ascii="Times New Roman" w:hAnsi="Times New Roman"/>
                <w:sz w:val="20"/>
                <w:szCs w:val="20"/>
              </w:rPr>
              <w:fldChar w:fldCharType="end"/>
            </w:r>
            <w:bookmarkEnd w:id="78"/>
            <w:bookmarkEnd w:id="79"/>
            <w:bookmarkEnd w:id="80"/>
          </w:p>
        </w:tc>
      </w:tr>
      <w:tr w:rsidR="004E61F7" w14:paraId="47AF9320" w14:textId="77777777">
        <w:trPr>
          <w:trHeight w:val="300"/>
        </w:trPr>
        <w:tc>
          <w:tcPr>
            <w:tcW w:w="1378" w:type="dxa"/>
          </w:tcPr>
          <w:p w14:paraId="3A239683" w14:textId="77777777" w:rsidR="004E61F7" w:rsidRDefault="00000000">
            <w:pPr>
              <w:widowControl w:val="0"/>
              <w:spacing w:line="240" w:lineRule="auto"/>
              <w:jc w:val="center"/>
            </w:pPr>
            <w:r>
              <w:rPr>
                <w:rFonts w:ascii="Times New Roman" w:hAnsi="Times New Roman" w:cs="Times New Roman"/>
                <w:sz w:val="20"/>
                <w:szCs w:val="20"/>
                <w:lang w:eastAsia="pt-BR"/>
              </w:rPr>
              <w:t>23</w:t>
            </w:r>
          </w:p>
        </w:tc>
        <w:tc>
          <w:tcPr>
            <w:tcW w:w="1982" w:type="dxa"/>
            <w:vAlign w:val="bottom"/>
          </w:tcPr>
          <w:p w14:paraId="0251F3D0"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1D032C56" w14:textId="77777777" w:rsidR="004E61F7" w:rsidRDefault="00000000">
            <w:pPr>
              <w:widowControl w:val="0"/>
              <w:spacing w:line="240" w:lineRule="auto"/>
              <w:jc w:val="center"/>
            </w:pPr>
            <w:r>
              <w:rPr>
                <w:rFonts w:ascii="Times New Roman" w:hAnsi="Times New Roman" w:cs="Times New Roman"/>
                <w:sz w:val="20"/>
                <w:szCs w:val="20"/>
                <w:lang w:eastAsia="pt-BR"/>
              </w:rPr>
              <w:t>-22.8022</w:t>
            </w:r>
          </w:p>
        </w:tc>
        <w:tc>
          <w:tcPr>
            <w:tcW w:w="1274" w:type="dxa"/>
            <w:vAlign w:val="bottom"/>
          </w:tcPr>
          <w:p w14:paraId="1DC89472" w14:textId="77777777" w:rsidR="004E61F7" w:rsidRDefault="00000000">
            <w:pPr>
              <w:widowControl w:val="0"/>
              <w:spacing w:line="240" w:lineRule="auto"/>
              <w:jc w:val="center"/>
            </w:pPr>
            <w:r>
              <w:rPr>
                <w:rFonts w:ascii="Times New Roman" w:hAnsi="Times New Roman" w:cs="Times New Roman"/>
                <w:sz w:val="20"/>
                <w:szCs w:val="20"/>
                <w:lang w:eastAsia="pt-BR"/>
              </w:rPr>
              <w:t>-45.4489</w:t>
            </w:r>
          </w:p>
        </w:tc>
        <w:tc>
          <w:tcPr>
            <w:tcW w:w="4441" w:type="dxa"/>
            <w:vAlign w:val="bottom"/>
          </w:tcPr>
          <w:p w14:paraId="32F3A28C" w14:textId="77777777" w:rsidR="004E61F7" w:rsidRDefault="00000000">
            <w:pPr>
              <w:widowControl w:val="0"/>
              <w:spacing w:line="240" w:lineRule="auto"/>
              <w:jc w:val="center"/>
            </w:pPr>
            <w:r>
              <w:rPr>
                <w:rFonts w:ascii="Times New Roman" w:hAnsi="Times New Roman" w:cs="Times New Roman"/>
                <w:sz w:val="20"/>
                <w:szCs w:val="20"/>
                <w:lang w:eastAsia="pt-BR"/>
              </w:rPr>
              <w:t>Andrade 2004</w:t>
            </w:r>
          </w:p>
        </w:tc>
      </w:tr>
      <w:tr w:rsidR="004E61F7" w14:paraId="63174EE2" w14:textId="77777777">
        <w:trPr>
          <w:trHeight w:val="300"/>
        </w:trPr>
        <w:tc>
          <w:tcPr>
            <w:tcW w:w="1378" w:type="dxa"/>
          </w:tcPr>
          <w:p w14:paraId="35AC0A4B" w14:textId="77777777" w:rsidR="004E61F7" w:rsidRDefault="00000000">
            <w:pPr>
              <w:widowControl w:val="0"/>
              <w:spacing w:line="240" w:lineRule="auto"/>
              <w:jc w:val="center"/>
            </w:pPr>
            <w:r>
              <w:rPr>
                <w:rFonts w:ascii="Times New Roman" w:hAnsi="Times New Roman" w:cs="Times New Roman"/>
                <w:sz w:val="20"/>
                <w:szCs w:val="20"/>
                <w:lang w:eastAsia="pt-BR"/>
              </w:rPr>
              <w:t>24</w:t>
            </w:r>
          </w:p>
        </w:tc>
        <w:tc>
          <w:tcPr>
            <w:tcW w:w="1982" w:type="dxa"/>
            <w:vAlign w:val="bottom"/>
          </w:tcPr>
          <w:p w14:paraId="2413A6A8"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20ED327B" w14:textId="77777777" w:rsidR="004E61F7" w:rsidRDefault="00000000">
            <w:pPr>
              <w:widowControl w:val="0"/>
              <w:spacing w:line="240" w:lineRule="auto"/>
              <w:jc w:val="center"/>
            </w:pPr>
            <w:r>
              <w:rPr>
                <w:rFonts w:ascii="Times New Roman" w:hAnsi="Times New Roman" w:cs="Times New Roman"/>
                <w:sz w:val="20"/>
                <w:szCs w:val="20"/>
                <w:lang w:eastAsia="pt-BR"/>
              </w:rPr>
              <w:t>-22.5156</w:t>
            </w:r>
          </w:p>
        </w:tc>
        <w:tc>
          <w:tcPr>
            <w:tcW w:w="1274" w:type="dxa"/>
            <w:vAlign w:val="bottom"/>
          </w:tcPr>
          <w:p w14:paraId="46B65C0B" w14:textId="77777777" w:rsidR="004E61F7" w:rsidRDefault="00000000">
            <w:pPr>
              <w:widowControl w:val="0"/>
              <w:spacing w:line="240" w:lineRule="auto"/>
              <w:jc w:val="center"/>
            </w:pPr>
            <w:r>
              <w:rPr>
                <w:rFonts w:ascii="Times New Roman" w:hAnsi="Times New Roman" w:cs="Times New Roman"/>
                <w:sz w:val="20"/>
                <w:szCs w:val="20"/>
                <w:lang w:eastAsia="pt-BR"/>
              </w:rPr>
              <w:t>-47.6706</w:t>
            </w:r>
          </w:p>
        </w:tc>
        <w:tc>
          <w:tcPr>
            <w:tcW w:w="4441" w:type="dxa"/>
            <w:vAlign w:val="bottom"/>
          </w:tcPr>
          <w:p w14:paraId="5CF5F726" w14:textId="77777777" w:rsidR="004E61F7" w:rsidRDefault="00000000">
            <w:pPr>
              <w:widowControl w:val="0"/>
              <w:spacing w:line="240" w:lineRule="auto"/>
              <w:jc w:val="center"/>
            </w:pPr>
            <w:proofErr w:type="spellStart"/>
            <w:r>
              <w:rPr>
                <w:rFonts w:ascii="Times New Roman" w:hAnsi="Times New Roman" w:cs="Times New Roman"/>
                <w:sz w:val="20"/>
                <w:szCs w:val="20"/>
                <w:lang w:eastAsia="pt-BR"/>
              </w:rPr>
              <w:t>Rondineli</w:t>
            </w:r>
            <w:proofErr w:type="spellEnd"/>
            <w:r>
              <w:rPr>
                <w:rFonts w:ascii="Times New Roman" w:hAnsi="Times New Roman" w:cs="Times New Roman"/>
                <w:sz w:val="20"/>
                <w:szCs w:val="20"/>
                <w:lang w:eastAsia="pt-BR"/>
              </w:rPr>
              <w:t xml:space="preserve"> 2007</w:t>
            </w:r>
          </w:p>
        </w:tc>
      </w:tr>
      <w:tr w:rsidR="004E61F7" w14:paraId="55228F59" w14:textId="77777777">
        <w:trPr>
          <w:trHeight w:val="300"/>
        </w:trPr>
        <w:tc>
          <w:tcPr>
            <w:tcW w:w="1378" w:type="dxa"/>
          </w:tcPr>
          <w:p w14:paraId="103A2B64" w14:textId="77777777" w:rsidR="004E61F7" w:rsidRDefault="00000000">
            <w:pPr>
              <w:widowControl w:val="0"/>
              <w:spacing w:line="240" w:lineRule="auto"/>
              <w:jc w:val="center"/>
            </w:pPr>
            <w:r>
              <w:rPr>
                <w:rFonts w:ascii="Times New Roman" w:hAnsi="Times New Roman" w:cs="Times New Roman"/>
                <w:sz w:val="20"/>
                <w:szCs w:val="20"/>
                <w:lang w:eastAsia="pt-BR"/>
              </w:rPr>
              <w:t>25</w:t>
            </w:r>
          </w:p>
        </w:tc>
        <w:tc>
          <w:tcPr>
            <w:tcW w:w="1982" w:type="dxa"/>
            <w:vAlign w:val="bottom"/>
          </w:tcPr>
          <w:p w14:paraId="229F5566"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559BFB20" w14:textId="77777777" w:rsidR="004E61F7" w:rsidRDefault="00000000">
            <w:pPr>
              <w:widowControl w:val="0"/>
              <w:spacing w:line="240" w:lineRule="auto"/>
              <w:jc w:val="center"/>
            </w:pPr>
            <w:r>
              <w:rPr>
                <w:rFonts w:ascii="Times New Roman" w:hAnsi="Times New Roman" w:cs="Times New Roman"/>
                <w:sz w:val="20"/>
                <w:szCs w:val="20"/>
                <w:lang w:eastAsia="pt-BR"/>
              </w:rPr>
              <w:t>-23.3234</w:t>
            </w:r>
          </w:p>
        </w:tc>
        <w:tc>
          <w:tcPr>
            <w:tcW w:w="1274" w:type="dxa"/>
            <w:vAlign w:val="bottom"/>
          </w:tcPr>
          <w:p w14:paraId="5BFDE8FE" w14:textId="77777777" w:rsidR="004E61F7" w:rsidRDefault="00000000">
            <w:pPr>
              <w:widowControl w:val="0"/>
              <w:spacing w:line="240" w:lineRule="auto"/>
              <w:jc w:val="center"/>
            </w:pPr>
            <w:r>
              <w:rPr>
                <w:rFonts w:ascii="Times New Roman" w:hAnsi="Times New Roman" w:cs="Times New Roman"/>
                <w:sz w:val="20"/>
                <w:szCs w:val="20"/>
                <w:lang w:eastAsia="pt-BR"/>
              </w:rPr>
              <w:t>-51.8903</w:t>
            </w:r>
          </w:p>
        </w:tc>
        <w:tc>
          <w:tcPr>
            <w:tcW w:w="4441" w:type="dxa"/>
            <w:vAlign w:val="bottom"/>
          </w:tcPr>
          <w:p w14:paraId="36E04778"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{"citationItems":[{"id":"ITEM-1","itemData":{"DOI":"10.1590/S1984-46702012000100004","ISBN":"1200010000","ISSN":"19844670","abstract":"In the present study, we describe the diets of the fish assemblages in two streams in the Maringá region of Paraná that are under the influence of different anthropic impacts. We also evaluate how the origin and use of food resources varies temporally and spatially and how the trophic organization of the fish assemblages differs between the two streams. Fish were collected every two months from October 2006 to October 2007 using sieves, seining and closing nets along two 50 m stretches of each stream. We used the volumetric method to analyze the stomach contents of 599 fish belonging to 15 species. We then employed ANOSIM, SIMPER, NMDS and cluster analyses (using the Bray-Curtis index) to examine how different factors (species, stream, sampling site and season) influenced the diets of the assemblages. The dietary analysis revealed a total of 21 types of items consumed, with the most common being detritus and immature Diptera. Spatial factors resulted in differences in diets between the two streams, with detritus representing the material consumed most often in the Morangueiro stream and immature Diptera being the most consumed item in the Queçaba stream. SIMPER analysis indicated a 76.33% dissimilarity between species' diets during the dry and rainy seasons, with detritus, immature Diptera and testate amoebae making the greatest contributions to this differentiation. In the Morangueiro stream, three trophic guilds were found: detritivorous, detritivorous/aquatic insectivorous, and aquatic insectivorous. In Queçaba stream, six trophic guilds were present: detritivorous, benthophagous, aquatic insectivorous, terrestrial insectivorous, herbivorous and carnivorous. Autochthonous items were generally the items most consumed by species, in particularly in the Queçaba stream. In the Morangueiro stream, food items of indeterminate origin were more relevant. The differences in the diets of fish species between the two streams support the conclusion that urbanization causes the disruption of aquatic environments and trophic organization. © 2012 Sociedade Brasileira de Zoologia. All rights reserved.","author":[{"dropping-particle":"","family":"Bonato","given":"Karine Orlandi","non-dropping-particle":"","parse-names":false,"suffix":""},{"dropping-particle":"","family":"Delariva","given":"Rosilene Luciana","non-dropping-particle":"","parse-names":false,"suffix":""},{"dropping-particle":"","family":"Silva","given":"Jislaine Cristina","non-dropping-particle":"da","parse-names":false,"suffix":""}],"container-title":"Zoologia","id":"ITEM-1","issue":"1","issued":{"date-parts":[["2012"]]},"page":"27-38","title":"Diet and trophic guilds of fish assemblages in two streams with different anthropic impacts in the northwest of Paraná, Brazil","type":"article-journal","volume":"29"},"uris":["http://www.mendeley.com/documents/?uuid=fdb8766c-75b8-4a76-a48f-d819ea791f92"]}],"mendeley":{"formattedCitation":"(Bonato and others 2012)","manualFormatting":"Bonato et al., 2012","plainTextFormattedCitation":"(Bonato and others 2012)","previouslyFormattedCitation":"(Bonato &lt;i&gt;et al.&lt;/i&gt;, 2012)"},"properties":{"noteIndex":0},"schema":"https://github.com/citation-style-language/schema/raw/master/csl-citation.json"}</w:instrText>
            </w:r>
            <w:r>
              <w:rPr>
                <w:rFonts w:ascii="Times New Roman" w:hAnsi="Times New Roman"/>
                <w:sz w:val="20"/>
                <w:szCs w:val="20"/>
              </w:rPr>
              <w:fldChar w:fldCharType="separate"/>
            </w:r>
            <w:bookmarkStart w:id="81" w:name="__Fieldmark__3170_711587565"/>
            <w:r>
              <w:rPr>
                <w:rFonts w:ascii="Times New Roman" w:hAnsi="Times New Roman" w:cs="Times New Roman"/>
                <w:sz w:val="20"/>
                <w:szCs w:val="20"/>
                <w:lang w:eastAsia="pt-BR"/>
              </w:rPr>
              <w:t>B</w:t>
            </w:r>
            <w:bookmarkStart w:id="82" w:name="__Fieldmark__3366_223871812"/>
            <w:r>
              <w:rPr>
                <w:rFonts w:ascii="Times New Roman" w:hAnsi="Times New Roman" w:cs="Times New Roman"/>
                <w:sz w:val="20"/>
                <w:szCs w:val="20"/>
                <w:lang w:eastAsia="pt-BR"/>
              </w:rPr>
              <w:t>o</w:t>
            </w:r>
            <w:bookmarkStart w:id="83" w:name="__Fieldmark__3739_1477583323"/>
            <w:r>
              <w:rPr>
                <w:rFonts w:ascii="Times New Roman" w:hAnsi="Times New Roman" w:cs="Times New Roman"/>
                <w:sz w:val="20"/>
                <w:szCs w:val="20"/>
                <w:lang w:eastAsia="pt-BR"/>
              </w:rPr>
              <w:t xml:space="preserve">nato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2012</w:t>
            </w:r>
            <w:r>
              <w:rPr>
                <w:rFonts w:ascii="Times New Roman" w:hAnsi="Times New Roman"/>
                <w:sz w:val="20"/>
                <w:szCs w:val="20"/>
              </w:rPr>
              <w:fldChar w:fldCharType="end"/>
            </w:r>
            <w:bookmarkEnd w:id="81"/>
            <w:bookmarkEnd w:id="82"/>
            <w:bookmarkEnd w:id="83"/>
          </w:p>
        </w:tc>
      </w:tr>
      <w:tr w:rsidR="004E61F7" w14:paraId="4DBEBFDE" w14:textId="77777777">
        <w:trPr>
          <w:trHeight w:val="300"/>
        </w:trPr>
        <w:tc>
          <w:tcPr>
            <w:tcW w:w="1378" w:type="dxa"/>
          </w:tcPr>
          <w:p w14:paraId="29E2317C" w14:textId="77777777" w:rsidR="004E61F7" w:rsidRDefault="00000000">
            <w:pPr>
              <w:widowControl w:val="0"/>
              <w:spacing w:line="240" w:lineRule="auto"/>
              <w:jc w:val="center"/>
            </w:pPr>
            <w:r>
              <w:rPr>
                <w:rFonts w:ascii="Times New Roman" w:hAnsi="Times New Roman" w:cs="Times New Roman"/>
                <w:sz w:val="20"/>
                <w:szCs w:val="20"/>
                <w:lang w:eastAsia="pt-BR"/>
              </w:rPr>
              <w:t>29</w:t>
            </w:r>
          </w:p>
        </w:tc>
        <w:tc>
          <w:tcPr>
            <w:tcW w:w="1982" w:type="dxa"/>
            <w:vAlign w:val="bottom"/>
          </w:tcPr>
          <w:p w14:paraId="659127F4"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0CB6A78A" w14:textId="77777777" w:rsidR="004E61F7" w:rsidRDefault="00000000">
            <w:pPr>
              <w:widowControl w:val="0"/>
              <w:spacing w:line="240" w:lineRule="auto"/>
              <w:jc w:val="center"/>
            </w:pPr>
            <w:r>
              <w:rPr>
                <w:rFonts w:ascii="Times New Roman" w:hAnsi="Times New Roman" w:cs="Times New Roman"/>
                <w:sz w:val="20"/>
                <w:szCs w:val="20"/>
                <w:lang w:eastAsia="pt-BR"/>
              </w:rPr>
              <w:t>-23.3197</w:t>
            </w:r>
          </w:p>
        </w:tc>
        <w:tc>
          <w:tcPr>
            <w:tcW w:w="1274" w:type="dxa"/>
            <w:vAlign w:val="bottom"/>
          </w:tcPr>
          <w:p w14:paraId="56462230" w14:textId="77777777" w:rsidR="004E61F7" w:rsidRDefault="00000000">
            <w:pPr>
              <w:widowControl w:val="0"/>
              <w:spacing w:line="240" w:lineRule="auto"/>
              <w:jc w:val="center"/>
            </w:pPr>
            <w:r>
              <w:rPr>
                <w:rFonts w:ascii="Times New Roman" w:hAnsi="Times New Roman" w:cs="Times New Roman"/>
                <w:sz w:val="20"/>
                <w:szCs w:val="20"/>
                <w:lang w:eastAsia="pt-BR"/>
              </w:rPr>
              <w:t>-51.1964</w:t>
            </w:r>
          </w:p>
        </w:tc>
        <w:tc>
          <w:tcPr>
            <w:tcW w:w="4441" w:type="dxa"/>
            <w:vAlign w:val="bottom"/>
          </w:tcPr>
          <w:p w14:paraId="5B9A6919"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{"citationItems":[{"id":"ITEM-1","itemData":{"DOI":"10.1590/s1676-06032005000100011","ISSN":"1676-0603","abstract":"Esta pesquisa foi desenvolvida na porção superior do ribeirão Cambé, subafluente do rio Tibagi, área urbana de Londrina, Paraná. O objetivo foi verificar as variações qualitativas e quantitativas das espécies de peixes e dos recursos alimentares consumidos pelas mesmas e suas relações com as alterações ambientais. Foram realizadas quatro coletas em cada um dos cinco trechos (P1 a P5), durante o período de novembro de 2001 a agosto 2002. Os resultados foram distintos em cada ponto em número de espécies e diversidade de itens alimentares, havendo correspondência entre ambos. Um menor número de espécies de peixes foi encontrado onde a diversidade de itens alimentares foi menor. Detrito foi o item alimentar mais abundante utilizado pelos peixes em todos os pontos, exceto em P1, onde insetos e vegetais terrestres estiveram também entre os alimentos abundantes. Em P2, P3 e P4 o alto valor percentual do peso de detrito consumido está relacionado com a abundância de Poecilia reticulata que é altamente tolerante às alterações antrópicas. Em P5, P. reticulata e Phalloceros caudimaculatus foram responsáveis pela quantidade de detrito consumido, enquanto restos de insetos e vegetais foram utilizados pelas quatro espécies de Tetragonopterinae, que se comportaram como generalistas. No ribeirão Cambé, ficou evidente o efeito de alterações antrópicas típicas de ambiente urbano, como a remoção da mata ciliar, lançamento de efluentes na água, mudança do canal e a introdução de espécies exóticas ou alóctones, entre as principais. Além disso, muitas espécies se comportaram como especialistas utilizando um alimento abundante (detrito) e, não uma variedade de recursos como seria esperado em riachos menos degradados.This research was performed in the upper portion of ribeirão Cambé, a Tibagi river subafluent, located at the urban area of Londrina, Paraná. The goals of this research were assessing qualitative and quantitative variations of fish species and of the food resources consumed by them related to environmental alterations. Four samples were taken in each of the five points (P1 to P5) selected along the stream, from November 2001 to August 2002. The number of species and diversity of food resources were different in each sampling point, with a direct relation between diversity of food resources and fish species. Detritus was the most abundant resource used by fishes in all sampling points except in P1, where insects and terrestrial plants were among the abundant food i…","author":[{"dropping-particle":"De","family":"Oliveira","given":"Deise Cristiane","non-dropping-particle":"","parse-names":false,"suffix":""},{"dropping-particle":"","family":"Bennemann","given":"Sirlei Terezinha","non-dropping-particle":"","parse-names":false,"suffix":""}],"container-title":"Biota Neotropica","id":"ITEM-1","issue":"1","issued":{"date-parts":[["2005"]]},"page":"95-107","title":"Ictiofauna, recursos alimentares e relações com as interferências antrópicas em um riacho urbano no sul do Brasil","type":"article-journal","volume":"5"},"uris":["http://www.mendeley.com/documents/?uuid=cbcee18c-e925-4946-ba27-fee3b1e5d682"]}],"mendeley":{"formattedCitation":"(Oliveira and Bennemann 2005)","manualFormatting":"Oliveira &amp; Bennemann, 2005","plainTextFormattedCitation":"(Oliveira and Bennemann 2005)","previouslyFormattedCitation":"(Oliveira &amp; Bennemann, 2005)"},"properties":{"noteIndex":0},"schema":"https://github.com/citation-style-language/schema/raw/master/csl-citation.json"}</w:instrText>
            </w:r>
            <w:r>
              <w:rPr>
                <w:rFonts w:ascii="Times New Roman" w:hAnsi="Times New Roman"/>
                <w:sz w:val="20"/>
                <w:szCs w:val="20"/>
              </w:rPr>
              <w:fldChar w:fldCharType="separate"/>
            </w:r>
            <w:bookmarkStart w:id="84" w:name="__Fieldmark__3191_711587565"/>
            <w:r>
              <w:rPr>
                <w:rFonts w:ascii="Times New Roman" w:hAnsi="Times New Roman" w:cs="Times New Roman"/>
                <w:sz w:val="20"/>
                <w:szCs w:val="20"/>
                <w:lang w:eastAsia="pt-BR"/>
              </w:rPr>
              <w:t>O</w:t>
            </w:r>
            <w:bookmarkStart w:id="85" w:name="__Fieldmark__3385_223871812"/>
            <w:r>
              <w:rPr>
                <w:rFonts w:ascii="Times New Roman" w:hAnsi="Times New Roman" w:cs="Times New Roman"/>
                <w:sz w:val="20"/>
                <w:szCs w:val="20"/>
                <w:lang w:eastAsia="pt-BR"/>
              </w:rPr>
              <w:t>l</w:t>
            </w:r>
            <w:bookmarkStart w:id="86" w:name="__Fieldmark__3754_1477583323"/>
            <w:r>
              <w:rPr>
                <w:rFonts w:ascii="Times New Roman" w:hAnsi="Times New Roman" w:cs="Times New Roman"/>
                <w:sz w:val="20"/>
                <w:szCs w:val="20"/>
                <w:lang w:eastAsia="pt-BR"/>
              </w:rPr>
              <w:t>iveira &amp; Bennemann, 2005</w:t>
            </w:r>
            <w:r>
              <w:rPr>
                <w:rFonts w:ascii="Times New Roman" w:hAnsi="Times New Roman"/>
                <w:sz w:val="20"/>
                <w:szCs w:val="20"/>
              </w:rPr>
              <w:fldChar w:fldCharType="end"/>
            </w:r>
            <w:bookmarkEnd w:id="84"/>
            <w:bookmarkEnd w:id="85"/>
            <w:bookmarkEnd w:id="86"/>
          </w:p>
        </w:tc>
      </w:tr>
      <w:tr w:rsidR="004E61F7" w14:paraId="797AD84E" w14:textId="77777777">
        <w:trPr>
          <w:trHeight w:val="300"/>
        </w:trPr>
        <w:tc>
          <w:tcPr>
            <w:tcW w:w="1378" w:type="dxa"/>
          </w:tcPr>
          <w:p w14:paraId="29D3950C" w14:textId="77777777" w:rsidR="004E61F7" w:rsidRDefault="00000000">
            <w:pPr>
              <w:widowControl w:val="0"/>
              <w:spacing w:line="240" w:lineRule="auto"/>
              <w:jc w:val="center"/>
            </w:pPr>
            <w:r>
              <w:rPr>
                <w:rFonts w:ascii="Times New Roman" w:hAnsi="Times New Roman" w:cs="Times New Roman"/>
                <w:sz w:val="20"/>
                <w:szCs w:val="20"/>
                <w:lang w:eastAsia="pt-BR"/>
              </w:rPr>
              <w:t>30</w:t>
            </w:r>
          </w:p>
        </w:tc>
        <w:tc>
          <w:tcPr>
            <w:tcW w:w="1982" w:type="dxa"/>
            <w:vAlign w:val="bottom"/>
          </w:tcPr>
          <w:p w14:paraId="3509A854"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4E8B767B" w14:textId="77777777" w:rsidR="004E61F7" w:rsidRDefault="00000000">
            <w:pPr>
              <w:widowControl w:val="0"/>
              <w:spacing w:line="240" w:lineRule="auto"/>
              <w:jc w:val="center"/>
            </w:pPr>
            <w:r>
              <w:rPr>
                <w:rFonts w:ascii="Times New Roman" w:hAnsi="Times New Roman" w:cs="Times New Roman"/>
                <w:sz w:val="20"/>
                <w:szCs w:val="20"/>
                <w:lang w:eastAsia="pt-BR"/>
              </w:rPr>
              <w:t>-23.6374</w:t>
            </w:r>
          </w:p>
        </w:tc>
        <w:tc>
          <w:tcPr>
            <w:tcW w:w="1274" w:type="dxa"/>
            <w:vAlign w:val="bottom"/>
          </w:tcPr>
          <w:p w14:paraId="574D2FF6" w14:textId="77777777" w:rsidR="004E61F7" w:rsidRDefault="00000000">
            <w:pPr>
              <w:widowControl w:val="0"/>
              <w:spacing w:line="240" w:lineRule="auto"/>
              <w:jc w:val="center"/>
            </w:pPr>
            <w:r>
              <w:rPr>
                <w:rFonts w:ascii="Times New Roman" w:hAnsi="Times New Roman" w:cs="Times New Roman"/>
                <w:sz w:val="20"/>
                <w:szCs w:val="20"/>
                <w:lang w:eastAsia="pt-BR"/>
              </w:rPr>
              <w:t>-45.8131</w:t>
            </w:r>
          </w:p>
        </w:tc>
        <w:tc>
          <w:tcPr>
            <w:tcW w:w="4441" w:type="dxa"/>
            <w:vAlign w:val="bottom"/>
          </w:tcPr>
          <w:p w14:paraId="4735E40E"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{"citationItems":[{"id":"ITEM-1","itemData":{"DOI":"10.1007/s10750-007-9172-4","ISSN":"00188158","abstract":"This research characterized the feeding ecology of the fish community of the upper-middle course of Paraitinga River, located within the Upper Tietê River Basin, a peculiar Atlantic Forest area, regarded as a hotspot for fish conservation. Considering the several anthropogenic modifications, knowledge of the trophic structure might contribute to a better understanding of the factors that maintain the present fish community. Fish were collected with electrofishing equipment at 16 sites with different riparian vegetation, including native forest, secondary forest, pasture, and Eucalyptus, during the dry and rainy season of 2004/2005. Results obtained for 15 species indicated a predominance of insectivores and herbivore-detritivores along the course and an increase of total biomass, specifically of the herbivores-detritivores at the pasture sites, which seemed to be mediated by specific habitat features, which included open canopy, high water speed, and deeper areas. Strategies of resource use indicated that 47% of total combination pairs showed high overlap, but competition seemed to be minimized through low co-occurrence, spatial segregation, and abundance of food resources. Niche width was broad for all species, with no significant differences occurring among sites, seasons, and upper and lower course. With regard to the ongoing modifications in riparian zone conditions in this area, the implications of these findings for regional biodiversity conservation are discussed. © 2007 Springer Science+Business Media B.V.","author":[{"dropping-particle":"","family":"Esteves","given":"Katharina Eichbaum","non-dropping-particle":"","parse-names":false,"suffix":""},{"dropping-particle":"","family":"Lobo","given":"Ana Valéria Pinto","non-dropping-particle":"","parse-names":false,"suffix":""},{"dropping-particle":"","family":"Faria","given":"Marcos Daniel Renó","non-dropping-particle":"","parse-names":false,"suffix":""}],"container-title":"Hydrobiologia","id":"ITEM-1","issue":"1","issued":{"date-parts":[["2008"]]},"page":"373-387","title":"Trophic structure of a fish community along environmental gradients of a subtropical river (Paraitinga River, Upper Tietê River Basin, Brazil)","type":"article-journal","volume":"598"},"uris":["http://www.mendeley.com/documents/?uuid=b4003676-94a3-4c73-acc8-bab96b0c72bb"]}],"mendeley":{"formattedCitation":"(Esteves and others 2008)","manualFormatting":"Esteves et al., 2008","plainTextFormattedCitation":"(Esteves and others 2008)","previouslyFormattedCitation":"(Esteves &lt;i&gt;et al.&lt;/i&gt;, 2008)"},"properties":{"noteIndex":0},"schema":"https://github.com/citation-style-language/schema/raw/master/csl-citation.json"}</w:instrText>
            </w:r>
            <w:r>
              <w:rPr>
                <w:rFonts w:ascii="Times New Roman" w:hAnsi="Times New Roman"/>
                <w:sz w:val="20"/>
                <w:szCs w:val="20"/>
              </w:rPr>
              <w:fldChar w:fldCharType="separate"/>
            </w:r>
            <w:bookmarkStart w:id="87" w:name="__Fieldmark__3208_711587565"/>
            <w:r>
              <w:rPr>
                <w:rFonts w:ascii="Times New Roman" w:hAnsi="Times New Roman" w:cs="Times New Roman"/>
                <w:sz w:val="20"/>
                <w:szCs w:val="20"/>
              </w:rPr>
              <w:t>E</w:t>
            </w:r>
            <w:bookmarkStart w:id="88" w:name="__Fieldmark__3402_223871812"/>
            <w:r>
              <w:rPr>
                <w:rFonts w:ascii="Times New Roman" w:hAnsi="Times New Roman" w:cs="Times New Roman"/>
                <w:sz w:val="20"/>
                <w:szCs w:val="20"/>
              </w:rPr>
              <w:t>s</w:t>
            </w:r>
            <w:bookmarkStart w:id="89" w:name="__Fieldmark__3765_1477583323"/>
            <w:r>
              <w:rPr>
                <w:rFonts w:ascii="Times New Roman" w:hAnsi="Times New Roman" w:cs="Times New Roman"/>
                <w:sz w:val="20"/>
                <w:szCs w:val="20"/>
              </w:rPr>
              <w:t xml:space="preserve">teves </w:t>
            </w:r>
            <w:r>
              <w:rPr>
                <w:rFonts w:ascii="Times New Roman" w:hAnsi="Times New Roman" w:cs="Times New Roman"/>
                <w:i/>
                <w:sz w:val="20"/>
                <w:szCs w:val="20"/>
              </w:rPr>
              <w:t>et al.</w:t>
            </w:r>
            <w:r>
              <w:rPr>
                <w:rFonts w:ascii="Times New Roman" w:hAnsi="Times New Roman" w:cs="Times New Roman"/>
                <w:sz w:val="20"/>
                <w:szCs w:val="20"/>
              </w:rPr>
              <w:t>, 2008</w:t>
            </w:r>
            <w:r>
              <w:rPr>
                <w:rFonts w:ascii="Times New Roman" w:hAnsi="Times New Roman"/>
                <w:sz w:val="20"/>
                <w:szCs w:val="20"/>
              </w:rPr>
              <w:fldChar w:fldCharType="end"/>
            </w:r>
            <w:bookmarkEnd w:id="87"/>
            <w:bookmarkEnd w:id="88"/>
            <w:bookmarkEnd w:id="89"/>
          </w:p>
        </w:tc>
      </w:tr>
      <w:tr w:rsidR="004E61F7" w14:paraId="0DAC796E" w14:textId="77777777">
        <w:trPr>
          <w:trHeight w:val="300"/>
        </w:trPr>
        <w:tc>
          <w:tcPr>
            <w:tcW w:w="1378" w:type="dxa"/>
          </w:tcPr>
          <w:p w14:paraId="78C925C3" w14:textId="77777777" w:rsidR="004E61F7" w:rsidRDefault="00000000">
            <w:pPr>
              <w:widowControl w:val="0"/>
              <w:spacing w:line="240" w:lineRule="auto"/>
              <w:jc w:val="center"/>
            </w:pPr>
            <w:r>
              <w:rPr>
                <w:rFonts w:ascii="Times New Roman" w:hAnsi="Times New Roman" w:cs="Times New Roman"/>
                <w:sz w:val="20"/>
                <w:szCs w:val="20"/>
                <w:lang w:eastAsia="pt-BR"/>
              </w:rPr>
              <w:t>33</w:t>
            </w:r>
          </w:p>
        </w:tc>
        <w:tc>
          <w:tcPr>
            <w:tcW w:w="1982" w:type="dxa"/>
            <w:vAlign w:val="bottom"/>
          </w:tcPr>
          <w:p w14:paraId="57BAAC97"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2F7BF559" w14:textId="77777777" w:rsidR="004E61F7" w:rsidRDefault="00000000">
            <w:pPr>
              <w:widowControl w:val="0"/>
              <w:spacing w:line="240" w:lineRule="auto"/>
              <w:jc w:val="center"/>
            </w:pPr>
            <w:r>
              <w:rPr>
                <w:rFonts w:ascii="Times New Roman" w:hAnsi="Times New Roman" w:cs="Times New Roman"/>
                <w:sz w:val="20"/>
                <w:szCs w:val="20"/>
                <w:lang w:eastAsia="pt-BR"/>
              </w:rPr>
              <w:t>-28.7068</w:t>
            </w:r>
          </w:p>
        </w:tc>
        <w:tc>
          <w:tcPr>
            <w:tcW w:w="1274" w:type="dxa"/>
            <w:vAlign w:val="bottom"/>
          </w:tcPr>
          <w:p w14:paraId="41801EAA" w14:textId="77777777" w:rsidR="004E61F7" w:rsidRDefault="00000000">
            <w:pPr>
              <w:widowControl w:val="0"/>
              <w:spacing w:line="240" w:lineRule="auto"/>
              <w:jc w:val="center"/>
            </w:pPr>
            <w:r>
              <w:rPr>
                <w:rFonts w:ascii="Times New Roman" w:hAnsi="Times New Roman" w:cs="Times New Roman"/>
                <w:sz w:val="20"/>
                <w:szCs w:val="20"/>
                <w:lang w:eastAsia="pt-BR"/>
              </w:rPr>
              <w:t>-52.8734</w:t>
            </w:r>
          </w:p>
        </w:tc>
        <w:tc>
          <w:tcPr>
            <w:tcW w:w="4441" w:type="dxa"/>
            <w:vAlign w:val="bottom"/>
          </w:tcPr>
          <w:p w14:paraId="6B253699" w14:textId="4C6B2F5B"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{"citationItems":[{"id":"ITEM-1","itemData":{"DOI":"10.1016/j.jcz.2017.01.003","ISSN":"00445231","abstract":"The relationship between diet and mouth and tooth morphology among eleven characid species is evaluated herein. Specifically, we tested for: (1) significant differences among the diets and (2) corresponding variation of mouth and tooth morphology. Fishes were collected bimonthly during 2012 and 2013 using electrofishing techniques in the Alto Jacuí sub-basin. A total of 1525 stomachs were analyzed representing eleven species of characid fishes. A Permutational Multivariate Analysis of Variance (PERMANOVA) analysis showed significant interspecific differences among the diets, and Similarity Percentage (SIMPER) analysis indicated that the main food items that contributed to this differentiation were variation in the relative consumption of terrestrial and aquatic plants, terrestrial and unidentified aquatic insect, and adult Hymenoptera. Lastly, Constrained Principal Analysis on Coordinates (CAP) analyses showed that several morphological features were associated with dietary patterns. For example, sub-terminal mouth positions were correlated with the ingestion of benthic items (i.e., aquatic insects and organic matter). Large mouths were associated with species that consume large items such as Decapoda (e.g., Aegla) and fish. Species that showed a minor variation in tooth morphology along the outer row of the premaxilla, as well as those that have fewer teeth on the maxilla, consumed high proportions of plants and terrestrial insects. Species with intermediate and high numbers of cusps in the maxilla teeth tended to consume aquatic insects. Here, we demonstrated that eleven species of characid fishes had different diets and that those diets were correlated to a specific mouth and tooth morphology. Therefore, diet and oral morphology likely co-evolved such that divergence in trophic-related morphology likely facilitated dietary differentiation among characid fishes.","author":[{"dropping-particle":"","family":"Bonato","given":"Karine Orlandi","non-dropping-particle":"","parse-names":false,"suffix":""},{"dropping-particle":"","family":"Burress","given":"Edward D.","non-dropping-particle":"","parse-names":false,"suffix":""},{"dropping-particle":"","family":"Fialho","given":"Clarice Bernhardt","non-dropping-particle":"","parse-names":false,"suffix":""}],"container-title":"Zoologischer Anzeiger","id":"ITEM-1","issued":{"date-parts":[["2017"]]},"page":"31-40","publisher":"Elsevier GmbH.","title":"Dietary differentiation in relation to mouth and tooth morphology of a neotropical characid fish community","type":"article-journal","volume":"267"},"uris":["http://www.mendeley.com/documents/?uuid=02d7019f-6a02-4cfa-8a7c-546344219472"]}],"mendeley":{"formattedCitation":"(Bonato and others 2017)"},"properties":{"noteIndex":0},"schema":"https://github.com/citation-style-language/schema/raw/master/csl-citation.json"}</w:instrText>
            </w:r>
            <w:r>
              <w:rPr>
                <w:rFonts w:ascii="Times New Roman" w:hAnsi="Times New Roman"/>
                <w:sz w:val="20"/>
                <w:szCs w:val="20"/>
              </w:rPr>
              <w:fldChar w:fldCharType="separate"/>
            </w:r>
            <w:del w:id="90" w:author="Quimbayo Agreda, Juan Pablo" w:date="2024-06-13T17:21:00Z">
              <w:r w:rsidDel="00D84115">
                <w:rPr>
                  <w:rFonts w:ascii="Times New Roman" w:hAnsi="Times New Roman" w:cs="Times New Roman"/>
                  <w:sz w:val="20"/>
                  <w:szCs w:val="20"/>
                </w:rPr>
                <w:delText>(</w:delText>
              </w:r>
            </w:del>
            <w:r>
              <w:rPr>
                <w:rFonts w:ascii="Times New Roman" w:hAnsi="Times New Roman" w:cs="Times New Roman"/>
                <w:sz w:val="20"/>
                <w:szCs w:val="20"/>
              </w:rPr>
              <w:t xml:space="preserve">Bonato </w:t>
            </w:r>
            <w:del w:id="91" w:author="Quimbayo Agreda, Juan Pablo" w:date="2024-06-13T17:21:00Z">
              <w:r w:rsidDel="00D84115">
                <w:rPr>
                  <w:rFonts w:ascii="Times New Roman" w:hAnsi="Times New Roman" w:cs="Times New Roman"/>
                  <w:sz w:val="20"/>
                  <w:szCs w:val="20"/>
                </w:rPr>
                <w:delText>and others</w:delText>
              </w:r>
            </w:del>
            <w:ins w:id="92" w:author="Quimbayo Agreda, Juan Pablo" w:date="2024-06-13T17:21:00Z">
              <w:r w:rsidR="00D84115">
                <w:rPr>
                  <w:rFonts w:ascii="Times New Roman" w:hAnsi="Times New Roman" w:cs="Times New Roman"/>
                  <w:sz w:val="20"/>
                  <w:szCs w:val="20"/>
                </w:rPr>
                <w:t>et al.,</w:t>
              </w:r>
            </w:ins>
            <w:r>
              <w:rPr>
                <w:rFonts w:ascii="Times New Roman" w:hAnsi="Times New Roman" w:cs="Times New Roman"/>
                <w:sz w:val="20"/>
                <w:szCs w:val="20"/>
              </w:rPr>
              <w:t xml:space="preserve"> 2017</w:t>
            </w:r>
            <w:del w:id="93" w:author="Quimbayo Agreda, Juan Pablo" w:date="2024-06-13T17:21:00Z">
              <w:r w:rsidDel="00D84115">
                <w:rPr>
                  <w:rFonts w:ascii="Times New Roman" w:hAnsi="Times New Roman" w:cs="Times New Roman"/>
                  <w:sz w:val="20"/>
                  <w:szCs w:val="20"/>
                </w:rPr>
                <w:delText>)</w:delText>
              </w:r>
            </w:del>
            <w:r>
              <w:rPr>
                <w:rFonts w:ascii="Times New Roman" w:hAnsi="Times New Roman"/>
                <w:sz w:val="20"/>
                <w:szCs w:val="20"/>
              </w:rPr>
              <w:fldChar w:fldCharType="end"/>
            </w:r>
          </w:p>
        </w:tc>
      </w:tr>
      <w:tr w:rsidR="004E61F7" w14:paraId="33D11909" w14:textId="77777777">
        <w:trPr>
          <w:trHeight w:val="300"/>
        </w:trPr>
        <w:tc>
          <w:tcPr>
            <w:tcW w:w="1378" w:type="dxa"/>
          </w:tcPr>
          <w:p w14:paraId="2CBB2F61" w14:textId="77777777" w:rsidR="004E61F7" w:rsidRDefault="00000000">
            <w:pPr>
              <w:widowControl w:val="0"/>
              <w:spacing w:line="240" w:lineRule="auto"/>
              <w:jc w:val="center"/>
            </w:pPr>
            <w:r>
              <w:rPr>
                <w:rFonts w:ascii="Times New Roman" w:hAnsi="Times New Roman" w:cs="Times New Roman"/>
                <w:sz w:val="20"/>
                <w:szCs w:val="20"/>
                <w:lang w:eastAsia="pt-BR"/>
              </w:rPr>
              <w:t>35</w:t>
            </w:r>
          </w:p>
        </w:tc>
        <w:tc>
          <w:tcPr>
            <w:tcW w:w="1982" w:type="dxa"/>
            <w:vAlign w:val="bottom"/>
          </w:tcPr>
          <w:p w14:paraId="24155B7B"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62633CD9" w14:textId="77777777" w:rsidR="004E61F7" w:rsidRDefault="00000000">
            <w:pPr>
              <w:widowControl w:val="0"/>
              <w:spacing w:line="240" w:lineRule="auto"/>
              <w:jc w:val="center"/>
            </w:pPr>
            <w:r>
              <w:rPr>
                <w:rFonts w:ascii="Times New Roman" w:hAnsi="Times New Roman" w:cs="Times New Roman"/>
                <w:sz w:val="20"/>
                <w:szCs w:val="20"/>
                <w:lang w:eastAsia="pt-BR"/>
              </w:rPr>
              <w:t>-24.4166</w:t>
            </w:r>
          </w:p>
        </w:tc>
        <w:tc>
          <w:tcPr>
            <w:tcW w:w="1274" w:type="dxa"/>
            <w:vAlign w:val="bottom"/>
          </w:tcPr>
          <w:p w14:paraId="14222F65" w14:textId="77777777" w:rsidR="004E61F7" w:rsidRDefault="00000000">
            <w:pPr>
              <w:widowControl w:val="0"/>
              <w:spacing w:line="240" w:lineRule="auto"/>
              <w:jc w:val="center"/>
            </w:pPr>
            <w:r>
              <w:rPr>
                <w:rFonts w:ascii="Times New Roman" w:hAnsi="Times New Roman" w:cs="Times New Roman"/>
                <w:sz w:val="20"/>
                <w:szCs w:val="20"/>
                <w:lang w:eastAsia="pt-BR"/>
              </w:rPr>
              <w:t>-47.25</w:t>
            </w:r>
          </w:p>
        </w:tc>
        <w:tc>
          <w:tcPr>
            <w:tcW w:w="4441" w:type="dxa"/>
            <w:vAlign w:val="bottom"/>
          </w:tcPr>
          <w:p w14:paraId="7E80F201"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author":[{"dropping-particle":"","family":"Gonçalves","given":"Silva","non-dropping-particle":"","parse-names":false,"suffix":""},{"dropping-particle":"","family":"Manoel","given":"Francisco","non-dropping-particle":"","parse-names":false,"suffix":""},{"dropping-particle":"","family":"Braga","given":"De Souza","non-dropping-particle":"","parse-names":false,"suffix":""},{"dropping-particle":"","family":"Casatti","given":"Lilian","non-dropping-particle":"","parse-names":false,"suffix":""}],"id":"ITEM-1","issued":{"date-parts":[["2018"]]},"note":"RESUMO\nO papel das matas ciliares no funcionamento\necossistemas aquáticos é bem conhecido, e eles são\nreconhecida como importante fonte de alimento para\nfauna. Este estudo investiga a estrutura trófica do\nfluxo de água doce costeira peixes de uma grande conservação\nárea em uma floresta tropical atlântica usando conteúdo estomacal\ne análises de disponibilidade de alimentos. Quatro amostras foram coletadas\nde 19 sites de amostra. Peixes foram pegos com\neletrofiação. Presas foram amostradas com bandejas, Surber,\narmadilhas e eletrofishing para avaliar a disponibilidade de\nrecursos alimentares. As dietas de 20 espécies de peixes foram determinadas\ndo conteúdo estomacal de 1691 indivíduos.\nInsetos e detritos terrestres e aquáticos foram os mais\nitens consumidos. A dieta dos peixes e a disponibilidade de presas não foram\nsazonalmente dependente. Uma análise de cluster mostrou cinco\ngrupos funcionais tróficos: insetívoros terrestres,\ninsetívoros aquáticos, detritívoros, carnívoros e onívoros.\nInsetívoros predominaram na riqueza de espécies\n(60%), abundância (47%) e biomassa (39%). Alóctone\ne itens autóctones foram encontrados em\nproporções no ambiente; no entanto, alóctones\nitens eram representativos para insetívoros e\ndetritívoros, enquanto itens autóctones foram importantes\nprincipalmente para insetívoros aquáticos. A preferência\npara certos insetos por peixes insetívoros foi associado\ncom seletividade alimentar ao invés da disponibilidade do\nrecurso e demonstrou a forte relação entre\ncomportamento alimentar e preferência alimentar. A falta\nvariação sazonal na dieta dos peixes foi\npossivelmente relacionado ao suprimento consistente de alimentos. Nossos resultados\nconfirmar o papel da floresta como fornecedor de alimentos\npeixes do córrego, tais como insetos terrestres e restos de plantas /\ndetritos (também consumidos por insetos aquáticos, que posteriormente\nservir de alimento para os peixes), destacando a importância\nde conservar o Atlântico brasileiro\nflorestas tropicais.\n\nINTRODUÇÃO\nA importância das áreas florestais na manutenção do\nfunção dos ecossistemas aquáticos está bem documentada,\ne numerosas funções são reconhecidas (Gregory et al.\n1991; Osborne e Kovacic 1993; Naiman e Décamps 1997; Pusey e Arthington 2003). Ribeirinho\nflorestas são zonas de transição entre o terrestre e o aquático\necossistemas e, portanto, agir em vários processos\nenvolvendo a transferência de energia e matéria (inorgânico\ne orgânico) (Pusey e Arthington 2003): eles regulam\na temperatura e a produção aquática primária\natravés do sombreamento (Kiffney et al. 2003), eles\ncaracterísticas estruturais e aumentar a estabilidade do canal\ndevido ao controle de entrada de sedimentos (Lorion e Kennedy\n2009b), e eles mediam a entrada e processamento de\nnutrientes e matéria orgânica (Cummins 1974; Gregory\net al. 1991).\nAs florestas ribeirinhas também representam um alimento importante\nfonte de peixes (Nakano et al. 1999) e macroinvertebrados\n(Anderson e Sedell, 1979). Os troncos,\nramos, folhas, frutos, sementes e invertebrados de\na floresta são fontes importantes de nutrientes para estes\norganismos. Troncos, galhos e folhas aumentam\ncomplexidade estrutural de um fluxo, servem como refúgio (por exemplo,\nde predação e fluxo de fluxo) (Everett e Ruiz\n1993; Crook e Robertson 1999), habitat para muitos\nanimais (Lorion e Kennedy 2009b), e alimentos para\ndetritívoros depois de terem sido degradados por\ne processos biológicos (Murphy e Giller 2000).\nEssas estruturas tornam o estabelecimento de uma maior\ndiversidade de invertebrados aquáticos possíveis (Schneider\ne Winemiller 2008), que, por sua vez, servem como alimento\npara peixes (Angermeier e Karr 1984). Em sistemas lóticos,\nfrutos, sementes e invertebrados terrestres fornecidos por\nmata ciliar são alimentos importantes para a ictiofauna\n(Barili et al. 2011). A maneira como esses recursos podem\nservem como subsídios terrestres para consumidores ribeirinhos\nvariam entre taxa e locais com diferentes níveis de cobertura\ncobertura (Collins et al. 2016). Entre os invertebrados terrestres,\ninsetos são amplamente consumidos por vários peixes\nespécies (Esteves e Lobón-Cerviá 2001; Ferreira et al.\n2012; Leite et al. 2015), especialmente se ocorrerem em\nmaior abundância durante um determinado período do ano\n(Kawaguchi e Nakano 2001).\n\n\nDevido a esta forte ligação entre riparianos e lóticos\necossistemas, espera-se que a remoção das florestas perturbe\ninsumos de recursos alóctones e afetam negativamente o\nestrutura trófica da ictiofauna (por exemplo, Wright e\nFlecker 2004; Leite et al. 2015). Nos últimos vários\nanos, o avanço da agricultura e da pecuária\nfoi identificado como a principal causa do desmatamento\nnas florestas tropicais brasileiras (Morton et al. 2006; Santos et al.\n2015). A Mata Atlântica está entre as oito\nhotspots com a maior biodiversidade do mundo, como\nabriga uma quantidade excepcional de espécies endêmicas que\nestão sofrendo de redução de habitat (Myers et al. 2000).\nOriginalmente, esse bioma cobria 1 milhão de km2 ao longo\nCosta brasileira e, atualmente, menos de 8% permanecem\nà destruição causada pela agricultura, urbanização\ne desenvolvimento industrial (Mamede et al. 2004). No\nregião sudeste, a biodiversidade é ameaçada principalmente\npelo aumento desorganizado da ocupação humana que\nprovoca a remoção ilegal da Mata Atlântica e\nconseqüentemente perda de habitat (Menezes et al. 2007). Contudo,\npoluição, mineração, invasão de espécies exóticas,\npesca excessiva e pesca ilegal para o aquarismo são também\nameaças à ictiofauna nativa (Duboc e Menezes\n2008; Barrella et al. 2014; Frehse et al. 2016). o\nA Mata Atlântica freqüentemente exibe um gradiente longitudinal de\ndegradação em que as áreas de planície são desmatadas, e\nos topos das colinas são preservados (por exemplo, Lobón-Cerviá et al. 2016),\nque é uma questão importante a ser abordada ao avaliar\ndiversidade de peixes ao longo do perfil de elevação nas regiões costeiras\n(Terra et al. 2016). Mudanças no funcionamento taxonômico, funcional\ne estrutura trófica dos peixes são esperados na ausência\nde cobertura florestal (Teresa e Casatti 2012; Peressin e\nCetra 2014) devido a mudanças na qualidade da água (Souza et al.\n2013), diversidade e estrutura de habitat (Pusey e\nArthington 2003), que consequentemente alteram a disponibilidade\n(ou dinâmica trófica) (Ferreira et al. 2012) quando\na mata ciliar é suprimida ou reduzida.\nApesar da importância das florestas ribeirinhas para os\norganismos, muito poucos estudos foram realizados em\náreas de florestas tropicais protegidas para fornecer uma\nlinha de base (sensu Alagona et al. 2012) da composição de espécies\ne biologia. Condições intocadas (áreas de referência,\nsensu Hughes 1995) são atualmente muito raros, mas extremamente\nimportante quando se destinam a incorporar\ninformação biológica em monitorização ambiental\nprogramas. Embora existam estudos que mostrem a\nimpacto do desmatamento nos peixes (por exemplo, Leite et al. 2015;\nLobón-Cerviá et al. 2016), informações sobre o estado trófico\na organização de peixes em riachos primitivos ainda é necessária,\nque também pode contribuir para a avaliação da proteção\neficiência dessas áreas. Neste contexto, nós\ndescreveu a estrutura trófica da água doce costeira\nfluxo de peixes em uma área intocada da Mata Atlântica.\nAssim, estabelecemos que uma floresta coberta e\nárea protegida seria essencial e as Juréia-Itatins,\numa das maiores florestas remanescentes no sudeste do Brasil,\nfoi escolhido. Porque estudamos os fluxos localizados em um\nárea preservada da Mata Atlântica (Mamede et al.\n2004) e porque a qualidade do habitat está associada ao grau de integridade de uma floresta ripária (Casatti et al.\n2012), esperamos que a condição primitiva da floresta\nriachos seriam refletidos na estrutura trófica\nde populações de peixes estudadas. Estudos anteriores em outros lugares\nindicam que a floresta ribeirinha é uma das mais importantes\nfontes alimentares para a fauna ribeirinha, como peixes e\nmacroinvertebrados (por exemplo, Gregory et al. 1991; Nakano\net al. 1999). Considerando a presença de matas ciliares\ne a alta diversidade de insetos nesses ambientes\n(Colzani et al. 2013), esperamos que peixes insetívoros\npredominará e que a disponibilidade de recursos\nfornecida pela floresta será constante devido à falta de\nsazonalidade em floresta tropical (Esteves e Lobón-Cerviá\n2001)\n\nDISCISSÃO\nA presença de peixes insetívoros no JIES foi\nexpressivo e refletiu o que era esperado desde\nmuitos insetívoros e poucos onívoros eram esperados\nnesta floresta de alta integridade. Nós estudamos as microbacias\ncom muito pouca interferência antrópica e foram,\ncoberto por florestas de alta qualidade, incluindo\num buffer ripário. Assim, a alta qualidade dos ribeirinhos\nO tampão é transferido para o meio aquático.\nNestas condições, a fauna de peixes é predominantemente\ncomposto por espécies com hábitos especializados e\ndietas insetívoras, em oposição a ambientes degradados,\nonde os hábitos generalistas predominam e\nomnivory, assim como a redundância trófica, é mais\nfreqüentemente observada (Casatti et al. 2012; Lobón-\nCerviá et al. 2016; Ceneviva-Bastos et al. 2017).\nA importância das florestas ribeirinhas para manutenção\na qualidade do ambiente aquático está bem documentada\nna literatura (por exemplo, Sweeney e Newbold 2014).\nMuitas espécies de peixes de corrente requerem condições específicas e\nrecursos e dependem da importação de material\nda floresta circundante (Schlosser 1991). Microhabitat\npreferência está intimamente relacionada com a morfologia\ncaracterísticas de peixes (Manna et al. 2017). Nos fluxos JIES,\ndiferentes micro e mesohabitats que são formados por\ncombinações de tipos de substrato, profundidades e velocidades da água\n(Gonçalves e Braga 2012) podem ser explorados por\npeixes de diferentes grupos. De fato, os 12 insetívoros\nforam distribuídos em dois grupos funcionais de alimentação. Eles\nforam representados pelos insetívoros terrestres que exploram\na coluna de água inteira (por exemplo, Hollandichthys\nmultifasciatus e Mimagoniates microlepis) e são\nfreqüentemente encontrados em piscinas profundas com águas lênticas e\nsubstratos arenosos (Sabino e Castro 1990) e por espécie\nque exploram predominantemente o fundo, como\ninsectívoros aquáticos (por exemplo, Characidium lanei e C.\nschubarti) que preferem ambientes com características opostas\nque são comuns em alcances lóticos (Sabino e\nSilva 2004; Terra et al.2016). A variabilidade in-stream\nproporcionado pela maior complexidade de habitats pode abrigar\ndiversas redes alimentares aquáticas (Ceneviva-Bastos et al.\n2017). Portanto, a complementaridade funcional é evidente\nem córregos florestais (Bordignon et al. 2015),\nfluxos desmatados onde as comunidades são redundantes\n(Casatti et al. 2015).\n\nAlém da diversidade de habitats, a disponibilidade de alimentos\né um fator importante para a organização da ictiofauna\n(Uieda e Pinto 2011; Leite et al. 2015). Em\necossistemas lóticos, muitos processos são determinados\nsua interface com os ecossistemas ribeirinhos, e este link é\nmais acentuada em fluxos porque eles são naturalmente\nestreito (Gregory et al. 1991). A contribuição de\nmatéria orgânica é maior em locais fechados de dossel\nWantzen et al. 2008 para exemplos). Estamos cientes de que\nas implicações desta contribuição alóctone para\no fluxo de energia através de cadeias alimentares aquáticas em\nfluxos ainda não estão claros (Wantzen et al. 2008). Apesar\nisso, concordamos que essa potencial entrada de energia terrestre\nenergia derivada principalmente de troncos, galhos e\nfolhas da mata ciliar (enquanto em ambientes degradados\na proliferação de macrófitas ocorre e\na fonte de matéria orgânica é autóctone) pode\nfavorecer a presença de organismos detritívoros, como\npeixes e macroinvertebrados. O lixo florestal pode não ser\nconsumidos diretamente pelos detritívoros, mas após sua degradação,\nesta fonte de matéria orgânica torna-se disponível\ncomo matéria orgânica particulada (POM) ou partículas finas\nmatéria orgânica (FPOM). No JIES, P. obtusa e S.\nguntheri são espécies relativamente abundantes (Gonçalves\ne Braga 2012), e a ocorrência destes\npeixes detritívoros foi provavelmente favorecido pela comida\nfornecem.\n\n\nPor outro lado, peixes insetívoros aquáticos indiretamente\nbeneficiar da contribuição da matéria orgânica\nda floresta, já que muitos insetos aquáticos, principalmente\nformas imaturas, se alimentam de detritos e restos de plantas\n(Boulton e Lake 1992), especialmente POM e FPOM\nque são transportados pelo escoamento e se acumulam no\nparte inferior do fluxo (Galdean et al. 2001). Assim, ribeirinhos\nflorestas sustentam as redes alimentares aquáticas através do\ncadeia de detritos, como eles fornecem matéria orgânica para o\nconsumo de invertebrados detritívoros (e peixes),\nque servirá como alimento para peixes insetívoros\n(Rosemond et al. 2001). Embora as origens do\ndetritos não foram determinados por análise laboratorial,\na condição primitiva da cobertura florestal do JIES\n(Mamede et al. 2004) e a presença não significativa\nde macrófitas nos riachos estudados (observação pessoal)\nnos permitem supor que a floresta atua como o\nprincipal doador desses recursos. Além disso, terrestre\ninsetos foram importantes na dieta da maioria dos Characidae\nespécies, tais como H. multifasciatus, M. microlepis, D.\niguape, e H. griemi (exceto H. reticulatus), que é\nconsistente com achados anteriores em outras\nriachos (por exemplo, Sabino e Castro 1990; Esteves\ne Lobón-Cerviá 2001; Deus e Petrere Jr 2003;\nWolff et al. 2013) e é também um bom indicador do\ndoação de recursos alimentares pela mata ciliar.\n\nItens alóctones e autóctones foram\ndisponível em quantidades muito semelhantes. Apesar da semelhança,\nesses itens foram consumidos de forma diferente por\npeixe, que em certa medida revela as preferências\npara certos recursos alimentares. De fato, a maioria dos insetívoros\npeixe apresentou seletividade alimentar. Por exemplo,\nitens alóctones eram importantes para os caracóis\n(M. microlepis e H. multifasciatus) que se alimentavam principalmente\nem insetos terrestres que caíram na superfície da água.\nEstes peixes são extremamente ativos na coluna de água,\nfacilmente atraído por materiais da floresta ribeirinha\nque caem na superfície da água (Sabino e Sazima\n1999; Gomiero et al. 2008), e são freqüentemente classificados\ncomo selecionadores de superfície (Sazima 1986), o que explica\nseu alto consumo de insetos terrestres.\nRecursos autóctones, ao contrário, eram importantes\nprincipalmente para C. lanei, A. leptos, A. tajasica, C.\nschubarti e S. macropterus, que se alimentaram principalmente de\ninsetos bentônicos. Estes peixes ocupam uma posição inferior\nno canal da corrente (Sabino e Castro 1990;\nSabino e Silva 2004; Gonçalves e Cestari\n2013), o que facilita o forrageamento e consumo\nde insetos que habitam o substrato. Eles também\ntem várias táticas de forrageamento para explorar o fluxo\nfundo (por exemplo, escavadores escavando durante a movimentação,\nesperar e predadores crepusculares de animais de fundo,\nsensu Sazima 1986).\nNeste estudo, não observamos variações temporais\nna dieta de peixes, nem na disponibilidade de recursos alimentares. Em\na mata atlântica costeira, a ausência de sazonalidade\né comum devido à alta umidade e baixa variação no\nregime de chuvas (Talora e Morellato, 2000). Apesar\nfluxos são ambientes altamente dinâmicos onde torrenciais\nas chuvas podem aumentar o fluxo de água em curtos períodos,\na chuva na Mata Atlântica é alta e bem distribuída\ndurante todo o ano (Esteves e Lobón-Cerviá\n2001). Estas características foram relatadas para o JIES\n(Marques e Duleba 2004; Tarifa 2004) e contribuiu\nà distribuição sazonalmente independente da ictiofauna\n(Gonçalves e Braga 2012). Estes achados\nconcordar com outros registros para córregos costeiros tropicais\n(Esteves e Lobón-Cerviá 2001; Lorion e Kennedy\n2009b) e para macroinvertebrados (Lorion e\nKennedy 2009a), que está de acordo com a nossa previsão\nque a disponibilidade de recursos seria constante\nao longo do ano. Portanto, a ausência de\nvariação na dieta dos peixes está possivelmente relacionada\nfornecimento consistente de alimentos ao longo do tempo","page":"933-948","publisher":"Environmental Biology of Fishes","title":"Trophic structure of coastal freshwater stream fishes from an Atlantic rainforest : evidence of the importance of protected and forest-covered areas to fish diet","type":"article-journal"},"uris":["http://www.mendeley.com/documents/?uuid=2b248847-0c94-4d68-8d8a-66cab3349da1"]}],"mendeley":{"formattedCitation":"(Gonçalves and others 2018)","manualFormatting":"Gonçalves et al., 2018","plainTextFormattedCitation":"(Gonçalves and others 2018)","previouslyFormattedCitation":"(Gonçalves &lt;i&gt;et al.&lt;/i&gt;, 2018)"},"properties":{"noteIndex":0},"schema":"https://github.com/citation-style-language/schema/raw/master/csl-citation.json"}</w:instrText>
            </w:r>
            <w:r>
              <w:rPr>
                <w:rFonts w:ascii="Times New Roman" w:hAnsi="Times New Roman"/>
                <w:sz w:val="20"/>
                <w:szCs w:val="20"/>
              </w:rPr>
              <w:fldChar w:fldCharType="separate"/>
            </w:r>
            <w:bookmarkStart w:id="94" w:name="__Fieldmark__3250_711587565"/>
            <w:r>
              <w:rPr>
                <w:rFonts w:ascii="Times New Roman" w:hAnsi="Times New Roman" w:cs="Times New Roman"/>
                <w:sz w:val="20"/>
                <w:szCs w:val="20"/>
                <w:lang w:eastAsia="pt-BR"/>
              </w:rPr>
              <w:t>G</w:t>
            </w:r>
            <w:bookmarkStart w:id="95" w:name="__Fieldmark__3438_223871812"/>
            <w:r>
              <w:rPr>
                <w:rFonts w:ascii="Times New Roman" w:hAnsi="Times New Roman" w:cs="Times New Roman"/>
                <w:sz w:val="20"/>
                <w:szCs w:val="20"/>
                <w:lang w:eastAsia="pt-BR"/>
              </w:rPr>
              <w:t>o</w:t>
            </w:r>
            <w:bookmarkStart w:id="96" w:name="__Fieldmark__3795_1477583323"/>
            <w:r>
              <w:rPr>
                <w:rFonts w:ascii="Times New Roman" w:hAnsi="Times New Roman" w:cs="Times New Roman"/>
                <w:sz w:val="20"/>
                <w:szCs w:val="20"/>
                <w:lang w:eastAsia="pt-BR"/>
              </w:rPr>
              <w:t xml:space="preserve">nçalves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2018</w:t>
            </w:r>
            <w:r>
              <w:rPr>
                <w:rFonts w:ascii="Times New Roman" w:hAnsi="Times New Roman"/>
                <w:sz w:val="20"/>
                <w:szCs w:val="20"/>
              </w:rPr>
              <w:fldChar w:fldCharType="end"/>
            </w:r>
            <w:bookmarkEnd w:id="94"/>
            <w:bookmarkEnd w:id="95"/>
            <w:bookmarkEnd w:id="96"/>
          </w:p>
        </w:tc>
      </w:tr>
      <w:tr w:rsidR="004E61F7" w14:paraId="143147F0" w14:textId="77777777">
        <w:trPr>
          <w:trHeight w:val="300"/>
        </w:trPr>
        <w:tc>
          <w:tcPr>
            <w:tcW w:w="1378" w:type="dxa"/>
          </w:tcPr>
          <w:p w14:paraId="77BA2DBB" w14:textId="77777777" w:rsidR="004E61F7" w:rsidRDefault="00000000">
            <w:pPr>
              <w:widowControl w:val="0"/>
              <w:spacing w:line="240" w:lineRule="auto"/>
              <w:jc w:val="center"/>
            </w:pPr>
            <w:r>
              <w:rPr>
                <w:rFonts w:ascii="Times New Roman" w:hAnsi="Times New Roman" w:cs="Times New Roman"/>
                <w:sz w:val="20"/>
                <w:szCs w:val="20"/>
                <w:lang w:eastAsia="pt-BR"/>
              </w:rPr>
              <w:t>10</w:t>
            </w:r>
          </w:p>
        </w:tc>
        <w:tc>
          <w:tcPr>
            <w:tcW w:w="1982" w:type="dxa"/>
            <w:vAlign w:val="bottom"/>
          </w:tcPr>
          <w:p w14:paraId="3C79595E"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16663D59" w14:textId="77777777" w:rsidR="004E61F7" w:rsidRDefault="00000000">
            <w:pPr>
              <w:widowControl w:val="0"/>
              <w:spacing w:line="240" w:lineRule="auto"/>
              <w:jc w:val="center"/>
            </w:pPr>
            <w:r>
              <w:rPr>
                <w:rFonts w:ascii="Times New Roman" w:hAnsi="Times New Roman" w:cs="Times New Roman"/>
                <w:sz w:val="20"/>
                <w:szCs w:val="20"/>
                <w:lang w:eastAsia="pt-BR"/>
              </w:rPr>
              <w:t>-23.3643</w:t>
            </w:r>
          </w:p>
        </w:tc>
        <w:tc>
          <w:tcPr>
            <w:tcW w:w="1274" w:type="dxa"/>
            <w:vAlign w:val="bottom"/>
          </w:tcPr>
          <w:p w14:paraId="6B4C3CC5" w14:textId="77777777" w:rsidR="004E61F7" w:rsidRDefault="00000000">
            <w:pPr>
              <w:widowControl w:val="0"/>
              <w:spacing w:line="240" w:lineRule="auto"/>
              <w:jc w:val="center"/>
            </w:pPr>
            <w:r>
              <w:rPr>
                <w:rFonts w:ascii="Times New Roman" w:hAnsi="Times New Roman" w:cs="Times New Roman"/>
                <w:sz w:val="20"/>
                <w:szCs w:val="20"/>
                <w:lang w:eastAsia="pt-BR"/>
              </w:rPr>
              <w:t>-52.0189</w:t>
            </w:r>
          </w:p>
        </w:tc>
        <w:tc>
          <w:tcPr>
            <w:tcW w:w="4441" w:type="dxa"/>
            <w:vAlign w:val="bottom"/>
          </w:tcPr>
          <w:p w14:paraId="66C44FAB" w14:textId="77777777" w:rsidR="004E61F7" w:rsidRDefault="00000000">
            <w:pPr>
              <w:widowControl w:val="0"/>
              <w:spacing w:line="240" w:lineRule="auto"/>
              <w:jc w:val="center"/>
            </w:pPr>
            <w:r>
              <w:rPr>
                <w:rFonts w:ascii="Times New Roman" w:hAnsi="Times New Roman" w:cs="Times New Roman"/>
                <w:sz w:val="20"/>
                <w:szCs w:val="20"/>
              </w:rPr>
              <w:t>Silva 2013</w:t>
            </w:r>
          </w:p>
        </w:tc>
      </w:tr>
      <w:tr w:rsidR="004E61F7" w14:paraId="122483E0" w14:textId="77777777">
        <w:trPr>
          <w:trHeight w:val="300"/>
        </w:trPr>
        <w:tc>
          <w:tcPr>
            <w:tcW w:w="1378" w:type="dxa"/>
          </w:tcPr>
          <w:p w14:paraId="41A17C7B" w14:textId="77777777" w:rsidR="004E61F7" w:rsidRDefault="00000000">
            <w:pPr>
              <w:widowControl w:val="0"/>
              <w:spacing w:line="240" w:lineRule="auto"/>
              <w:jc w:val="center"/>
            </w:pPr>
            <w:r>
              <w:rPr>
                <w:rFonts w:ascii="Times New Roman" w:hAnsi="Times New Roman" w:cs="Times New Roman"/>
                <w:sz w:val="20"/>
                <w:szCs w:val="20"/>
                <w:lang w:eastAsia="pt-BR"/>
              </w:rPr>
              <w:t>37</w:t>
            </w:r>
          </w:p>
        </w:tc>
        <w:tc>
          <w:tcPr>
            <w:tcW w:w="1982" w:type="dxa"/>
            <w:vAlign w:val="bottom"/>
          </w:tcPr>
          <w:p w14:paraId="6B3160A9"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60561566" w14:textId="77777777" w:rsidR="004E61F7" w:rsidRDefault="00000000">
            <w:pPr>
              <w:widowControl w:val="0"/>
              <w:spacing w:line="240" w:lineRule="auto"/>
              <w:jc w:val="center"/>
            </w:pPr>
            <w:r>
              <w:rPr>
                <w:rFonts w:ascii="Times New Roman" w:hAnsi="Times New Roman" w:cs="Times New Roman"/>
                <w:sz w:val="20"/>
                <w:szCs w:val="20"/>
                <w:lang w:eastAsia="pt-BR"/>
              </w:rPr>
              <w:t>-20.7951</w:t>
            </w:r>
          </w:p>
        </w:tc>
        <w:tc>
          <w:tcPr>
            <w:tcW w:w="1274" w:type="dxa"/>
            <w:vAlign w:val="bottom"/>
          </w:tcPr>
          <w:p w14:paraId="617FDA5F" w14:textId="77777777" w:rsidR="004E61F7" w:rsidRDefault="00000000">
            <w:pPr>
              <w:widowControl w:val="0"/>
              <w:spacing w:line="240" w:lineRule="auto"/>
              <w:jc w:val="center"/>
            </w:pPr>
            <w:r>
              <w:rPr>
                <w:rFonts w:ascii="Times New Roman" w:hAnsi="Times New Roman" w:cs="Times New Roman"/>
                <w:sz w:val="20"/>
                <w:szCs w:val="20"/>
                <w:lang w:eastAsia="pt-BR"/>
              </w:rPr>
              <w:t>-51.5146</w:t>
            </w:r>
          </w:p>
        </w:tc>
        <w:tc>
          <w:tcPr>
            <w:tcW w:w="4441" w:type="dxa"/>
            <w:vAlign w:val="bottom"/>
          </w:tcPr>
          <w:p w14:paraId="00E95312"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{"citationItems":[{"id":"ITEM-1","itemData":{"author":[{"dropping-particle":"","family":"Luiz","given":"Elaine Antoniassi","non-dropping-particle":"","parse-names":false,"suffix":""},{"dropping-particle":"","family":"Agostinho","given":"Angelo Antonio","non-dropping-particle":"","parse-names":false,"suffix":""},{"dropping-particle":"","family":"Gomes","given":"Luiz Carlos","non-dropping-particle":"","parse-names":false,"suffix":""},{"dropping-particle":"","family":"Hahn","given":"Norma Segatti","non-dropping-particle":"","parse-names":false,"suffix":""}],"container-title":"Rev. Brasil. Biol","id":"ITEM-1","issue":"2","issued":{"date-parts":[["1998"]]},"page":"273-285","title":"ECOLOGIA TRÓFICA DE PEIXES EM DOIS RIACHOS DA BACIA DO RIO PARANÁ","type":"article-journal","volume":"58"},"uris":["http://www.mendeley.com/documents/?uuid=c02a41d2-ca45-4684-9d5f-af4213f0bff0"]}],"mendeley":{"formattedCitation":"(Luiz and others 1998)","manualFormatting":"Luiz et al., 1998","plainTextFormattedCitation":"(Luiz and others 1998)","previouslyFormattedCitation":"(Luiz &lt;i&gt;et al.&lt;/i&gt;, 1998)"},"properties":{"noteIndex":0},"schema":"https://github.com/citation-style-language/schema/raw/master/csl-citation.json"}</w:instrText>
            </w:r>
            <w:r>
              <w:rPr>
                <w:rFonts w:ascii="Times New Roman" w:hAnsi="Times New Roman"/>
                <w:sz w:val="20"/>
                <w:szCs w:val="20"/>
              </w:rPr>
              <w:fldChar w:fldCharType="separate"/>
            </w:r>
            <w:bookmarkStart w:id="97" w:name="__Fieldmark__3278_711587565"/>
            <w:r>
              <w:rPr>
                <w:rFonts w:ascii="Times New Roman" w:hAnsi="Times New Roman" w:cs="Times New Roman"/>
                <w:sz w:val="20"/>
                <w:szCs w:val="20"/>
                <w:lang w:eastAsia="pt-BR"/>
              </w:rPr>
              <w:t>L</w:t>
            </w:r>
            <w:bookmarkStart w:id="98" w:name="__Fieldmark__3462_223871812"/>
            <w:r>
              <w:rPr>
                <w:rFonts w:ascii="Times New Roman" w:hAnsi="Times New Roman" w:cs="Times New Roman"/>
                <w:sz w:val="20"/>
                <w:szCs w:val="20"/>
                <w:lang w:eastAsia="pt-BR"/>
              </w:rPr>
              <w:t>u</w:t>
            </w:r>
            <w:bookmarkStart w:id="99" w:name="__Fieldmark__3817_1477583323"/>
            <w:r>
              <w:rPr>
                <w:rFonts w:ascii="Times New Roman" w:hAnsi="Times New Roman" w:cs="Times New Roman"/>
                <w:sz w:val="20"/>
                <w:szCs w:val="20"/>
                <w:lang w:eastAsia="pt-BR"/>
              </w:rPr>
              <w:t xml:space="preserve">iz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1998</w:t>
            </w:r>
            <w:r>
              <w:rPr>
                <w:rFonts w:ascii="Times New Roman" w:hAnsi="Times New Roman"/>
                <w:sz w:val="20"/>
                <w:szCs w:val="20"/>
              </w:rPr>
              <w:fldChar w:fldCharType="end"/>
            </w:r>
            <w:bookmarkEnd w:id="97"/>
            <w:bookmarkEnd w:id="98"/>
            <w:bookmarkEnd w:id="99"/>
          </w:p>
        </w:tc>
      </w:tr>
      <w:tr w:rsidR="004E61F7" w14:paraId="1FBCD2E2" w14:textId="77777777">
        <w:trPr>
          <w:trHeight w:val="300"/>
        </w:trPr>
        <w:tc>
          <w:tcPr>
            <w:tcW w:w="1378" w:type="dxa"/>
          </w:tcPr>
          <w:p w14:paraId="1DE3F3E8" w14:textId="77777777" w:rsidR="004E61F7" w:rsidRDefault="00000000">
            <w:pPr>
              <w:widowControl w:val="0"/>
              <w:spacing w:line="240" w:lineRule="auto"/>
              <w:jc w:val="center"/>
            </w:pPr>
            <w:r>
              <w:rPr>
                <w:rFonts w:ascii="Times New Roman" w:hAnsi="Times New Roman" w:cs="Times New Roman"/>
                <w:sz w:val="20"/>
                <w:szCs w:val="20"/>
                <w:lang w:eastAsia="pt-BR"/>
              </w:rPr>
              <w:t>38</w:t>
            </w:r>
          </w:p>
        </w:tc>
        <w:tc>
          <w:tcPr>
            <w:tcW w:w="1982" w:type="dxa"/>
            <w:vAlign w:val="bottom"/>
          </w:tcPr>
          <w:p w14:paraId="4D10CDDB"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18B62018" w14:textId="77777777" w:rsidR="004E61F7" w:rsidRDefault="00000000">
            <w:pPr>
              <w:widowControl w:val="0"/>
              <w:spacing w:line="240" w:lineRule="auto"/>
              <w:jc w:val="center"/>
            </w:pPr>
            <w:r>
              <w:rPr>
                <w:rFonts w:ascii="Times New Roman" w:hAnsi="Times New Roman" w:cs="Times New Roman"/>
                <w:sz w:val="20"/>
                <w:szCs w:val="20"/>
                <w:lang w:eastAsia="pt-BR"/>
              </w:rPr>
              <w:t>-18.1388</w:t>
            </w:r>
          </w:p>
        </w:tc>
        <w:tc>
          <w:tcPr>
            <w:tcW w:w="1274" w:type="dxa"/>
            <w:vAlign w:val="bottom"/>
          </w:tcPr>
          <w:p w14:paraId="1DF9E634" w14:textId="77777777" w:rsidR="004E61F7" w:rsidRDefault="00000000">
            <w:pPr>
              <w:widowControl w:val="0"/>
              <w:spacing w:line="240" w:lineRule="auto"/>
              <w:jc w:val="center"/>
            </w:pPr>
            <w:r>
              <w:rPr>
                <w:rFonts w:ascii="Times New Roman" w:hAnsi="Times New Roman" w:cs="Times New Roman"/>
                <w:sz w:val="20"/>
                <w:szCs w:val="20"/>
                <w:lang w:eastAsia="pt-BR"/>
              </w:rPr>
              <w:t>-40.0213</w:t>
            </w:r>
          </w:p>
        </w:tc>
        <w:tc>
          <w:tcPr>
            <w:tcW w:w="4441" w:type="dxa"/>
            <w:vAlign w:val="bottom"/>
          </w:tcPr>
          <w:p w14:paraId="1701162F" w14:textId="77777777" w:rsidR="004E61F7" w:rsidRDefault="00000000">
            <w:pPr>
              <w:widowControl w:val="0"/>
              <w:spacing w:line="240" w:lineRule="auto"/>
              <w:jc w:val="center"/>
            </w:pPr>
            <w:r>
              <w:rPr>
                <w:rFonts w:ascii="Times New Roman" w:hAnsi="Times New Roman" w:cs="Times New Roman"/>
                <w:sz w:val="20"/>
                <w:szCs w:val="20"/>
              </w:rPr>
              <w:t>Silva 2019</w:t>
            </w:r>
          </w:p>
        </w:tc>
      </w:tr>
      <w:tr w:rsidR="004E61F7" w14:paraId="35DCB00B" w14:textId="77777777">
        <w:trPr>
          <w:trHeight w:val="300"/>
        </w:trPr>
        <w:tc>
          <w:tcPr>
            <w:tcW w:w="1378" w:type="dxa"/>
          </w:tcPr>
          <w:p w14:paraId="29F2D85B" w14:textId="77777777" w:rsidR="004E61F7" w:rsidRDefault="00000000">
            <w:pPr>
              <w:widowControl w:val="0"/>
              <w:spacing w:line="240" w:lineRule="auto"/>
              <w:jc w:val="center"/>
            </w:pPr>
            <w:r>
              <w:rPr>
                <w:rFonts w:ascii="Times New Roman" w:hAnsi="Times New Roman" w:cs="Times New Roman"/>
                <w:sz w:val="20"/>
                <w:szCs w:val="20"/>
                <w:lang w:eastAsia="pt-BR"/>
              </w:rPr>
              <w:t>42</w:t>
            </w:r>
          </w:p>
        </w:tc>
        <w:tc>
          <w:tcPr>
            <w:tcW w:w="1982" w:type="dxa"/>
            <w:vAlign w:val="bottom"/>
          </w:tcPr>
          <w:p w14:paraId="6462F3FF"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43376EC7" w14:textId="77777777" w:rsidR="004E61F7" w:rsidRDefault="00000000">
            <w:pPr>
              <w:widowControl w:val="0"/>
              <w:spacing w:line="240" w:lineRule="auto"/>
              <w:jc w:val="center"/>
            </w:pPr>
            <w:r>
              <w:rPr>
                <w:rFonts w:ascii="Times New Roman" w:hAnsi="Times New Roman" w:cs="Times New Roman"/>
                <w:sz w:val="20"/>
                <w:szCs w:val="20"/>
                <w:lang w:eastAsia="pt-BR"/>
              </w:rPr>
              <w:t>-20.75</w:t>
            </w:r>
          </w:p>
        </w:tc>
        <w:tc>
          <w:tcPr>
            <w:tcW w:w="1274" w:type="dxa"/>
            <w:vAlign w:val="bottom"/>
          </w:tcPr>
          <w:p w14:paraId="40A1ACC6" w14:textId="77777777" w:rsidR="004E61F7" w:rsidRDefault="00000000">
            <w:pPr>
              <w:widowControl w:val="0"/>
              <w:spacing w:line="240" w:lineRule="auto"/>
              <w:jc w:val="center"/>
            </w:pPr>
            <w:r>
              <w:rPr>
                <w:rFonts w:ascii="Times New Roman" w:hAnsi="Times New Roman" w:cs="Times New Roman"/>
                <w:sz w:val="20"/>
                <w:szCs w:val="20"/>
                <w:lang w:eastAsia="pt-BR"/>
              </w:rPr>
              <w:t>-49.3333</w:t>
            </w:r>
          </w:p>
        </w:tc>
        <w:tc>
          <w:tcPr>
            <w:tcW w:w="4441" w:type="dxa"/>
            <w:vAlign w:val="bottom"/>
          </w:tcPr>
          <w:p w14:paraId="156DF1A9"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{"citationItems":[{"id":"ITEM-1","itemData":{"ISSN":"0102-6712","abstract":"Aim: The present study was developed in a deforested stream located in a region that exhibits marked seasonality with the purpose to investigate whether ecological descriptors of the quantitative structure (i.e., composition, abundance, biomass, species richness, diversity) and feeding of fishes do change between the dry and wet periods. Methods: Sampling was conducted bimonthly from April 2004 to February 2005 by using a standardized effort with electrofishing equipment and environmental variables measurements. Results: We collected 713 fishes belonging to 23 species. The most abundant species were Gymnotus carapo (24.0%) and Poecilia reticulata (23.8%). Species richness, abundance, and biomass showed to be higher in the wet period, but these differences were not significant and did not influence the multivariate pattern of the assemblage (ANOSIM, R = 0.148). Nevertheless, average dissimilarity between community structure in the dry and wet periods was 52.7%, mainly due to the differential contribution of P. reticulata, notably more abundant in the wet season, under quasi-hypoxic water conditions. Examination of 333 gastric contents of 12 species evidenced that food variety was higher in the dry period. Of these species, 67% (Astyanax altiparanae, Astyanax fasciatus, Geophagus brasiliensis, Gymnotus carapo, Hypostomus ancistroides, Phalloceros harpagos, Poecilia reticulata, and Rhamdia quelen) kept the diet throughout the year, being classified in the same trophic groups in both periods, and detritus was the most important item for half of them, followed by aquatic insects. Overall, no significant differences in the community’s diet between periods were registered (ANOSIM, R = –0.04). Conclusions: This relative constancy suggests a quite regular availability of resources (mainly shelters in submerged marginal grasses and detritus) along the year","author":[{"dropping-particle":"","family":"Rocha","given":"F.","non-dropping-particle":"da","parse-names":false,"suffix":""},{"dropping-particle":"","family":"Casatti","given":"L.","non-dropping-particle":"","parse-names":false,"suffix":""},{"dropping-particle":"","family":"Pereira","given":"D.","non-dropping-particle":"","parse-names":false,"suffix":""}],"container-title":"Acta Limnologica Brasiliensia","id":"ITEM-1","issue":"1","issued":{"date-parts":[["2009"]]},"page":"123-134","title":"Structure and feeding of a stream fish assemblage in southeastern Brazil: evidence of low seasonal influences","type":"article-journal","volume":"21"},"uris":["http://www.mendeley.com/documents/?uuid=f3e655c0-3227-4628-9cb0-d6776e15fe79"]}],"mendeley":{"formattedCitation":"(da Rocha and others 2009)","manualFormatting":"Rocha et al., 2009","plainTextFormattedCitation":"(da Rocha and others 2009)","previouslyFormattedCitation":"(da Rocha &lt;i&gt;et al.&lt;/i&gt;, 2009)"},"properties":{"noteIndex":0},"schema":"https://github.com/citation-style-language/schema/raw/master/csl-citation.json"}</w:instrText>
            </w:r>
            <w:r>
              <w:rPr>
                <w:rFonts w:ascii="Times New Roman" w:hAnsi="Times New Roman"/>
                <w:sz w:val="20"/>
                <w:szCs w:val="20"/>
              </w:rPr>
              <w:fldChar w:fldCharType="separate"/>
            </w:r>
            <w:bookmarkStart w:id="100" w:name="__Fieldmark__3306_711587565"/>
            <w:r>
              <w:rPr>
                <w:rFonts w:ascii="Times New Roman" w:hAnsi="Times New Roman" w:cs="Times New Roman"/>
                <w:sz w:val="20"/>
                <w:szCs w:val="20"/>
                <w:lang w:eastAsia="pt-BR"/>
              </w:rPr>
              <w:t>R</w:t>
            </w:r>
            <w:bookmarkStart w:id="101" w:name="__Fieldmark__3486_223871812"/>
            <w:r>
              <w:rPr>
                <w:rFonts w:ascii="Times New Roman" w:hAnsi="Times New Roman" w:cs="Times New Roman"/>
                <w:sz w:val="20"/>
                <w:szCs w:val="20"/>
                <w:lang w:eastAsia="pt-BR"/>
              </w:rPr>
              <w:t>o</w:t>
            </w:r>
            <w:bookmarkStart w:id="102" w:name="__Fieldmark__3839_1477583323"/>
            <w:r>
              <w:rPr>
                <w:rFonts w:ascii="Times New Roman" w:hAnsi="Times New Roman" w:cs="Times New Roman"/>
                <w:sz w:val="20"/>
                <w:szCs w:val="20"/>
                <w:lang w:eastAsia="pt-BR"/>
              </w:rPr>
              <w:t xml:space="preserve">cha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2009</w:t>
            </w:r>
            <w:r>
              <w:rPr>
                <w:rFonts w:ascii="Times New Roman" w:hAnsi="Times New Roman"/>
                <w:sz w:val="20"/>
                <w:szCs w:val="20"/>
              </w:rPr>
              <w:fldChar w:fldCharType="end"/>
            </w:r>
            <w:bookmarkEnd w:id="100"/>
            <w:bookmarkEnd w:id="101"/>
            <w:bookmarkEnd w:id="102"/>
          </w:p>
        </w:tc>
      </w:tr>
      <w:tr w:rsidR="004E61F7" w14:paraId="7724334C" w14:textId="77777777">
        <w:trPr>
          <w:trHeight w:val="300"/>
        </w:trPr>
        <w:tc>
          <w:tcPr>
            <w:tcW w:w="1378" w:type="dxa"/>
          </w:tcPr>
          <w:p w14:paraId="6E5A730E" w14:textId="77777777" w:rsidR="004E61F7" w:rsidRDefault="00000000">
            <w:pPr>
              <w:widowControl w:val="0"/>
              <w:spacing w:line="240" w:lineRule="auto"/>
              <w:jc w:val="center"/>
            </w:pPr>
            <w:r>
              <w:rPr>
                <w:rFonts w:ascii="Times New Roman" w:hAnsi="Times New Roman" w:cs="Times New Roman"/>
                <w:sz w:val="20"/>
                <w:szCs w:val="20"/>
                <w:lang w:eastAsia="pt-BR"/>
              </w:rPr>
              <w:t>44</w:t>
            </w:r>
          </w:p>
        </w:tc>
        <w:tc>
          <w:tcPr>
            <w:tcW w:w="1982" w:type="dxa"/>
            <w:vAlign w:val="bottom"/>
          </w:tcPr>
          <w:p w14:paraId="1EFCD0DB"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63E52345" w14:textId="77777777" w:rsidR="004E61F7" w:rsidRDefault="00000000">
            <w:pPr>
              <w:widowControl w:val="0"/>
              <w:spacing w:line="240" w:lineRule="auto"/>
              <w:jc w:val="center"/>
            </w:pPr>
            <w:r>
              <w:rPr>
                <w:rFonts w:ascii="Times New Roman" w:hAnsi="Times New Roman" w:cs="Times New Roman"/>
                <w:sz w:val="20"/>
                <w:szCs w:val="20"/>
                <w:lang w:eastAsia="pt-BR"/>
              </w:rPr>
              <w:t>-23.7333</w:t>
            </w:r>
          </w:p>
        </w:tc>
        <w:tc>
          <w:tcPr>
            <w:tcW w:w="1274" w:type="dxa"/>
            <w:vAlign w:val="bottom"/>
          </w:tcPr>
          <w:p w14:paraId="6886F35E" w14:textId="77777777" w:rsidR="004E61F7" w:rsidRDefault="00000000">
            <w:pPr>
              <w:widowControl w:val="0"/>
              <w:spacing w:line="240" w:lineRule="auto"/>
              <w:jc w:val="center"/>
            </w:pPr>
            <w:r>
              <w:rPr>
                <w:rFonts w:ascii="Times New Roman" w:hAnsi="Times New Roman" w:cs="Times New Roman"/>
                <w:sz w:val="20"/>
                <w:szCs w:val="20"/>
                <w:lang w:eastAsia="pt-BR"/>
              </w:rPr>
              <w:t>-45.85</w:t>
            </w:r>
          </w:p>
        </w:tc>
        <w:tc>
          <w:tcPr>
            <w:tcW w:w="4441" w:type="dxa"/>
            <w:vAlign w:val="bottom"/>
          </w:tcPr>
          <w:p w14:paraId="1C334D2B"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{"citationItems":[{"id":"ITEM-1","itemData":{"DOI":"10.1023/A:1012249313341","ISSN":"03781909","abstract":"As part of a larger project that aimed to determine the factors that regulate fish productivity in a clear water river of the Atlantic rainforest, São Paulo State, Brazil, composition and the trophic structure of the fish community of the middle course of the river were studied from January 1995 to May 1996. Of the 17 species collected, Mimagoniates microlepis, Schizolecis guentheri, Phalloceros caudimaculatus and Kronichthys heylandi accounted for 83.2% of the total fish abundance. Most of the species were insectivorous (35.7%), followed by detritivores (21.4%), benthivores (14.2%), omnivores (14.2%), herbivores (7.1%), and piscivores (7.1%). Results of food overlap analysis as calculated by the Index of Morisita showed that 17.5% of the species pairs overlapped. Habitat segregation, however was observed among most of the species, suggesting some degree of food partitioning. Despite the characteristics of this escarpment river, which produces spates year round, no seasonal variation in diet was observed, suggesting that although food abundance may fluctuate throughout the year, most items are in constant supply. The importance of allochthonous food was considered and it appears that, though only a few species feed on this source (including detritivores), they make up 87.2% of the total fish abundance. The low abundance of most of the fishes, the high number of endemic species and the strong dependence of the species on a few food resources suggest that these systems are sensitive to anthropogenic impacts and require future studies.","author":[{"dropping-particle":"","family":"Esteves","given":"Katharina Eichbaum","non-dropping-particle":"","parse-names":false,"suffix":""},{"dropping-particle":"","family":"Lobon-Cervia","given":"Javier","non-dropping-particle":"","parse-names":false,"suffix":""}],"container-title":"Environmental Biology of Fishes","id":"ITEM-1","issue":"4","issued":{"date-parts":[["2001"]]},"page":"429-440","title":"Composition and trophic structure of a fish community of a clear water Atlantic rainforest stream in southeastern Brazil","type":"article-journal","volume":"62"},"uris":["http://www.mendeley.com/documents/?uuid=16c28772-5ffe-47c1-a3d9-c3a295b2e442"]}],"mendeley":{"formattedCitation":"(Esteves and Lobon-Cervia 2001)","manualFormatting":"Esteves &amp; Lobon-Cervia, 2001","plainTextFormattedCitation":"(Esteves and Lobon-Cervia 2001)","previouslyFormattedCitation":"(Esteves &amp; Lobon-Cervia, 2001)"},"properties":{"noteIndex":0},"schema":"https://github.com/citation-style-language/schema/raw/master/csl-citation.json"}</w:instrText>
            </w:r>
            <w:r>
              <w:rPr>
                <w:rFonts w:ascii="Times New Roman" w:hAnsi="Times New Roman"/>
                <w:sz w:val="20"/>
                <w:szCs w:val="20"/>
              </w:rPr>
              <w:fldChar w:fldCharType="separate"/>
            </w:r>
            <w:bookmarkStart w:id="103" w:name="__Fieldmark__3327_711587565"/>
            <w:r>
              <w:rPr>
                <w:rFonts w:ascii="Times New Roman" w:hAnsi="Times New Roman" w:cs="Times New Roman"/>
                <w:sz w:val="20"/>
                <w:szCs w:val="20"/>
                <w:lang w:eastAsia="pt-BR"/>
              </w:rPr>
              <w:t>E</w:t>
            </w:r>
            <w:bookmarkStart w:id="104" w:name="__Fieldmark__3503_223871812"/>
            <w:r>
              <w:rPr>
                <w:rFonts w:ascii="Times New Roman" w:hAnsi="Times New Roman" w:cs="Times New Roman"/>
                <w:sz w:val="20"/>
                <w:szCs w:val="20"/>
                <w:lang w:eastAsia="pt-BR"/>
              </w:rPr>
              <w:t>s</w:t>
            </w:r>
            <w:bookmarkStart w:id="105" w:name="__Fieldmark__3854_1477583323"/>
            <w:r>
              <w:rPr>
                <w:rFonts w:ascii="Times New Roman" w:hAnsi="Times New Roman" w:cs="Times New Roman"/>
                <w:sz w:val="20"/>
                <w:szCs w:val="20"/>
                <w:lang w:eastAsia="pt-BR"/>
              </w:rPr>
              <w:t>teves &amp; Lobon-Cervia, 2001</w:t>
            </w:r>
            <w:r>
              <w:rPr>
                <w:rFonts w:ascii="Times New Roman" w:hAnsi="Times New Roman"/>
                <w:sz w:val="20"/>
                <w:szCs w:val="20"/>
              </w:rPr>
              <w:fldChar w:fldCharType="end"/>
            </w:r>
            <w:bookmarkEnd w:id="103"/>
            <w:bookmarkEnd w:id="104"/>
            <w:bookmarkEnd w:id="105"/>
          </w:p>
        </w:tc>
      </w:tr>
      <w:tr w:rsidR="004E61F7" w14:paraId="4C5C973B" w14:textId="77777777">
        <w:trPr>
          <w:trHeight w:val="300"/>
        </w:trPr>
        <w:tc>
          <w:tcPr>
            <w:tcW w:w="1378" w:type="dxa"/>
          </w:tcPr>
          <w:p w14:paraId="42D0F228" w14:textId="77777777" w:rsidR="004E61F7" w:rsidRDefault="00000000">
            <w:pPr>
              <w:widowControl w:val="0"/>
              <w:spacing w:line="240" w:lineRule="auto"/>
              <w:jc w:val="center"/>
            </w:pPr>
            <w:r>
              <w:rPr>
                <w:rFonts w:ascii="Times New Roman" w:hAnsi="Times New Roman" w:cs="Times New Roman"/>
                <w:sz w:val="20"/>
                <w:szCs w:val="20"/>
                <w:lang w:eastAsia="pt-BR"/>
              </w:rPr>
              <w:t>46</w:t>
            </w:r>
          </w:p>
        </w:tc>
        <w:tc>
          <w:tcPr>
            <w:tcW w:w="1982" w:type="dxa"/>
            <w:vAlign w:val="bottom"/>
          </w:tcPr>
          <w:p w14:paraId="64E6B2A2"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015FE359" w14:textId="77777777" w:rsidR="004E61F7" w:rsidRDefault="00000000">
            <w:pPr>
              <w:widowControl w:val="0"/>
              <w:spacing w:line="240" w:lineRule="auto"/>
              <w:jc w:val="center"/>
            </w:pPr>
            <w:r>
              <w:rPr>
                <w:rFonts w:ascii="Times New Roman" w:hAnsi="Times New Roman" w:cs="Times New Roman"/>
                <w:sz w:val="20"/>
                <w:szCs w:val="20"/>
                <w:lang w:eastAsia="pt-BR"/>
              </w:rPr>
              <w:t>-23.5334</w:t>
            </w:r>
          </w:p>
        </w:tc>
        <w:tc>
          <w:tcPr>
            <w:tcW w:w="1274" w:type="dxa"/>
            <w:vAlign w:val="bottom"/>
          </w:tcPr>
          <w:p w14:paraId="56A16F6C" w14:textId="77777777" w:rsidR="004E61F7" w:rsidRDefault="00000000">
            <w:pPr>
              <w:widowControl w:val="0"/>
              <w:spacing w:line="240" w:lineRule="auto"/>
              <w:jc w:val="center"/>
            </w:pPr>
            <w:r>
              <w:rPr>
                <w:rFonts w:ascii="Times New Roman" w:hAnsi="Times New Roman" w:cs="Times New Roman"/>
                <w:sz w:val="20"/>
                <w:szCs w:val="20"/>
                <w:lang w:eastAsia="pt-BR"/>
              </w:rPr>
              <w:t>-52.0185</w:t>
            </w:r>
          </w:p>
        </w:tc>
        <w:tc>
          <w:tcPr>
            <w:tcW w:w="4441" w:type="dxa"/>
            <w:vAlign w:val="bottom"/>
          </w:tcPr>
          <w:p w14:paraId="0A3C74E1" w14:textId="77777777" w:rsidR="004E61F7" w:rsidRDefault="00000000">
            <w:pPr>
              <w:widowControl w:val="0"/>
              <w:spacing w:line="240" w:lineRule="auto"/>
              <w:jc w:val="center"/>
            </w:pPr>
            <w:r>
              <w:rPr>
                <w:rFonts w:ascii="Times New Roman" w:hAnsi="Times New Roman" w:cs="Times New Roman"/>
                <w:sz w:val="20"/>
                <w:szCs w:val="20"/>
              </w:rPr>
              <w:t>Garcia 2019</w:t>
            </w:r>
          </w:p>
        </w:tc>
      </w:tr>
      <w:tr w:rsidR="004E61F7" w14:paraId="02790526" w14:textId="77777777">
        <w:trPr>
          <w:trHeight w:val="300"/>
        </w:trPr>
        <w:tc>
          <w:tcPr>
            <w:tcW w:w="1378" w:type="dxa"/>
          </w:tcPr>
          <w:p w14:paraId="172294D1" w14:textId="77777777" w:rsidR="004E61F7" w:rsidRDefault="00000000">
            <w:pPr>
              <w:widowControl w:val="0"/>
              <w:spacing w:line="240" w:lineRule="auto"/>
              <w:jc w:val="center"/>
            </w:pPr>
            <w:r>
              <w:rPr>
                <w:rFonts w:ascii="Times New Roman" w:hAnsi="Times New Roman" w:cs="Times New Roman"/>
                <w:sz w:val="20"/>
                <w:szCs w:val="20"/>
                <w:lang w:eastAsia="pt-BR"/>
              </w:rPr>
              <w:t>47</w:t>
            </w:r>
          </w:p>
        </w:tc>
        <w:tc>
          <w:tcPr>
            <w:tcW w:w="1982" w:type="dxa"/>
            <w:vAlign w:val="bottom"/>
          </w:tcPr>
          <w:p w14:paraId="24B3DC5C"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vAlign w:val="bottom"/>
          </w:tcPr>
          <w:p w14:paraId="2319855F" w14:textId="77777777" w:rsidR="004E61F7" w:rsidRDefault="00000000">
            <w:pPr>
              <w:widowControl w:val="0"/>
              <w:spacing w:line="240" w:lineRule="auto"/>
              <w:jc w:val="center"/>
            </w:pPr>
            <w:r>
              <w:rPr>
                <w:rFonts w:ascii="Times New Roman" w:hAnsi="Times New Roman" w:cs="Times New Roman"/>
                <w:sz w:val="20"/>
                <w:szCs w:val="20"/>
                <w:lang w:eastAsia="pt-BR"/>
              </w:rPr>
              <w:t>-23.3847</w:t>
            </w:r>
          </w:p>
        </w:tc>
        <w:tc>
          <w:tcPr>
            <w:tcW w:w="1274" w:type="dxa"/>
            <w:vAlign w:val="bottom"/>
          </w:tcPr>
          <w:p w14:paraId="251E6016" w14:textId="77777777" w:rsidR="004E61F7" w:rsidRDefault="00000000">
            <w:pPr>
              <w:widowControl w:val="0"/>
              <w:spacing w:line="240" w:lineRule="auto"/>
              <w:jc w:val="center"/>
            </w:pPr>
            <w:r>
              <w:rPr>
                <w:rFonts w:ascii="Times New Roman" w:hAnsi="Times New Roman" w:cs="Times New Roman"/>
                <w:sz w:val="20"/>
                <w:szCs w:val="20"/>
                <w:lang w:eastAsia="pt-BR"/>
              </w:rPr>
              <w:t>-51.947</w:t>
            </w:r>
          </w:p>
        </w:tc>
        <w:tc>
          <w:tcPr>
            <w:tcW w:w="4441" w:type="dxa"/>
            <w:vAlign w:val="bottom"/>
          </w:tcPr>
          <w:p w14:paraId="1958E5EA" w14:textId="77777777" w:rsidR="004E61F7" w:rsidRDefault="00000000">
            <w:pPr>
              <w:widowControl w:val="0"/>
              <w:spacing w:line="240" w:lineRule="auto"/>
              <w:jc w:val="center"/>
            </w:pPr>
            <w:r>
              <w:rPr>
                <w:rFonts w:ascii="Times New Roman" w:hAnsi="Times New Roman" w:cs="Times New Roman"/>
                <w:sz w:val="20"/>
                <w:szCs w:val="20"/>
              </w:rPr>
              <w:t>Mise 2012</w:t>
            </w:r>
          </w:p>
        </w:tc>
      </w:tr>
      <w:tr w:rsidR="004E61F7" w14:paraId="77AC7FAE" w14:textId="77777777">
        <w:trPr>
          <w:trHeight w:val="300"/>
        </w:trPr>
        <w:tc>
          <w:tcPr>
            <w:tcW w:w="1378" w:type="dxa"/>
          </w:tcPr>
          <w:p w14:paraId="77C72CB0" w14:textId="77777777" w:rsidR="004E61F7" w:rsidRDefault="00000000">
            <w:pPr>
              <w:widowControl w:val="0"/>
              <w:spacing w:line="240" w:lineRule="auto"/>
              <w:jc w:val="center"/>
            </w:pPr>
            <w:r>
              <w:rPr>
                <w:rFonts w:ascii="Times New Roman" w:hAnsi="Times New Roman" w:cs="Times New Roman"/>
                <w:sz w:val="20"/>
                <w:szCs w:val="20"/>
                <w:lang w:eastAsia="pt-BR"/>
              </w:rPr>
              <w:t>48</w:t>
            </w:r>
          </w:p>
        </w:tc>
        <w:tc>
          <w:tcPr>
            <w:tcW w:w="1982" w:type="dxa"/>
            <w:tcBorders>
              <w:bottom w:val="single" w:sz="4" w:space="0" w:color="000000"/>
            </w:tcBorders>
            <w:vAlign w:val="bottom"/>
          </w:tcPr>
          <w:p w14:paraId="2F0A4A63" w14:textId="77777777" w:rsidR="004E61F7" w:rsidRDefault="004E61F7">
            <w:pPr>
              <w:widowControl w:val="0"/>
              <w:spacing w:line="240" w:lineRule="auto"/>
              <w:jc w:val="center"/>
              <w:rPr>
                <w:rFonts w:ascii="Times New Roman" w:hAnsi="Times New Roman" w:cs="Times New Roman"/>
                <w:sz w:val="20"/>
                <w:szCs w:val="20"/>
                <w:lang w:eastAsia="pt-BR"/>
              </w:rPr>
            </w:pPr>
          </w:p>
        </w:tc>
        <w:tc>
          <w:tcPr>
            <w:tcW w:w="1274" w:type="dxa"/>
            <w:tcBorders>
              <w:bottom w:val="single" w:sz="4" w:space="0" w:color="000000"/>
            </w:tcBorders>
            <w:vAlign w:val="bottom"/>
          </w:tcPr>
          <w:p w14:paraId="38D47854" w14:textId="77777777" w:rsidR="004E61F7" w:rsidRDefault="00000000">
            <w:pPr>
              <w:widowControl w:val="0"/>
              <w:spacing w:line="240" w:lineRule="auto"/>
              <w:jc w:val="center"/>
            </w:pPr>
            <w:r>
              <w:rPr>
                <w:rFonts w:ascii="Times New Roman" w:hAnsi="Times New Roman" w:cs="Times New Roman"/>
                <w:sz w:val="20"/>
                <w:szCs w:val="20"/>
                <w:lang w:eastAsia="pt-BR"/>
              </w:rPr>
              <w:t>-20.5761</w:t>
            </w:r>
          </w:p>
        </w:tc>
        <w:tc>
          <w:tcPr>
            <w:tcW w:w="1274" w:type="dxa"/>
            <w:tcBorders>
              <w:bottom w:val="single" w:sz="4" w:space="0" w:color="000000"/>
            </w:tcBorders>
            <w:vAlign w:val="bottom"/>
          </w:tcPr>
          <w:p w14:paraId="4A19097A" w14:textId="77777777" w:rsidR="004E61F7" w:rsidRDefault="00000000">
            <w:pPr>
              <w:widowControl w:val="0"/>
              <w:spacing w:line="240" w:lineRule="auto"/>
              <w:jc w:val="center"/>
            </w:pPr>
            <w:r>
              <w:rPr>
                <w:rFonts w:ascii="Times New Roman" w:hAnsi="Times New Roman" w:cs="Times New Roman"/>
                <w:sz w:val="20"/>
                <w:szCs w:val="20"/>
                <w:lang w:eastAsia="pt-BR"/>
              </w:rPr>
              <w:t>-47.785</w:t>
            </w:r>
          </w:p>
        </w:tc>
        <w:tc>
          <w:tcPr>
            <w:tcW w:w="4441" w:type="dxa"/>
            <w:tcBorders>
              <w:bottom w:val="single" w:sz="4" w:space="0" w:color="000000"/>
            </w:tcBorders>
            <w:vAlign w:val="bottom"/>
          </w:tcPr>
          <w:p w14:paraId="3D8D7ACB" w14:textId="77777777" w:rsidR="004E61F7" w:rsidRDefault="00000000">
            <w:pPr>
              <w:widowControl w:val="0"/>
              <w:spacing w:line="240" w:lineRule="auto"/>
              <w:jc w:val="center"/>
            </w:pPr>
            <w:r>
              <w:fldChar w:fldCharType="begin"/>
            </w:r>
            <w:r>
              <w:rPr>
                <w:rFonts w:ascii="Times New Roman" w:hAnsi="Times New Roman"/>
                <w:sz w:val="20"/>
                <w:szCs w:val="20"/>
              </w:rPr>
              <w:instrText>ADDIN CSL_CITATION {"citationItems":[{"id":"ITEM-1","itemData":{"DOI":"10.1080/01650521.2018.1518118","ISSN":"17445140","abstract":"Knickzones are large rock outcrops found in upstream and middle plateau river basins. This kind of geological formation, which is considered a macrohabitat, creates a complex of mesohabitats: pools, riffles and runs, with distinct characteristics. In the present work, the aim was to evaluate the influence of connectivity and seasonality on the trophic structure of the ichthyofauna found in knickzone pools. Fish were sampled in four connected and three isolated pools, during dry and rainy seasons, and the stomach contents of 20 species were analyzed. Seasonal differences in diet occurred, with greater contribution of algae and aquatic hexapod in the dry season and of plant fragments and organic matter in the rainy season. The high diet overlap found in the isolated pools may be related to more intensive biotic interactions among individuals confined in physically restricted habitats. Seasonality in combination with connectivity to the main channel influenced the trophic structure of fish assemblage in the knickzone. Knickzones dynamics are modulated by seasonal events, such as floods, and connectivity of habitats, being extremely important for the trophic interactions between species. Alterations to these dynamics, like the construction of hydroelectric power plants, can modify significantly the trophic ecology of knickzones.","author":[{"dropping-particle":"","family":"Brambilla","given":"Eduardo Meneguzzi","non-dropping-particle":"","parse-names":false,"suffix":""},{"dropping-particle":"","family":"Uieda","given":"Virginia Sanches","non-dropping-particle":"","parse-names":false,"suffix":""},{"dropping-particle":"","family":"Nogueira","given":"Marcos Gomes","non-dropping-particle":"","parse-names":false,"suffix":""}],"container-title":"Studies on Neotropical Fauna and Environment","id":"ITEM-1","issue":"1","issued":{"date-parts":[["2019"]]},"page":"22-30","publisher":"Taylor &amp; Francis","title":"Does seasonality and pool connectivity influence fish trophic ecology in knickzone habitats?","type":"article-journal","volume":"54"},"uris":["http://www.mendeley.com/documents/?uuid=52491173-e6ab-4261-be9a-10bd5b81e73a"]}],"mendeley":{"formattedCitation":"(Brambilla and others 2019)","manualFormatting":"Brambilla et al., 2019","plainTextFormattedCitation":"(Brambilla and others 2019)","previouslyFormattedCitation":"(Brambilla &lt;i&gt;et al.&lt;/i&gt;, 2019)"},"properties":{"noteIndex":0},"schema":"https://github.com/citation-style-language/schema/raw/master/csl-citation.json"}</w:instrText>
            </w:r>
            <w:r>
              <w:rPr>
                <w:rFonts w:ascii="Times New Roman" w:hAnsi="Times New Roman"/>
                <w:sz w:val="20"/>
                <w:szCs w:val="20"/>
              </w:rPr>
              <w:fldChar w:fldCharType="separate"/>
            </w:r>
            <w:bookmarkStart w:id="106" w:name="__Fieldmark__3358_711587565"/>
            <w:r>
              <w:rPr>
                <w:rFonts w:ascii="Times New Roman" w:hAnsi="Times New Roman" w:cs="Times New Roman"/>
                <w:sz w:val="20"/>
                <w:szCs w:val="20"/>
                <w:lang w:eastAsia="pt-BR"/>
              </w:rPr>
              <w:t>B</w:t>
            </w:r>
            <w:bookmarkStart w:id="107" w:name="__Fieldmark__3534_223871812"/>
            <w:r>
              <w:rPr>
                <w:rFonts w:ascii="Times New Roman" w:hAnsi="Times New Roman" w:cs="Times New Roman"/>
                <w:sz w:val="20"/>
                <w:szCs w:val="20"/>
                <w:lang w:eastAsia="pt-BR"/>
              </w:rPr>
              <w:t>r</w:t>
            </w:r>
            <w:bookmarkStart w:id="108" w:name="__Fieldmark__3879_1477583323"/>
            <w:r>
              <w:rPr>
                <w:rFonts w:ascii="Times New Roman" w:hAnsi="Times New Roman" w:cs="Times New Roman"/>
                <w:sz w:val="20"/>
                <w:szCs w:val="20"/>
                <w:lang w:eastAsia="pt-BR"/>
              </w:rPr>
              <w:t xml:space="preserve">ambilla </w:t>
            </w:r>
            <w:r>
              <w:rPr>
                <w:rFonts w:ascii="Times New Roman" w:hAnsi="Times New Roman" w:cs="Times New Roman"/>
                <w:i/>
                <w:sz w:val="20"/>
                <w:szCs w:val="20"/>
                <w:lang w:eastAsia="pt-BR"/>
              </w:rPr>
              <w:t>et al.</w:t>
            </w:r>
            <w:r>
              <w:rPr>
                <w:rFonts w:ascii="Times New Roman" w:hAnsi="Times New Roman" w:cs="Times New Roman"/>
                <w:sz w:val="20"/>
                <w:szCs w:val="20"/>
                <w:lang w:eastAsia="pt-BR"/>
              </w:rPr>
              <w:t>, 2019</w:t>
            </w:r>
            <w:r>
              <w:rPr>
                <w:rFonts w:ascii="Times New Roman" w:hAnsi="Times New Roman"/>
                <w:sz w:val="20"/>
                <w:szCs w:val="20"/>
              </w:rPr>
              <w:fldChar w:fldCharType="end"/>
            </w:r>
            <w:bookmarkEnd w:id="106"/>
            <w:bookmarkEnd w:id="107"/>
            <w:bookmarkEnd w:id="108"/>
          </w:p>
        </w:tc>
      </w:tr>
    </w:tbl>
    <w:p w14:paraId="2FAB306C" w14:textId="77777777" w:rsidR="004E61F7" w:rsidRDefault="004E61F7">
      <w:pPr>
        <w:spacing w:line="480" w:lineRule="auto"/>
        <w:jc w:val="both"/>
        <w:rPr>
          <w:rFonts w:ascii="Times New Roman" w:eastAsia="Times New Roman" w:hAnsi="Times New Roman" w:cs="Times New Roman"/>
          <w:b/>
          <w:bCs/>
          <w:sz w:val="20"/>
          <w:szCs w:val="20"/>
          <w:lang w:val="en-US"/>
        </w:rPr>
      </w:pPr>
    </w:p>
    <w:p w14:paraId="556D5C9A" w14:textId="77777777" w:rsidR="004E61F7" w:rsidRDefault="00000000">
      <w:pPr>
        <w:spacing w:line="360" w:lineRule="auto"/>
        <w:jc w:val="both"/>
        <w:rPr>
          <w:rFonts w:ascii="Times New Roman" w:hAnsi="Times New Roman" w:cs="Times New Roman"/>
          <w:sz w:val="24"/>
          <w:szCs w:val="24"/>
          <w:lang w:val="en-US"/>
        </w:rPr>
      </w:pPr>
      <w:r>
        <w:br w:type="page"/>
      </w:r>
    </w:p>
    <w:p w14:paraId="5F8650B7" w14:textId="77777777" w:rsidR="004E61F7" w:rsidRDefault="0000000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Table S2.</w:t>
      </w:r>
      <w:r>
        <w:rPr>
          <w:rFonts w:ascii="Times New Roman" w:hAnsi="Times New Roman" w:cs="Times New Roman"/>
          <w:sz w:val="24"/>
          <w:szCs w:val="24"/>
          <w:lang w:val="en-US"/>
        </w:rPr>
        <w:t xml:space="preserve"> Classes of anthropic impact on land use in a 500-meter buffer on each local network. P (pasture); APC (annual and perennial culture); SPC (semi perennial culture); MAP (Mosaic of cropland and pasture); UI (urban infrastructure); ANVA (another non-vegetated area); PPF (percent planted forest); M (mining).</w:t>
      </w:r>
    </w:p>
    <w:tbl>
      <w:tblPr>
        <w:tblW w:w="8967" w:type="dxa"/>
        <w:tblInd w:w="70" w:type="dxa"/>
        <w:tblLayout w:type="fixed"/>
        <w:tblCellMar>
          <w:left w:w="70" w:type="dxa"/>
          <w:right w:w="70" w:type="dxa"/>
        </w:tblCellMar>
        <w:tblLook w:val="04A0" w:firstRow="1" w:lastRow="0" w:firstColumn="1" w:lastColumn="0" w:noHBand="0" w:noVBand="1"/>
      </w:tblPr>
      <w:tblGrid>
        <w:gridCol w:w="566"/>
        <w:gridCol w:w="1040"/>
        <w:gridCol w:w="1136"/>
        <w:gridCol w:w="1040"/>
        <w:gridCol w:w="1039"/>
        <w:gridCol w:w="1040"/>
        <w:gridCol w:w="1041"/>
        <w:gridCol w:w="1041"/>
        <w:gridCol w:w="1024"/>
      </w:tblGrid>
      <w:tr w:rsidR="004E61F7" w14:paraId="0FABAEE8" w14:textId="77777777">
        <w:trPr>
          <w:trHeight w:val="765"/>
        </w:trPr>
        <w:tc>
          <w:tcPr>
            <w:tcW w:w="565" w:type="dxa"/>
            <w:tcBorders>
              <w:top w:val="single" w:sz="4" w:space="0" w:color="000000"/>
              <w:bottom w:val="single" w:sz="4" w:space="0" w:color="000000"/>
            </w:tcBorders>
            <w:shd w:val="clear" w:color="auto" w:fill="FFFFFF" w:themeFill="background1"/>
            <w:vAlign w:val="center"/>
          </w:tcPr>
          <w:p w14:paraId="3ED37557" w14:textId="77777777" w:rsidR="004E61F7" w:rsidRDefault="00000000">
            <w:pPr>
              <w:widowControl w:val="0"/>
              <w:spacing w:after="0" w:line="240" w:lineRule="auto"/>
              <w:jc w:val="center"/>
              <w:rPr>
                <w:sz w:val="16"/>
                <w:szCs w:val="16"/>
              </w:rPr>
            </w:pPr>
            <w:r>
              <w:rPr>
                <w:rFonts w:ascii="Times New Roman" w:hAnsi="Times New Roman" w:cs="Times New Roman"/>
                <w:b/>
                <w:bCs/>
                <w:sz w:val="16"/>
                <w:szCs w:val="16"/>
                <w:lang w:eastAsia="pt-BR"/>
              </w:rPr>
              <w:t>ID</w:t>
            </w:r>
          </w:p>
        </w:tc>
        <w:tc>
          <w:tcPr>
            <w:tcW w:w="1040" w:type="dxa"/>
            <w:tcBorders>
              <w:top w:val="single" w:sz="4" w:space="0" w:color="000000"/>
              <w:bottom w:val="single" w:sz="4" w:space="0" w:color="000000"/>
            </w:tcBorders>
            <w:shd w:val="clear" w:color="auto" w:fill="FFFFFF" w:themeFill="background1"/>
            <w:vAlign w:val="center"/>
          </w:tcPr>
          <w:p w14:paraId="514963EB" w14:textId="77777777" w:rsidR="004E61F7" w:rsidRDefault="00000000">
            <w:pPr>
              <w:widowControl w:val="0"/>
              <w:spacing w:after="0" w:line="240" w:lineRule="auto"/>
              <w:jc w:val="center"/>
              <w:rPr>
                <w:sz w:val="16"/>
                <w:szCs w:val="16"/>
              </w:rPr>
            </w:pPr>
            <w:r>
              <w:rPr>
                <w:rFonts w:ascii="Times New Roman" w:hAnsi="Times New Roman" w:cs="Times New Roman"/>
                <w:b/>
                <w:sz w:val="16"/>
                <w:szCs w:val="16"/>
                <w:lang w:eastAsia="pt-BR"/>
              </w:rPr>
              <w:t>P</w:t>
            </w:r>
          </w:p>
        </w:tc>
        <w:tc>
          <w:tcPr>
            <w:tcW w:w="1136" w:type="dxa"/>
            <w:tcBorders>
              <w:top w:val="single" w:sz="4" w:space="0" w:color="000000"/>
              <w:bottom w:val="single" w:sz="4" w:space="0" w:color="000000"/>
            </w:tcBorders>
            <w:shd w:val="clear" w:color="auto" w:fill="FFFFFF" w:themeFill="background1"/>
            <w:vAlign w:val="center"/>
          </w:tcPr>
          <w:p w14:paraId="078B1BFF" w14:textId="77777777" w:rsidR="004E61F7" w:rsidRDefault="00000000">
            <w:pPr>
              <w:widowControl w:val="0"/>
              <w:spacing w:after="0" w:line="240" w:lineRule="auto"/>
              <w:jc w:val="center"/>
              <w:rPr>
                <w:sz w:val="16"/>
                <w:szCs w:val="16"/>
              </w:rPr>
            </w:pPr>
            <w:r>
              <w:rPr>
                <w:rFonts w:ascii="Times New Roman" w:hAnsi="Times New Roman" w:cs="Times New Roman"/>
                <w:b/>
                <w:sz w:val="16"/>
                <w:szCs w:val="16"/>
                <w:lang w:eastAsia="pt-BR"/>
              </w:rPr>
              <w:t>APC</w:t>
            </w:r>
          </w:p>
        </w:tc>
        <w:tc>
          <w:tcPr>
            <w:tcW w:w="1040" w:type="dxa"/>
            <w:tcBorders>
              <w:top w:val="single" w:sz="4" w:space="0" w:color="000000"/>
              <w:bottom w:val="single" w:sz="4" w:space="0" w:color="000000"/>
            </w:tcBorders>
            <w:shd w:val="clear" w:color="auto" w:fill="FFFFFF" w:themeFill="background1"/>
            <w:vAlign w:val="center"/>
          </w:tcPr>
          <w:p w14:paraId="7EBDAF25" w14:textId="77777777" w:rsidR="004E61F7" w:rsidRDefault="00000000">
            <w:pPr>
              <w:widowControl w:val="0"/>
              <w:spacing w:after="0" w:line="240" w:lineRule="auto"/>
              <w:jc w:val="center"/>
              <w:rPr>
                <w:sz w:val="16"/>
                <w:szCs w:val="16"/>
              </w:rPr>
            </w:pPr>
            <w:r>
              <w:rPr>
                <w:rFonts w:ascii="Times New Roman" w:hAnsi="Times New Roman" w:cs="Times New Roman"/>
                <w:b/>
                <w:sz w:val="16"/>
                <w:szCs w:val="16"/>
                <w:lang w:eastAsia="pt-BR"/>
              </w:rPr>
              <w:t>SPC</w:t>
            </w:r>
          </w:p>
        </w:tc>
        <w:tc>
          <w:tcPr>
            <w:tcW w:w="1039" w:type="dxa"/>
            <w:tcBorders>
              <w:top w:val="single" w:sz="4" w:space="0" w:color="000000"/>
              <w:bottom w:val="single" w:sz="4" w:space="0" w:color="000000"/>
            </w:tcBorders>
            <w:shd w:val="clear" w:color="auto" w:fill="FFFFFF" w:themeFill="background1"/>
            <w:vAlign w:val="center"/>
          </w:tcPr>
          <w:p w14:paraId="4DF51068" w14:textId="77777777" w:rsidR="004E61F7" w:rsidRDefault="00000000">
            <w:pPr>
              <w:widowControl w:val="0"/>
              <w:spacing w:after="0" w:line="240" w:lineRule="auto"/>
              <w:jc w:val="center"/>
              <w:rPr>
                <w:sz w:val="16"/>
                <w:szCs w:val="16"/>
              </w:rPr>
            </w:pPr>
            <w:r>
              <w:rPr>
                <w:rFonts w:ascii="Times New Roman" w:hAnsi="Times New Roman" w:cs="Times New Roman"/>
                <w:b/>
                <w:sz w:val="16"/>
                <w:szCs w:val="16"/>
                <w:lang w:eastAsia="pt-BR"/>
              </w:rPr>
              <w:t>MAP</w:t>
            </w:r>
          </w:p>
        </w:tc>
        <w:tc>
          <w:tcPr>
            <w:tcW w:w="1040" w:type="dxa"/>
            <w:tcBorders>
              <w:top w:val="single" w:sz="4" w:space="0" w:color="000000"/>
              <w:bottom w:val="single" w:sz="4" w:space="0" w:color="000000"/>
            </w:tcBorders>
            <w:shd w:val="clear" w:color="auto" w:fill="FFFFFF" w:themeFill="background1"/>
            <w:vAlign w:val="center"/>
          </w:tcPr>
          <w:p w14:paraId="4D834A42" w14:textId="77777777" w:rsidR="004E61F7" w:rsidRDefault="00000000">
            <w:pPr>
              <w:widowControl w:val="0"/>
              <w:spacing w:after="0" w:line="240" w:lineRule="auto"/>
              <w:jc w:val="center"/>
              <w:rPr>
                <w:sz w:val="16"/>
                <w:szCs w:val="16"/>
              </w:rPr>
            </w:pPr>
            <w:r>
              <w:rPr>
                <w:rFonts w:ascii="Times New Roman" w:hAnsi="Times New Roman" w:cs="Times New Roman"/>
                <w:b/>
                <w:sz w:val="16"/>
                <w:szCs w:val="16"/>
                <w:lang w:eastAsia="pt-BR"/>
              </w:rPr>
              <w:t>UI</w:t>
            </w:r>
          </w:p>
        </w:tc>
        <w:tc>
          <w:tcPr>
            <w:tcW w:w="1041" w:type="dxa"/>
            <w:tcBorders>
              <w:top w:val="single" w:sz="4" w:space="0" w:color="000000"/>
              <w:bottom w:val="single" w:sz="4" w:space="0" w:color="000000"/>
            </w:tcBorders>
            <w:shd w:val="clear" w:color="auto" w:fill="FFFFFF" w:themeFill="background1"/>
            <w:vAlign w:val="center"/>
          </w:tcPr>
          <w:p w14:paraId="40C4B612" w14:textId="77777777" w:rsidR="004E61F7" w:rsidRDefault="00000000">
            <w:pPr>
              <w:widowControl w:val="0"/>
              <w:spacing w:after="0" w:line="240" w:lineRule="auto"/>
              <w:jc w:val="center"/>
              <w:rPr>
                <w:sz w:val="16"/>
                <w:szCs w:val="16"/>
              </w:rPr>
            </w:pPr>
            <w:r>
              <w:rPr>
                <w:rFonts w:ascii="Times New Roman" w:hAnsi="Times New Roman" w:cs="Times New Roman"/>
                <w:b/>
                <w:sz w:val="16"/>
                <w:szCs w:val="16"/>
                <w:lang w:eastAsia="pt-BR"/>
              </w:rPr>
              <w:t>ANVA</w:t>
            </w:r>
          </w:p>
        </w:tc>
        <w:tc>
          <w:tcPr>
            <w:tcW w:w="1041" w:type="dxa"/>
            <w:tcBorders>
              <w:top w:val="single" w:sz="4" w:space="0" w:color="000000"/>
              <w:bottom w:val="single" w:sz="4" w:space="0" w:color="000000"/>
            </w:tcBorders>
            <w:shd w:val="clear" w:color="auto" w:fill="FFFFFF" w:themeFill="background1"/>
            <w:vAlign w:val="center"/>
          </w:tcPr>
          <w:p w14:paraId="5589A030" w14:textId="77777777" w:rsidR="004E61F7" w:rsidRDefault="00000000">
            <w:pPr>
              <w:widowControl w:val="0"/>
              <w:spacing w:after="0" w:line="240" w:lineRule="auto"/>
              <w:jc w:val="center"/>
              <w:rPr>
                <w:sz w:val="16"/>
                <w:szCs w:val="16"/>
              </w:rPr>
            </w:pPr>
            <w:r>
              <w:rPr>
                <w:rFonts w:ascii="Times New Roman" w:hAnsi="Times New Roman" w:cs="Times New Roman"/>
                <w:b/>
                <w:sz w:val="16"/>
                <w:szCs w:val="16"/>
                <w:lang w:eastAsia="pt-BR"/>
              </w:rPr>
              <w:t>PPF</w:t>
            </w:r>
          </w:p>
        </w:tc>
        <w:tc>
          <w:tcPr>
            <w:tcW w:w="1024" w:type="dxa"/>
            <w:tcBorders>
              <w:top w:val="single" w:sz="4" w:space="0" w:color="000000"/>
              <w:bottom w:val="single" w:sz="4" w:space="0" w:color="000000"/>
            </w:tcBorders>
            <w:shd w:val="clear" w:color="auto" w:fill="FFFFFF" w:themeFill="background1"/>
            <w:vAlign w:val="center"/>
          </w:tcPr>
          <w:p w14:paraId="1BD32E80" w14:textId="77777777" w:rsidR="004E61F7" w:rsidRDefault="00000000">
            <w:pPr>
              <w:widowControl w:val="0"/>
              <w:spacing w:after="0" w:line="240" w:lineRule="auto"/>
              <w:jc w:val="center"/>
              <w:rPr>
                <w:sz w:val="16"/>
                <w:szCs w:val="16"/>
              </w:rPr>
            </w:pPr>
            <w:r>
              <w:rPr>
                <w:rFonts w:ascii="Times New Roman" w:hAnsi="Times New Roman" w:cs="Times New Roman"/>
                <w:b/>
                <w:bCs/>
                <w:sz w:val="16"/>
                <w:szCs w:val="16"/>
                <w:lang w:eastAsia="pt-BR"/>
              </w:rPr>
              <w:t>M</w:t>
            </w:r>
          </w:p>
        </w:tc>
      </w:tr>
      <w:tr w:rsidR="004E61F7" w14:paraId="79175240" w14:textId="77777777">
        <w:trPr>
          <w:trHeight w:val="255"/>
        </w:trPr>
        <w:tc>
          <w:tcPr>
            <w:tcW w:w="565" w:type="dxa"/>
            <w:tcBorders>
              <w:top w:val="single" w:sz="4" w:space="0" w:color="000000"/>
            </w:tcBorders>
            <w:vAlign w:val="bottom"/>
          </w:tcPr>
          <w:p w14:paraId="4861BBE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01</w:t>
            </w:r>
          </w:p>
        </w:tc>
        <w:tc>
          <w:tcPr>
            <w:tcW w:w="1040" w:type="dxa"/>
            <w:tcBorders>
              <w:top w:val="single" w:sz="4" w:space="0" w:color="000000"/>
            </w:tcBorders>
            <w:vAlign w:val="bottom"/>
          </w:tcPr>
          <w:p w14:paraId="687304B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tcBorders>
              <w:top w:val="single" w:sz="4" w:space="0" w:color="000000"/>
            </w:tcBorders>
            <w:vAlign w:val="bottom"/>
          </w:tcPr>
          <w:p w14:paraId="1F88618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tcBorders>
              <w:top w:val="single" w:sz="4" w:space="0" w:color="000000"/>
            </w:tcBorders>
            <w:vAlign w:val="bottom"/>
          </w:tcPr>
          <w:p w14:paraId="4E1266B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tcBorders>
              <w:top w:val="single" w:sz="4" w:space="0" w:color="000000"/>
            </w:tcBorders>
            <w:vAlign w:val="bottom"/>
          </w:tcPr>
          <w:p w14:paraId="32FB38D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tcBorders>
              <w:top w:val="single" w:sz="4" w:space="0" w:color="000000"/>
            </w:tcBorders>
            <w:vAlign w:val="bottom"/>
          </w:tcPr>
          <w:p w14:paraId="6ABFAEE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tcBorders>
              <w:top w:val="single" w:sz="4" w:space="0" w:color="000000"/>
            </w:tcBorders>
            <w:vAlign w:val="bottom"/>
          </w:tcPr>
          <w:p w14:paraId="56A67D6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tcBorders>
              <w:top w:val="single" w:sz="4" w:space="0" w:color="000000"/>
            </w:tcBorders>
            <w:vAlign w:val="bottom"/>
          </w:tcPr>
          <w:p w14:paraId="4C24F6C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tcBorders>
              <w:top w:val="single" w:sz="4" w:space="0" w:color="000000"/>
            </w:tcBorders>
            <w:vAlign w:val="bottom"/>
          </w:tcPr>
          <w:p w14:paraId="411C633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255E9E80" w14:textId="77777777">
        <w:trPr>
          <w:trHeight w:val="255"/>
        </w:trPr>
        <w:tc>
          <w:tcPr>
            <w:tcW w:w="565" w:type="dxa"/>
            <w:vAlign w:val="bottom"/>
          </w:tcPr>
          <w:p w14:paraId="0EBB6B9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02</w:t>
            </w:r>
          </w:p>
        </w:tc>
        <w:tc>
          <w:tcPr>
            <w:tcW w:w="1040" w:type="dxa"/>
            <w:vAlign w:val="bottom"/>
          </w:tcPr>
          <w:p w14:paraId="471A7F5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5E948C3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03D30E3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52D61D3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7B2BA5C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5483216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45A6288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126E1D1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41E33013" w14:textId="77777777">
        <w:trPr>
          <w:trHeight w:val="255"/>
        </w:trPr>
        <w:tc>
          <w:tcPr>
            <w:tcW w:w="565" w:type="dxa"/>
            <w:vAlign w:val="bottom"/>
          </w:tcPr>
          <w:p w14:paraId="39F34F3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03</w:t>
            </w:r>
          </w:p>
        </w:tc>
        <w:tc>
          <w:tcPr>
            <w:tcW w:w="1040" w:type="dxa"/>
            <w:vAlign w:val="bottom"/>
          </w:tcPr>
          <w:p w14:paraId="4633E6F3" w14:textId="77777777" w:rsidR="004E61F7" w:rsidRDefault="00000000">
            <w:pPr>
              <w:widowControl w:val="0"/>
              <w:spacing w:after="0" w:line="240" w:lineRule="auto"/>
              <w:jc w:val="center"/>
              <w:rPr>
                <w:sz w:val="16"/>
                <w:szCs w:val="16"/>
              </w:rPr>
            </w:pPr>
            <w:commentRangeStart w:id="109"/>
            <w:r>
              <w:rPr>
                <w:rFonts w:ascii="Times New Roman" w:hAnsi="Times New Roman" w:cs="Times New Roman"/>
                <w:sz w:val="16"/>
                <w:szCs w:val="16"/>
                <w:lang w:eastAsia="pt-BR"/>
              </w:rPr>
              <w:t>43.9483</w:t>
            </w:r>
            <w:commentRangeEnd w:id="109"/>
            <w:r w:rsidR="00D84115">
              <w:rPr>
                <w:rStyle w:val="CommentReference"/>
              </w:rPr>
              <w:commentReference w:id="109"/>
            </w:r>
          </w:p>
        </w:tc>
        <w:tc>
          <w:tcPr>
            <w:tcW w:w="1136" w:type="dxa"/>
            <w:vAlign w:val="bottom"/>
          </w:tcPr>
          <w:p w14:paraId="502FC18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5321572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4119429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011C896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3ECEFEA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260BC07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2BE3168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5F971E5F" w14:textId="77777777">
        <w:trPr>
          <w:trHeight w:val="255"/>
        </w:trPr>
        <w:tc>
          <w:tcPr>
            <w:tcW w:w="565" w:type="dxa"/>
            <w:vAlign w:val="bottom"/>
          </w:tcPr>
          <w:p w14:paraId="43B8213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04</w:t>
            </w:r>
          </w:p>
        </w:tc>
        <w:tc>
          <w:tcPr>
            <w:tcW w:w="1040" w:type="dxa"/>
            <w:vAlign w:val="bottom"/>
          </w:tcPr>
          <w:p w14:paraId="09E0274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774FD43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4C8E154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01D24A7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7B7E6CC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3C1FC9B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2A8A3D8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1467724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4C4033C9" w14:textId="77777777">
        <w:trPr>
          <w:trHeight w:val="255"/>
        </w:trPr>
        <w:tc>
          <w:tcPr>
            <w:tcW w:w="565" w:type="dxa"/>
            <w:vAlign w:val="bottom"/>
          </w:tcPr>
          <w:p w14:paraId="43751EE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05</w:t>
            </w:r>
          </w:p>
        </w:tc>
        <w:tc>
          <w:tcPr>
            <w:tcW w:w="1040" w:type="dxa"/>
            <w:vAlign w:val="bottom"/>
          </w:tcPr>
          <w:p w14:paraId="7F2EFEB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48EFD12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82.31511</w:t>
            </w:r>
          </w:p>
        </w:tc>
        <w:tc>
          <w:tcPr>
            <w:tcW w:w="1040" w:type="dxa"/>
            <w:vAlign w:val="bottom"/>
          </w:tcPr>
          <w:p w14:paraId="3336E6D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5C425F4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7.181136</w:t>
            </w:r>
          </w:p>
        </w:tc>
        <w:tc>
          <w:tcPr>
            <w:tcW w:w="1040" w:type="dxa"/>
            <w:vAlign w:val="bottom"/>
          </w:tcPr>
          <w:p w14:paraId="794E283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4668D43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3EA30C5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101D39D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483404F0" w14:textId="77777777">
        <w:trPr>
          <w:trHeight w:val="255"/>
        </w:trPr>
        <w:tc>
          <w:tcPr>
            <w:tcW w:w="565" w:type="dxa"/>
            <w:vAlign w:val="bottom"/>
          </w:tcPr>
          <w:p w14:paraId="560F819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06</w:t>
            </w:r>
          </w:p>
        </w:tc>
        <w:tc>
          <w:tcPr>
            <w:tcW w:w="1040" w:type="dxa"/>
            <w:vAlign w:val="bottom"/>
          </w:tcPr>
          <w:p w14:paraId="2BEB099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80.66667</w:t>
            </w:r>
          </w:p>
        </w:tc>
        <w:tc>
          <w:tcPr>
            <w:tcW w:w="1136" w:type="dxa"/>
            <w:vAlign w:val="bottom"/>
          </w:tcPr>
          <w:p w14:paraId="72DCE01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1E8DCF9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41608ED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3055C66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65A8F22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1D5F67E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70214A8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723B6AC6" w14:textId="77777777">
        <w:trPr>
          <w:trHeight w:val="255"/>
        </w:trPr>
        <w:tc>
          <w:tcPr>
            <w:tcW w:w="565" w:type="dxa"/>
            <w:vAlign w:val="bottom"/>
          </w:tcPr>
          <w:p w14:paraId="0EAE4F5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07</w:t>
            </w:r>
          </w:p>
        </w:tc>
        <w:tc>
          <w:tcPr>
            <w:tcW w:w="1040" w:type="dxa"/>
            <w:vAlign w:val="bottom"/>
          </w:tcPr>
          <w:p w14:paraId="50279D5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1ACCFF4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456A48B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1974935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7.075472</w:t>
            </w:r>
          </w:p>
        </w:tc>
        <w:tc>
          <w:tcPr>
            <w:tcW w:w="1040" w:type="dxa"/>
            <w:vAlign w:val="bottom"/>
          </w:tcPr>
          <w:p w14:paraId="2845119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7CC00B3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6E7C375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2E64F5E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40D6AA3B" w14:textId="77777777">
        <w:trPr>
          <w:trHeight w:val="255"/>
        </w:trPr>
        <w:tc>
          <w:tcPr>
            <w:tcW w:w="565" w:type="dxa"/>
            <w:vAlign w:val="bottom"/>
          </w:tcPr>
          <w:p w14:paraId="6C7C1A6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08</w:t>
            </w:r>
          </w:p>
        </w:tc>
        <w:tc>
          <w:tcPr>
            <w:tcW w:w="1040" w:type="dxa"/>
            <w:vAlign w:val="bottom"/>
          </w:tcPr>
          <w:p w14:paraId="700EA20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3.912543</w:t>
            </w:r>
          </w:p>
        </w:tc>
        <w:tc>
          <w:tcPr>
            <w:tcW w:w="1136" w:type="dxa"/>
            <w:vAlign w:val="bottom"/>
          </w:tcPr>
          <w:p w14:paraId="7C6B166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33472CE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4C91AE3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0BD6800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3EFB526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4A9537E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598E3D6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6B118591" w14:textId="77777777">
        <w:trPr>
          <w:trHeight w:val="255"/>
        </w:trPr>
        <w:tc>
          <w:tcPr>
            <w:tcW w:w="565" w:type="dxa"/>
            <w:vAlign w:val="bottom"/>
          </w:tcPr>
          <w:p w14:paraId="064D5F0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09</w:t>
            </w:r>
          </w:p>
        </w:tc>
        <w:tc>
          <w:tcPr>
            <w:tcW w:w="1040" w:type="dxa"/>
            <w:vAlign w:val="bottom"/>
          </w:tcPr>
          <w:p w14:paraId="6143F90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66.89655</w:t>
            </w:r>
          </w:p>
        </w:tc>
        <w:tc>
          <w:tcPr>
            <w:tcW w:w="1136" w:type="dxa"/>
            <w:vAlign w:val="bottom"/>
          </w:tcPr>
          <w:p w14:paraId="07B50E5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47F4953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0D0D6F3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20.45977</w:t>
            </w:r>
          </w:p>
        </w:tc>
        <w:tc>
          <w:tcPr>
            <w:tcW w:w="1040" w:type="dxa"/>
            <w:vAlign w:val="bottom"/>
          </w:tcPr>
          <w:p w14:paraId="5770841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1287806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7354DAE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195EF60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0B54B840" w14:textId="77777777">
        <w:trPr>
          <w:trHeight w:val="255"/>
        </w:trPr>
        <w:tc>
          <w:tcPr>
            <w:tcW w:w="565" w:type="dxa"/>
            <w:vAlign w:val="bottom"/>
          </w:tcPr>
          <w:p w14:paraId="1A3E04C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10</w:t>
            </w:r>
          </w:p>
        </w:tc>
        <w:tc>
          <w:tcPr>
            <w:tcW w:w="1040" w:type="dxa"/>
            <w:vAlign w:val="bottom"/>
          </w:tcPr>
          <w:p w14:paraId="584974B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4.282407</w:t>
            </w:r>
          </w:p>
        </w:tc>
        <w:tc>
          <w:tcPr>
            <w:tcW w:w="1136" w:type="dxa"/>
            <w:vAlign w:val="bottom"/>
          </w:tcPr>
          <w:p w14:paraId="150EB1E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6FCC7BB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12B39C5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0F815C3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70BAB28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45606A2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1ED5CE3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74DEA4EF" w14:textId="77777777">
        <w:trPr>
          <w:trHeight w:val="255"/>
        </w:trPr>
        <w:tc>
          <w:tcPr>
            <w:tcW w:w="565" w:type="dxa"/>
            <w:vAlign w:val="bottom"/>
          </w:tcPr>
          <w:p w14:paraId="4C2D1F6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11</w:t>
            </w:r>
          </w:p>
        </w:tc>
        <w:tc>
          <w:tcPr>
            <w:tcW w:w="1040" w:type="dxa"/>
            <w:vAlign w:val="bottom"/>
          </w:tcPr>
          <w:p w14:paraId="7A1B90E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0E93EFB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5C60706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7AC45A2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59C49D3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66CFD5E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4E4D6B4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0B19B91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5FA8BEFA" w14:textId="77777777">
        <w:trPr>
          <w:trHeight w:val="255"/>
        </w:trPr>
        <w:tc>
          <w:tcPr>
            <w:tcW w:w="565" w:type="dxa"/>
            <w:vAlign w:val="bottom"/>
          </w:tcPr>
          <w:p w14:paraId="1C6A4F2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12</w:t>
            </w:r>
          </w:p>
        </w:tc>
        <w:tc>
          <w:tcPr>
            <w:tcW w:w="1040" w:type="dxa"/>
            <w:vAlign w:val="bottom"/>
          </w:tcPr>
          <w:p w14:paraId="356B350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6CDF222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472E9B6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620D42F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31CE070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47F115A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06D772C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125B9D2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572C51FB" w14:textId="77777777">
        <w:trPr>
          <w:trHeight w:val="255"/>
        </w:trPr>
        <w:tc>
          <w:tcPr>
            <w:tcW w:w="565" w:type="dxa"/>
            <w:vAlign w:val="bottom"/>
          </w:tcPr>
          <w:p w14:paraId="67B3668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13</w:t>
            </w:r>
          </w:p>
        </w:tc>
        <w:tc>
          <w:tcPr>
            <w:tcW w:w="1040" w:type="dxa"/>
            <w:vAlign w:val="bottom"/>
          </w:tcPr>
          <w:p w14:paraId="6871C7A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58.60963</w:t>
            </w:r>
          </w:p>
        </w:tc>
        <w:tc>
          <w:tcPr>
            <w:tcW w:w="1136" w:type="dxa"/>
            <w:vAlign w:val="bottom"/>
          </w:tcPr>
          <w:p w14:paraId="70050D6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8.128342</w:t>
            </w:r>
          </w:p>
        </w:tc>
        <w:tc>
          <w:tcPr>
            <w:tcW w:w="1040" w:type="dxa"/>
            <w:vAlign w:val="bottom"/>
          </w:tcPr>
          <w:p w14:paraId="0CDF5FE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706E67E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25.5615</w:t>
            </w:r>
          </w:p>
        </w:tc>
        <w:tc>
          <w:tcPr>
            <w:tcW w:w="1040" w:type="dxa"/>
            <w:vAlign w:val="bottom"/>
          </w:tcPr>
          <w:p w14:paraId="5694B3A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21BBEF7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41DFA3F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3BA229D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0A178FEE" w14:textId="77777777">
        <w:trPr>
          <w:trHeight w:val="255"/>
        </w:trPr>
        <w:tc>
          <w:tcPr>
            <w:tcW w:w="565" w:type="dxa"/>
            <w:vAlign w:val="bottom"/>
          </w:tcPr>
          <w:p w14:paraId="5A51F67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14</w:t>
            </w:r>
          </w:p>
        </w:tc>
        <w:tc>
          <w:tcPr>
            <w:tcW w:w="1040" w:type="dxa"/>
            <w:vAlign w:val="bottom"/>
          </w:tcPr>
          <w:p w14:paraId="1568AC0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6B9CC4B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7832719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423CD65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32F8C19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0C28B2B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105C50E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40975EA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7C4E016B" w14:textId="77777777">
        <w:trPr>
          <w:trHeight w:val="255"/>
        </w:trPr>
        <w:tc>
          <w:tcPr>
            <w:tcW w:w="565" w:type="dxa"/>
            <w:vAlign w:val="bottom"/>
          </w:tcPr>
          <w:p w14:paraId="44F94DB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15</w:t>
            </w:r>
          </w:p>
        </w:tc>
        <w:tc>
          <w:tcPr>
            <w:tcW w:w="1040" w:type="dxa"/>
            <w:vAlign w:val="bottom"/>
          </w:tcPr>
          <w:p w14:paraId="2B273E6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1B92800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5E45D79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386BC5C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198EE63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1A22A90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3EBBD56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46F6920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2775DB6A" w14:textId="77777777">
        <w:trPr>
          <w:trHeight w:val="255"/>
        </w:trPr>
        <w:tc>
          <w:tcPr>
            <w:tcW w:w="565" w:type="dxa"/>
            <w:vAlign w:val="bottom"/>
          </w:tcPr>
          <w:p w14:paraId="57995A0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16</w:t>
            </w:r>
          </w:p>
        </w:tc>
        <w:tc>
          <w:tcPr>
            <w:tcW w:w="1040" w:type="dxa"/>
            <w:vAlign w:val="bottom"/>
          </w:tcPr>
          <w:p w14:paraId="311EED6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15.20165</w:t>
            </w:r>
          </w:p>
        </w:tc>
        <w:tc>
          <w:tcPr>
            <w:tcW w:w="1136" w:type="dxa"/>
            <w:vAlign w:val="bottom"/>
          </w:tcPr>
          <w:p w14:paraId="0A86206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5695A15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455AD6C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2.895553</w:t>
            </w:r>
          </w:p>
        </w:tc>
        <w:tc>
          <w:tcPr>
            <w:tcW w:w="1040" w:type="dxa"/>
            <w:vAlign w:val="bottom"/>
          </w:tcPr>
          <w:p w14:paraId="48EF54A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208F973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3FA9A95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6AD278E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78191C76" w14:textId="77777777">
        <w:trPr>
          <w:trHeight w:val="255"/>
        </w:trPr>
        <w:tc>
          <w:tcPr>
            <w:tcW w:w="565" w:type="dxa"/>
            <w:vAlign w:val="bottom"/>
          </w:tcPr>
          <w:p w14:paraId="6F6F37B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17</w:t>
            </w:r>
          </w:p>
        </w:tc>
        <w:tc>
          <w:tcPr>
            <w:tcW w:w="1040" w:type="dxa"/>
            <w:vAlign w:val="bottom"/>
          </w:tcPr>
          <w:p w14:paraId="18B948E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9.195402</w:t>
            </w:r>
          </w:p>
        </w:tc>
        <w:tc>
          <w:tcPr>
            <w:tcW w:w="1136" w:type="dxa"/>
            <w:vAlign w:val="bottom"/>
          </w:tcPr>
          <w:p w14:paraId="172E0B6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65.4023</w:t>
            </w:r>
          </w:p>
        </w:tc>
        <w:tc>
          <w:tcPr>
            <w:tcW w:w="1040" w:type="dxa"/>
            <w:vAlign w:val="bottom"/>
          </w:tcPr>
          <w:p w14:paraId="5C78273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088536A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23.21839</w:t>
            </w:r>
          </w:p>
        </w:tc>
        <w:tc>
          <w:tcPr>
            <w:tcW w:w="1040" w:type="dxa"/>
            <w:vAlign w:val="bottom"/>
          </w:tcPr>
          <w:p w14:paraId="798F98E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14EA0B7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71C6D8E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747CF03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0E9B03F8" w14:textId="77777777">
        <w:trPr>
          <w:trHeight w:val="255"/>
        </w:trPr>
        <w:tc>
          <w:tcPr>
            <w:tcW w:w="565" w:type="dxa"/>
            <w:vAlign w:val="bottom"/>
          </w:tcPr>
          <w:p w14:paraId="7665E60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18</w:t>
            </w:r>
          </w:p>
        </w:tc>
        <w:tc>
          <w:tcPr>
            <w:tcW w:w="1040" w:type="dxa"/>
            <w:vAlign w:val="bottom"/>
          </w:tcPr>
          <w:p w14:paraId="3E35C06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12.73533</w:t>
            </w:r>
          </w:p>
        </w:tc>
        <w:tc>
          <w:tcPr>
            <w:tcW w:w="1136" w:type="dxa"/>
            <w:vAlign w:val="bottom"/>
          </w:tcPr>
          <w:p w14:paraId="2F231BF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9.634551</w:t>
            </w:r>
          </w:p>
        </w:tc>
        <w:tc>
          <w:tcPr>
            <w:tcW w:w="1040" w:type="dxa"/>
            <w:vAlign w:val="bottom"/>
          </w:tcPr>
          <w:p w14:paraId="70F59A5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192DF45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21.70543</w:t>
            </w:r>
          </w:p>
        </w:tc>
        <w:tc>
          <w:tcPr>
            <w:tcW w:w="1040" w:type="dxa"/>
            <w:vAlign w:val="bottom"/>
          </w:tcPr>
          <w:p w14:paraId="13044CA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26FD9DB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6A97BF9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5A9E868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06F6F2B3" w14:textId="77777777">
        <w:trPr>
          <w:trHeight w:val="255"/>
        </w:trPr>
        <w:tc>
          <w:tcPr>
            <w:tcW w:w="565" w:type="dxa"/>
            <w:vAlign w:val="bottom"/>
          </w:tcPr>
          <w:p w14:paraId="6BF3F34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19</w:t>
            </w:r>
          </w:p>
        </w:tc>
        <w:tc>
          <w:tcPr>
            <w:tcW w:w="1040" w:type="dxa"/>
            <w:vAlign w:val="bottom"/>
          </w:tcPr>
          <w:p w14:paraId="08C978E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3430557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3D4A9EE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72BDD48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778E76F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2F769F3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74C812A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3A8121B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3FD2A2DC" w14:textId="77777777">
        <w:trPr>
          <w:trHeight w:val="255"/>
        </w:trPr>
        <w:tc>
          <w:tcPr>
            <w:tcW w:w="565" w:type="dxa"/>
            <w:vAlign w:val="bottom"/>
          </w:tcPr>
          <w:p w14:paraId="4AC97D9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20</w:t>
            </w:r>
          </w:p>
        </w:tc>
        <w:tc>
          <w:tcPr>
            <w:tcW w:w="1040" w:type="dxa"/>
            <w:vAlign w:val="bottom"/>
          </w:tcPr>
          <w:p w14:paraId="2EE4DFE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70.72626</w:t>
            </w:r>
          </w:p>
        </w:tc>
        <w:tc>
          <w:tcPr>
            <w:tcW w:w="1136" w:type="dxa"/>
            <w:vAlign w:val="bottom"/>
          </w:tcPr>
          <w:p w14:paraId="1D6E820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337F099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2BA0489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4.022346</w:t>
            </w:r>
          </w:p>
        </w:tc>
        <w:tc>
          <w:tcPr>
            <w:tcW w:w="1040" w:type="dxa"/>
            <w:vAlign w:val="bottom"/>
          </w:tcPr>
          <w:p w14:paraId="3F0D950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071C2FE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5F656C8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18.10056</w:t>
            </w:r>
          </w:p>
        </w:tc>
        <w:tc>
          <w:tcPr>
            <w:tcW w:w="1024" w:type="dxa"/>
            <w:vAlign w:val="bottom"/>
          </w:tcPr>
          <w:p w14:paraId="5101742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5D688672" w14:textId="77777777">
        <w:trPr>
          <w:trHeight w:val="255"/>
        </w:trPr>
        <w:tc>
          <w:tcPr>
            <w:tcW w:w="565" w:type="dxa"/>
            <w:vAlign w:val="bottom"/>
          </w:tcPr>
          <w:p w14:paraId="0EBEBAD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21</w:t>
            </w:r>
          </w:p>
        </w:tc>
        <w:tc>
          <w:tcPr>
            <w:tcW w:w="1040" w:type="dxa"/>
            <w:vAlign w:val="bottom"/>
          </w:tcPr>
          <w:p w14:paraId="4611EF8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27.73019</w:t>
            </w:r>
          </w:p>
        </w:tc>
        <w:tc>
          <w:tcPr>
            <w:tcW w:w="1136" w:type="dxa"/>
            <w:vAlign w:val="bottom"/>
          </w:tcPr>
          <w:p w14:paraId="391E840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62BAE72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3743171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23D8B4B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4B9A1D5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726436F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099CBF6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71F009CA" w14:textId="77777777">
        <w:trPr>
          <w:trHeight w:val="255"/>
        </w:trPr>
        <w:tc>
          <w:tcPr>
            <w:tcW w:w="565" w:type="dxa"/>
            <w:vAlign w:val="bottom"/>
          </w:tcPr>
          <w:p w14:paraId="0DFAB90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22</w:t>
            </w:r>
          </w:p>
        </w:tc>
        <w:tc>
          <w:tcPr>
            <w:tcW w:w="1040" w:type="dxa"/>
            <w:vAlign w:val="bottom"/>
          </w:tcPr>
          <w:p w14:paraId="669A084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99.5785</w:t>
            </w:r>
          </w:p>
        </w:tc>
        <w:tc>
          <w:tcPr>
            <w:tcW w:w="1136" w:type="dxa"/>
            <w:vAlign w:val="bottom"/>
          </w:tcPr>
          <w:p w14:paraId="3E3D775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5718511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5AEBF5A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0.421496</w:t>
            </w:r>
          </w:p>
        </w:tc>
        <w:tc>
          <w:tcPr>
            <w:tcW w:w="1040" w:type="dxa"/>
            <w:vAlign w:val="bottom"/>
          </w:tcPr>
          <w:p w14:paraId="293C3C7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06E8ACE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273DBD3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0690894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1557879C" w14:textId="77777777">
        <w:trPr>
          <w:trHeight w:val="255"/>
        </w:trPr>
        <w:tc>
          <w:tcPr>
            <w:tcW w:w="565" w:type="dxa"/>
            <w:vAlign w:val="bottom"/>
          </w:tcPr>
          <w:p w14:paraId="20B47AC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23</w:t>
            </w:r>
          </w:p>
        </w:tc>
        <w:tc>
          <w:tcPr>
            <w:tcW w:w="1040" w:type="dxa"/>
            <w:vAlign w:val="bottom"/>
          </w:tcPr>
          <w:p w14:paraId="46D6E97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26.44444</w:t>
            </w:r>
          </w:p>
        </w:tc>
        <w:tc>
          <w:tcPr>
            <w:tcW w:w="1136" w:type="dxa"/>
            <w:vAlign w:val="bottom"/>
          </w:tcPr>
          <w:p w14:paraId="3DC6D3B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0FB505C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2EAA4A4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28.11111</w:t>
            </w:r>
          </w:p>
        </w:tc>
        <w:tc>
          <w:tcPr>
            <w:tcW w:w="1040" w:type="dxa"/>
            <w:vAlign w:val="bottom"/>
          </w:tcPr>
          <w:p w14:paraId="55F1449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23E2104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32984EF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0.222222</w:t>
            </w:r>
          </w:p>
        </w:tc>
        <w:tc>
          <w:tcPr>
            <w:tcW w:w="1024" w:type="dxa"/>
            <w:vAlign w:val="bottom"/>
          </w:tcPr>
          <w:p w14:paraId="1819156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740C26CD" w14:textId="77777777">
        <w:trPr>
          <w:trHeight w:val="255"/>
        </w:trPr>
        <w:tc>
          <w:tcPr>
            <w:tcW w:w="565" w:type="dxa"/>
            <w:vAlign w:val="bottom"/>
          </w:tcPr>
          <w:p w14:paraId="59FA281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24</w:t>
            </w:r>
          </w:p>
        </w:tc>
        <w:tc>
          <w:tcPr>
            <w:tcW w:w="1040" w:type="dxa"/>
            <w:vAlign w:val="bottom"/>
          </w:tcPr>
          <w:p w14:paraId="6CDFD71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9.237875</w:t>
            </w:r>
          </w:p>
        </w:tc>
        <w:tc>
          <w:tcPr>
            <w:tcW w:w="1136" w:type="dxa"/>
            <w:vAlign w:val="bottom"/>
          </w:tcPr>
          <w:p w14:paraId="624B48B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1.732102</w:t>
            </w:r>
          </w:p>
        </w:tc>
        <w:tc>
          <w:tcPr>
            <w:tcW w:w="1040" w:type="dxa"/>
            <w:vAlign w:val="bottom"/>
          </w:tcPr>
          <w:p w14:paraId="7D30CF7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65.35797</w:t>
            </w:r>
          </w:p>
        </w:tc>
        <w:tc>
          <w:tcPr>
            <w:tcW w:w="1039" w:type="dxa"/>
            <w:vAlign w:val="bottom"/>
          </w:tcPr>
          <w:p w14:paraId="549423A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23.67206</w:t>
            </w:r>
          </w:p>
        </w:tc>
        <w:tc>
          <w:tcPr>
            <w:tcW w:w="1040" w:type="dxa"/>
            <w:vAlign w:val="bottom"/>
          </w:tcPr>
          <w:p w14:paraId="5227CD0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5BF2455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785AD75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50053D4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00D78426" w14:textId="77777777">
        <w:trPr>
          <w:trHeight w:val="255"/>
        </w:trPr>
        <w:tc>
          <w:tcPr>
            <w:tcW w:w="565" w:type="dxa"/>
            <w:vAlign w:val="bottom"/>
          </w:tcPr>
          <w:p w14:paraId="1139832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25</w:t>
            </w:r>
          </w:p>
        </w:tc>
        <w:tc>
          <w:tcPr>
            <w:tcW w:w="1040" w:type="dxa"/>
            <w:vAlign w:val="bottom"/>
          </w:tcPr>
          <w:p w14:paraId="6669529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25.73363</w:t>
            </w:r>
          </w:p>
        </w:tc>
        <w:tc>
          <w:tcPr>
            <w:tcW w:w="1136" w:type="dxa"/>
            <w:vAlign w:val="bottom"/>
          </w:tcPr>
          <w:p w14:paraId="719292D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60.72235</w:t>
            </w:r>
          </w:p>
        </w:tc>
        <w:tc>
          <w:tcPr>
            <w:tcW w:w="1040" w:type="dxa"/>
            <w:vAlign w:val="bottom"/>
          </w:tcPr>
          <w:p w14:paraId="1F184B7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021352A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12.86682</w:t>
            </w:r>
          </w:p>
        </w:tc>
        <w:tc>
          <w:tcPr>
            <w:tcW w:w="1040" w:type="dxa"/>
            <w:vAlign w:val="bottom"/>
          </w:tcPr>
          <w:p w14:paraId="3A57466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4135E1C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4B23446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23048E6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358281A0" w14:textId="77777777">
        <w:trPr>
          <w:trHeight w:val="255"/>
        </w:trPr>
        <w:tc>
          <w:tcPr>
            <w:tcW w:w="565" w:type="dxa"/>
            <w:vAlign w:val="bottom"/>
          </w:tcPr>
          <w:p w14:paraId="66F555E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26</w:t>
            </w:r>
          </w:p>
        </w:tc>
        <w:tc>
          <w:tcPr>
            <w:tcW w:w="1040" w:type="dxa"/>
            <w:vAlign w:val="bottom"/>
          </w:tcPr>
          <w:p w14:paraId="6CED96A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71B93CC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6A5DED2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3060781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7FEBF2A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19C8EAE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4BE7771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09D1179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50CBADD3" w14:textId="77777777">
        <w:trPr>
          <w:trHeight w:val="255"/>
        </w:trPr>
        <w:tc>
          <w:tcPr>
            <w:tcW w:w="565" w:type="dxa"/>
            <w:vAlign w:val="bottom"/>
          </w:tcPr>
          <w:p w14:paraId="6AB3B07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27</w:t>
            </w:r>
          </w:p>
        </w:tc>
        <w:tc>
          <w:tcPr>
            <w:tcW w:w="1040" w:type="dxa"/>
            <w:vAlign w:val="bottom"/>
          </w:tcPr>
          <w:p w14:paraId="0A84A65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1DECF49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266F770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1D3545C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1FC2595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7DE9BF4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0B5C303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6AB22F4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52F3B5D8" w14:textId="77777777">
        <w:trPr>
          <w:trHeight w:val="255"/>
        </w:trPr>
        <w:tc>
          <w:tcPr>
            <w:tcW w:w="565" w:type="dxa"/>
            <w:vAlign w:val="bottom"/>
          </w:tcPr>
          <w:p w14:paraId="30D84FF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28</w:t>
            </w:r>
          </w:p>
        </w:tc>
        <w:tc>
          <w:tcPr>
            <w:tcW w:w="1040" w:type="dxa"/>
            <w:vAlign w:val="bottom"/>
          </w:tcPr>
          <w:p w14:paraId="7581A30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095848F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1AF4FF1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43EA950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19651E6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574CAAA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4.508671</w:t>
            </w:r>
          </w:p>
        </w:tc>
        <w:tc>
          <w:tcPr>
            <w:tcW w:w="1041" w:type="dxa"/>
            <w:vAlign w:val="bottom"/>
          </w:tcPr>
          <w:p w14:paraId="333C13A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22CAA39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28F4280A" w14:textId="77777777">
        <w:trPr>
          <w:trHeight w:val="255"/>
        </w:trPr>
        <w:tc>
          <w:tcPr>
            <w:tcW w:w="565" w:type="dxa"/>
            <w:vAlign w:val="bottom"/>
          </w:tcPr>
          <w:p w14:paraId="6A940A5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29</w:t>
            </w:r>
          </w:p>
        </w:tc>
        <w:tc>
          <w:tcPr>
            <w:tcW w:w="1040" w:type="dxa"/>
            <w:vAlign w:val="bottom"/>
          </w:tcPr>
          <w:p w14:paraId="4C5CA00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5.995717</w:t>
            </w:r>
          </w:p>
        </w:tc>
        <w:tc>
          <w:tcPr>
            <w:tcW w:w="1136" w:type="dxa"/>
            <w:vAlign w:val="bottom"/>
          </w:tcPr>
          <w:p w14:paraId="1873841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6.102784</w:t>
            </w:r>
          </w:p>
        </w:tc>
        <w:tc>
          <w:tcPr>
            <w:tcW w:w="1040" w:type="dxa"/>
            <w:vAlign w:val="bottom"/>
          </w:tcPr>
          <w:p w14:paraId="229EF02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467099F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41.64882</w:t>
            </w:r>
          </w:p>
        </w:tc>
        <w:tc>
          <w:tcPr>
            <w:tcW w:w="1040" w:type="dxa"/>
            <w:vAlign w:val="bottom"/>
          </w:tcPr>
          <w:p w14:paraId="68CF1AE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39.93576</w:t>
            </w:r>
          </w:p>
        </w:tc>
        <w:tc>
          <w:tcPr>
            <w:tcW w:w="1041" w:type="dxa"/>
            <w:vAlign w:val="bottom"/>
          </w:tcPr>
          <w:p w14:paraId="6C47F40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1F69576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274BFB4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76FC8065" w14:textId="77777777">
        <w:trPr>
          <w:trHeight w:val="255"/>
        </w:trPr>
        <w:tc>
          <w:tcPr>
            <w:tcW w:w="565" w:type="dxa"/>
            <w:vAlign w:val="bottom"/>
          </w:tcPr>
          <w:p w14:paraId="39B0DF8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30</w:t>
            </w:r>
          </w:p>
        </w:tc>
        <w:tc>
          <w:tcPr>
            <w:tcW w:w="1040" w:type="dxa"/>
            <w:vAlign w:val="bottom"/>
          </w:tcPr>
          <w:p w14:paraId="517BF3F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1B4C28B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53C305B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7BBE31E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4A8CC27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150CD90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28EF735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052852C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535C6C5E" w14:textId="77777777">
        <w:trPr>
          <w:trHeight w:val="255"/>
        </w:trPr>
        <w:tc>
          <w:tcPr>
            <w:tcW w:w="565" w:type="dxa"/>
            <w:vAlign w:val="bottom"/>
          </w:tcPr>
          <w:p w14:paraId="4FD6964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31</w:t>
            </w:r>
          </w:p>
        </w:tc>
        <w:tc>
          <w:tcPr>
            <w:tcW w:w="1040" w:type="dxa"/>
            <w:vAlign w:val="bottom"/>
          </w:tcPr>
          <w:p w14:paraId="765112A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51.08324</w:t>
            </w:r>
          </w:p>
        </w:tc>
        <w:tc>
          <w:tcPr>
            <w:tcW w:w="1136" w:type="dxa"/>
            <w:vAlign w:val="bottom"/>
          </w:tcPr>
          <w:p w14:paraId="1F45E5E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579219E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1AF868D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46DBDE1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7BE4299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7B1B7A4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682E4D6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034F9DA3" w14:textId="77777777">
        <w:trPr>
          <w:trHeight w:val="255"/>
        </w:trPr>
        <w:tc>
          <w:tcPr>
            <w:tcW w:w="565" w:type="dxa"/>
            <w:vAlign w:val="bottom"/>
          </w:tcPr>
          <w:p w14:paraId="1BB626F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32</w:t>
            </w:r>
          </w:p>
        </w:tc>
        <w:tc>
          <w:tcPr>
            <w:tcW w:w="1040" w:type="dxa"/>
            <w:vAlign w:val="bottom"/>
          </w:tcPr>
          <w:p w14:paraId="3601C33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7CAC28D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73A7C1F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05C8A59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7D85D77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12A6E35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276D546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284BE9A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34A286AF" w14:textId="77777777">
        <w:trPr>
          <w:trHeight w:val="255"/>
        </w:trPr>
        <w:tc>
          <w:tcPr>
            <w:tcW w:w="565" w:type="dxa"/>
            <w:vAlign w:val="bottom"/>
          </w:tcPr>
          <w:p w14:paraId="205F344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33</w:t>
            </w:r>
          </w:p>
        </w:tc>
        <w:tc>
          <w:tcPr>
            <w:tcW w:w="1040" w:type="dxa"/>
            <w:vAlign w:val="bottom"/>
          </w:tcPr>
          <w:p w14:paraId="7F648AB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0.913242</w:t>
            </w:r>
          </w:p>
        </w:tc>
        <w:tc>
          <w:tcPr>
            <w:tcW w:w="1136" w:type="dxa"/>
            <w:vAlign w:val="bottom"/>
          </w:tcPr>
          <w:p w14:paraId="4F2B5F6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67.57991</w:t>
            </w:r>
          </w:p>
        </w:tc>
        <w:tc>
          <w:tcPr>
            <w:tcW w:w="1040" w:type="dxa"/>
            <w:vAlign w:val="bottom"/>
          </w:tcPr>
          <w:p w14:paraId="4DF8F90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63760A8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6.621005</w:t>
            </w:r>
          </w:p>
        </w:tc>
        <w:tc>
          <w:tcPr>
            <w:tcW w:w="1040" w:type="dxa"/>
            <w:vAlign w:val="bottom"/>
          </w:tcPr>
          <w:p w14:paraId="427EFBD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1C8F56C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420189B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500D988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0EFA6F42" w14:textId="77777777">
        <w:trPr>
          <w:trHeight w:val="255"/>
        </w:trPr>
        <w:tc>
          <w:tcPr>
            <w:tcW w:w="565" w:type="dxa"/>
            <w:vAlign w:val="bottom"/>
          </w:tcPr>
          <w:p w14:paraId="5A15AE2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34</w:t>
            </w:r>
          </w:p>
        </w:tc>
        <w:tc>
          <w:tcPr>
            <w:tcW w:w="1040" w:type="dxa"/>
            <w:vAlign w:val="bottom"/>
          </w:tcPr>
          <w:p w14:paraId="0CC7126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4C1A5D3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2A764E9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17B0A66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6EECB12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095623E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48AC27D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0F82260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1900BAA1" w14:textId="77777777">
        <w:trPr>
          <w:trHeight w:val="255"/>
        </w:trPr>
        <w:tc>
          <w:tcPr>
            <w:tcW w:w="565" w:type="dxa"/>
            <w:vAlign w:val="bottom"/>
          </w:tcPr>
          <w:p w14:paraId="388AE2B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35</w:t>
            </w:r>
          </w:p>
        </w:tc>
        <w:tc>
          <w:tcPr>
            <w:tcW w:w="1040" w:type="dxa"/>
            <w:vAlign w:val="bottom"/>
          </w:tcPr>
          <w:p w14:paraId="4329232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1C35AB3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51F62AF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6BDBBC6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0.222222</w:t>
            </w:r>
          </w:p>
        </w:tc>
        <w:tc>
          <w:tcPr>
            <w:tcW w:w="1040" w:type="dxa"/>
            <w:vAlign w:val="bottom"/>
          </w:tcPr>
          <w:p w14:paraId="67D7470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48CCDDB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766381B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62740C1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539E5F21" w14:textId="77777777">
        <w:trPr>
          <w:trHeight w:val="255"/>
        </w:trPr>
        <w:tc>
          <w:tcPr>
            <w:tcW w:w="565" w:type="dxa"/>
            <w:vAlign w:val="bottom"/>
          </w:tcPr>
          <w:p w14:paraId="4C04780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36</w:t>
            </w:r>
          </w:p>
        </w:tc>
        <w:tc>
          <w:tcPr>
            <w:tcW w:w="1040" w:type="dxa"/>
            <w:vAlign w:val="bottom"/>
          </w:tcPr>
          <w:p w14:paraId="627D473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5.989305</w:t>
            </w:r>
          </w:p>
        </w:tc>
        <w:tc>
          <w:tcPr>
            <w:tcW w:w="1136" w:type="dxa"/>
            <w:vAlign w:val="bottom"/>
          </w:tcPr>
          <w:p w14:paraId="7B22A67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52.62032</w:t>
            </w:r>
          </w:p>
        </w:tc>
        <w:tc>
          <w:tcPr>
            <w:tcW w:w="1040" w:type="dxa"/>
            <w:vAlign w:val="bottom"/>
          </w:tcPr>
          <w:p w14:paraId="7B58B24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14BCAE5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29.94652</w:t>
            </w:r>
          </w:p>
        </w:tc>
        <w:tc>
          <w:tcPr>
            <w:tcW w:w="1040" w:type="dxa"/>
            <w:vAlign w:val="bottom"/>
          </w:tcPr>
          <w:p w14:paraId="25799B1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453EDC5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1798483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4817C99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29F1ED74" w14:textId="77777777">
        <w:trPr>
          <w:trHeight w:val="255"/>
        </w:trPr>
        <w:tc>
          <w:tcPr>
            <w:tcW w:w="565" w:type="dxa"/>
            <w:vAlign w:val="bottom"/>
          </w:tcPr>
          <w:p w14:paraId="7DB45FA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37</w:t>
            </w:r>
          </w:p>
        </w:tc>
        <w:tc>
          <w:tcPr>
            <w:tcW w:w="1040" w:type="dxa"/>
            <w:vAlign w:val="bottom"/>
          </w:tcPr>
          <w:p w14:paraId="0BC7AF9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69.95662</w:t>
            </w:r>
          </w:p>
        </w:tc>
        <w:tc>
          <w:tcPr>
            <w:tcW w:w="1136" w:type="dxa"/>
            <w:vAlign w:val="bottom"/>
          </w:tcPr>
          <w:p w14:paraId="06A806C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7719C33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3263A9B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13.88286</w:t>
            </w:r>
          </w:p>
        </w:tc>
        <w:tc>
          <w:tcPr>
            <w:tcW w:w="1040" w:type="dxa"/>
            <w:vAlign w:val="bottom"/>
          </w:tcPr>
          <w:p w14:paraId="3471BD8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0A7F94F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5B81B94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1AAE40A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10703AFE" w14:textId="77777777">
        <w:trPr>
          <w:trHeight w:val="255"/>
        </w:trPr>
        <w:tc>
          <w:tcPr>
            <w:tcW w:w="565" w:type="dxa"/>
            <w:vAlign w:val="bottom"/>
          </w:tcPr>
          <w:p w14:paraId="412F3EE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38</w:t>
            </w:r>
          </w:p>
        </w:tc>
        <w:tc>
          <w:tcPr>
            <w:tcW w:w="1040" w:type="dxa"/>
            <w:vAlign w:val="bottom"/>
          </w:tcPr>
          <w:p w14:paraId="4C8BF90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1.194743</w:t>
            </w:r>
          </w:p>
        </w:tc>
        <w:tc>
          <w:tcPr>
            <w:tcW w:w="1136" w:type="dxa"/>
            <w:vAlign w:val="bottom"/>
          </w:tcPr>
          <w:p w14:paraId="30DC8F3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78.01673</w:t>
            </w:r>
          </w:p>
        </w:tc>
        <w:tc>
          <w:tcPr>
            <w:tcW w:w="1040" w:type="dxa"/>
            <w:vAlign w:val="bottom"/>
          </w:tcPr>
          <w:p w14:paraId="186E90B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64B17EC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11.23059</w:t>
            </w:r>
          </w:p>
        </w:tc>
        <w:tc>
          <w:tcPr>
            <w:tcW w:w="1040" w:type="dxa"/>
            <w:vAlign w:val="bottom"/>
          </w:tcPr>
          <w:p w14:paraId="0858DBF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53FBD73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7F7B56A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4.181601</w:t>
            </w:r>
          </w:p>
        </w:tc>
        <w:tc>
          <w:tcPr>
            <w:tcW w:w="1024" w:type="dxa"/>
            <w:vAlign w:val="bottom"/>
          </w:tcPr>
          <w:p w14:paraId="39B92FE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340B18DA" w14:textId="77777777">
        <w:trPr>
          <w:trHeight w:val="255"/>
        </w:trPr>
        <w:tc>
          <w:tcPr>
            <w:tcW w:w="565" w:type="dxa"/>
            <w:vAlign w:val="bottom"/>
          </w:tcPr>
          <w:p w14:paraId="3C93D5F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39</w:t>
            </w:r>
          </w:p>
        </w:tc>
        <w:tc>
          <w:tcPr>
            <w:tcW w:w="1040" w:type="dxa"/>
            <w:vAlign w:val="bottom"/>
          </w:tcPr>
          <w:p w14:paraId="0E84980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38.8009</w:t>
            </w:r>
          </w:p>
        </w:tc>
        <w:tc>
          <w:tcPr>
            <w:tcW w:w="1136" w:type="dxa"/>
            <w:vAlign w:val="bottom"/>
          </w:tcPr>
          <w:p w14:paraId="0FC95E4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3.054299</w:t>
            </w:r>
          </w:p>
        </w:tc>
        <w:tc>
          <w:tcPr>
            <w:tcW w:w="1040" w:type="dxa"/>
            <w:vAlign w:val="bottom"/>
          </w:tcPr>
          <w:p w14:paraId="3B3358F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9.728507</w:t>
            </w:r>
          </w:p>
        </w:tc>
        <w:tc>
          <w:tcPr>
            <w:tcW w:w="1039" w:type="dxa"/>
            <w:vAlign w:val="bottom"/>
          </w:tcPr>
          <w:p w14:paraId="3BE8968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64E4A07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31ED287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7235FCE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1C34E39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5BD9DFDE" w14:textId="77777777">
        <w:trPr>
          <w:trHeight w:val="255"/>
        </w:trPr>
        <w:tc>
          <w:tcPr>
            <w:tcW w:w="565" w:type="dxa"/>
            <w:vAlign w:val="bottom"/>
          </w:tcPr>
          <w:p w14:paraId="28C5419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40</w:t>
            </w:r>
          </w:p>
        </w:tc>
        <w:tc>
          <w:tcPr>
            <w:tcW w:w="1040" w:type="dxa"/>
            <w:vAlign w:val="bottom"/>
          </w:tcPr>
          <w:p w14:paraId="3272AC0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38.27581</w:t>
            </w:r>
          </w:p>
        </w:tc>
        <w:tc>
          <w:tcPr>
            <w:tcW w:w="1136" w:type="dxa"/>
            <w:vAlign w:val="bottom"/>
          </w:tcPr>
          <w:p w14:paraId="743F594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5.658085</w:t>
            </w:r>
          </w:p>
        </w:tc>
        <w:tc>
          <w:tcPr>
            <w:tcW w:w="1040" w:type="dxa"/>
            <w:vAlign w:val="bottom"/>
          </w:tcPr>
          <w:p w14:paraId="3D50912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56DD13A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7A46E37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0C92817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1.603977</w:t>
            </w:r>
          </w:p>
        </w:tc>
        <w:tc>
          <w:tcPr>
            <w:tcW w:w="1041" w:type="dxa"/>
            <w:vAlign w:val="bottom"/>
          </w:tcPr>
          <w:p w14:paraId="6B7C7AB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217D37F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69AA744D" w14:textId="77777777">
        <w:trPr>
          <w:trHeight w:val="255"/>
        </w:trPr>
        <w:tc>
          <w:tcPr>
            <w:tcW w:w="565" w:type="dxa"/>
            <w:vAlign w:val="bottom"/>
          </w:tcPr>
          <w:p w14:paraId="506E244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41</w:t>
            </w:r>
          </w:p>
        </w:tc>
        <w:tc>
          <w:tcPr>
            <w:tcW w:w="1040" w:type="dxa"/>
            <w:vAlign w:val="bottom"/>
          </w:tcPr>
          <w:p w14:paraId="2C71E54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63.90728</w:t>
            </w:r>
          </w:p>
        </w:tc>
        <w:tc>
          <w:tcPr>
            <w:tcW w:w="1136" w:type="dxa"/>
            <w:vAlign w:val="bottom"/>
          </w:tcPr>
          <w:p w14:paraId="28766EF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628C228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3516116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2AA66D4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4DBAA32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0C127DD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3C71828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5AAFF8DA" w14:textId="77777777">
        <w:trPr>
          <w:trHeight w:val="255"/>
        </w:trPr>
        <w:tc>
          <w:tcPr>
            <w:tcW w:w="565" w:type="dxa"/>
            <w:vAlign w:val="bottom"/>
          </w:tcPr>
          <w:p w14:paraId="4B3C8B5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42</w:t>
            </w:r>
          </w:p>
        </w:tc>
        <w:tc>
          <w:tcPr>
            <w:tcW w:w="1040" w:type="dxa"/>
            <w:vAlign w:val="bottom"/>
          </w:tcPr>
          <w:p w14:paraId="6CBA222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90.90909</w:t>
            </w:r>
          </w:p>
        </w:tc>
        <w:tc>
          <w:tcPr>
            <w:tcW w:w="1136" w:type="dxa"/>
            <w:vAlign w:val="bottom"/>
          </w:tcPr>
          <w:p w14:paraId="3BBD300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63E91C3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00EB69D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7.134638</w:t>
            </w:r>
          </w:p>
        </w:tc>
        <w:tc>
          <w:tcPr>
            <w:tcW w:w="1040" w:type="dxa"/>
            <w:vAlign w:val="bottom"/>
          </w:tcPr>
          <w:p w14:paraId="6248B92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1AF492D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33B14C5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33C9AAF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1DF3BD0E" w14:textId="77777777">
        <w:trPr>
          <w:trHeight w:val="255"/>
        </w:trPr>
        <w:tc>
          <w:tcPr>
            <w:tcW w:w="565" w:type="dxa"/>
            <w:vAlign w:val="bottom"/>
          </w:tcPr>
          <w:p w14:paraId="2BEAB57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43</w:t>
            </w:r>
          </w:p>
        </w:tc>
        <w:tc>
          <w:tcPr>
            <w:tcW w:w="1040" w:type="dxa"/>
            <w:vAlign w:val="bottom"/>
          </w:tcPr>
          <w:p w14:paraId="664049C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4B5B564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0A0A76E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4E7F645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083925D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136D607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661B0B1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3684C12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616B170F" w14:textId="77777777">
        <w:trPr>
          <w:trHeight w:val="255"/>
        </w:trPr>
        <w:tc>
          <w:tcPr>
            <w:tcW w:w="565" w:type="dxa"/>
            <w:vAlign w:val="bottom"/>
          </w:tcPr>
          <w:p w14:paraId="2AA8968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44</w:t>
            </w:r>
          </w:p>
        </w:tc>
        <w:tc>
          <w:tcPr>
            <w:tcW w:w="1040" w:type="dxa"/>
            <w:vAlign w:val="bottom"/>
          </w:tcPr>
          <w:p w14:paraId="20A3AE1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136" w:type="dxa"/>
            <w:vAlign w:val="bottom"/>
          </w:tcPr>
          <w:p w14:paraId="425A2AD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1829E0A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199B639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79498A2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1545C74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30FA787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13EC0AE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70FB7D2F" w14:textId="77777777">
        <w:trPr>
          <w:trHeight w:val="255"/>
        </w:trPr>
        <w:tc>
          <w:tcPr>
            <w:tcW w:w="565" w:type="dxa"/>
            <w:vAlign w:val="bottom"/>
          </w:tcPr>
          <w:p w14:paraId="64607DC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lastRenderedPageBreak/>
              <w:t>45</w:t>
            </w:r>
          </w:p>
        </w:tc>
        <w:tc>
          <w:tcPr>
            <w:tcW w:w="1040" w:type="dxa"/>
            <w:vAlign w:val="bottom"/>
          </w:tcPr>
          <w:p w14:paraId="64C71C2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0.493093</w:t>
            </w:r>
          </w:p>
        </w:tc>
        <w:tc>
          <w:tcPr>
            <w:tcW w:w="1136" w:type="dxa"/>
            <w:vAlign w:val="bottom"/>
          </w:tcPr>
          <w:p w14:paraId="458F051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1AC31AC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49E7DCF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5F1526A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4977D71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158356B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6AA2574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446E6E72" w14:textId="77777777">
        <w:trPr>
          <w:trHeight w:val="255"/>
        </w:trPr>
        <w:tc>
          <w:tcPr>
            <w:tcW w:w="565" w:type="dxa"/>
            <w:vAlign w:val="bottom"/>
          </w:tcPr>
          <w:p w14:paraId="7AFE62F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46</w:t>
            </w:r>
          </w:p>
        </w:tc>
        <w:tc>
          <w:tcPr>
            <w:tcW w:w="1040" w:type="dxa"/>
            <w:vAlign w:val="bottom"/>
          </w:tcPr>
          <w:p w14:paraId="0C27975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0.446429</w:t>
            </w:r>
          </w:p>
        </w:tc>
        <w:tc>
          <w:tcPr>
            <w:tcW w:w="1136" w:type="dxa"/>
            <w:vAlign w:val="bottom"/>
          </w:tcPr>
          <w:p w14:paraId="65E5B6F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71.79236</w:t>
            </w:r>
          </w:p>
        </w:tc>
        <w:tc>
          <w:tcPr>
            <w:tcW w:w="1040" w:type="dxa"/>
            <w:vAlign w:val="bottom"/>
          </w:tcPr>
          <w:p w14:paraId="38A87A0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vAlign w:val="bottom"/>
          </w:tcPr>
          <w:p w14:paraId="325DE15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3.106803</w:t>
            </w:r>
          </w:p>
        </w:tc>
        <w:tc>
          <w:tcPr>
            <w:tcW w:w="1040" w:type="dxa"/>
            <w:vAlign w:val="bottom"/>
          </w:tcPr>
          <w:p w14:paraId="5699AF8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60F086D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0672D9E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7F1E31E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0D6DD12E" w14:textId="77777777">
        <w:trPr>
          <w:trHeight w:val="255"/>
        </w:trPr>
        <w:tc>
          <w:tcPr>
            <w:tcW w:w="565" w:type="dxa"/>
            <w:vAlign w:val="bottom"/>
          </w:tcPr>
          <w:p w14:paraId="5B8FF65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47</w:t>
            </w:r>
          </w:p>
        </w:tc>
        <w:tc>
          <w:tcPr>
            <w:tcW w:w="1040" w:type="dxa"/>
            <w:vAlign w:val="bottom"/>
          </w:tcPr>
          <w:p w14:paraId="3CEA22C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6.417756</w:t>
            </w:r>
          </w:p>
        </w:tc>
        <w:tc>
          <w:tcPr>
            <w:tcW w:w="1136" w:type="dxa"/>
            <w:vAlign w:val="bottom"/>
          </w:tcPr>
          <w:p w14:paraId="7D45D8F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56.34418</w:t>
            </w:r>
          </w:p>
        </w:tc>
        <w:tc>
          <w:tcPr>
            <w:tcW w:w="1040" w:type="dxa"/>
            <w:vAlign w:val="bottom"/>
          </w:tcPr>
          <w:p w14:paraId="7BA1EC1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2.125261</w:t>
            </w:r>
          </w:p>
        </w:tc>
        <w:tc>
          <w:tcPr>
            <w:tcW w:w="1039" w:type="dxa"/>
            <w:vAlign w:val="bottom"/>
          </w:tcPr>
          <w:p w14:paraId="0DEB6FE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12.90419</w:t>
            </w:r>
          </w:p>
        </w:tc>
        <w:tc>
          <w:tcPr>
            <w:tcW w:w="1040" w:type="dxa"/>
            <w:vAlign w:val="bottom"/>
          </w:tcPr>
          <w:p w14:paraId="1C3084E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14.67073</w:t>
            </w:r>
          </w:p>
        </w:tc>
        <w:tc>
          <w:tcPr>
            <w:tcW w:w="1041" w:type="dxa"/>
            <w:vAlign w:val="bottom"/>
          </w:tcPr>
          <w:p w14:paraId="0C683EA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0.054549</w:t>
            </w:r>
          </w:p>
        </w:tc>
        <w:tc>
          <w:tcPr>
            <w:tcW w:w="1041" w:type="dxa"/>
            <w:vAlign w:val="bottom"/>
          </w:tcPr>
          <w:p w14:paraId="1639771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0.089954</w:t>
            </w:r>
          </w:p>
        </w:tc>
        <w:tc>
          <w:tcPr>
            <w:tcW w:w="1024" w:type="dxa"/>
            <w:vAlign w:val="bottom"/>
          </w:tcPr>
          <w:p w14:paraId="359AC46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5A46B7C9" w14:textId="77777777">
        <w:trPr>
          <w:trHeight w:val="255"/>
        </w:trPr>
        <w:tc>
          <w:tcPr>
            <w:tcW w:w="565" w:type="dxa"/>
            <w:vAlign w:val="bottom"/>
          </w:tcPr>
          <w:p w14:paraId="48FE8DC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48</w:t>
            </w:r>
          </w:p>
        </w:tc>
        <w:tc>
          <w:tcPr>
            <w:tcW w:w="1040" w:type="dxa"/>
            <w:vAlign w:val="bottom"/>
          </w:tcPr>
          <w:p w14:paraId="6892E53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3.026906</w:t>
            </w:r>
          </w:p>
        </w:tc>
        <w:tc>
          <w:tcPr>
            <w:tcW w:w="1136" w:type="dxa"/>
            <w:vAlign w:val="bottom"/>
          </w:tcPr>
          <w:p w14:paraId="667120F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5.381166</w:t>
            </w:r>
          </w:p>
        </w:tc>
        <w:tc>
          <w:tcPr>
            <w:tcW w:w="1040" w:type="dxa"/>
            <w:vAlign w:val="bottom"/>
          </w:tcPr>
          <w:p w14:paraId="1D0B5CD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47.98206</w:t>
            </w:r>
          </w:p>
        </w:tc>
        <w:tc>
          <w:tcPr>
            <w:tcW w:w="1039" w:type="dxa"/>
            <w:vAlign w:val="bottom"/>
          </w:tcPr>
          <w:p w14:paraId="57F61A5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vAlign w:val="bottom"/>
          </w:tcPr>
          <w:p w14:paraId="175C90B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55275BB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vAlign w:val="bottom"/>
          </w:tcPr>
          <w:p w14:paraId="61F5988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vAlign w:val="bottom"/>
          </w:tcPr>
          <w:p w14:paraId="25E8425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r w:rsidR="004E61F7" w14:paraId="64A9787D" w14:textId="77777777">
        <w:trPr>
          <w:trHeight w:val="255"/>
        </w:trPr>
        <w:tc>
          <w:tcPr>
            <w:tcW w:w="565" w:type="dxa"/>
            <w:tcBorders>
              <w:bottom w:val="single" w:sz="4" w:space="0" w:color="000000"/>
            </w:tcBorders>
            <w:vAlign w:val="bottom"/>
          </w:tcPr>
          <w:p w14:paraId="6605773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49</w:t>
            </w:r>
          </w:p>
        </w:tc>
        <w:tc>
          <w:tcPr>
            <w:tcW w:w="1040" w:type="dxa"/>
            <w:tcBorders>
              <w:bottom w:val="single" w:sz="4" w:space="0" w:color="000000"/>
            </w:tcBorders>
            <w:vAlign w:val="bottom"/>
          </w:tcPr>
          <w:p w14:paraId="7ABBEAC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21.71123</w:t>
            </w:r>
          </w:p>
        </w:tc>
        <w:tc>
          <w:tcPr>
            <w:tcW w:w="1136" w:type="dxa"/>
            <w:tcBorders>
              <w:bottom w:val="single" w:sz="4" w:space="0" w:color="000000"/>
            </w:tcBorders>
            <w:vAlign w:val="bottom"/>
          </w:tcPr>
          <w:p w14:paraId="162A8DB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tcBorders>
              <w:bottom w:val="single" w:sz="4" w:space="0" w:color="000000"/>
            </w:tcBorders>
            <w:vAlign w:val="bottom"/>
          </w:tcPr>
          <w:p w14:paraId="798A780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39" w:type="dxa"/>
            <w:tcBorders>
              <w:bottom w:val="single" w:sz="4" w:space="0" w:color="000000"/>
            </w:tcBorders>
            <w:vAlign w:val="bottom"/>
          </w:tcPr>
          <w:p w14:paraId="502B44E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0" w:type="dxa"/>
            <w:tcBorders>
              <w:bottom w:val="single" w:sz="4" w:space="0" w:color="000000"/>
            </w:tcBorders>
            <w:vAlign w:val="bottom"/>
          </w:tcPr>
          <w:p w14:paraId="26FF8A7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tcBorders>
              <w:bottom w:val="single" w:sz="4" w:space="0" w:color="000000"/>
            </w:tcBorders>
            <w:vAlign w:val="bottom"/>
          </w:tcPr>
          <w:p w14:paraId="346FDFA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41" w:type="dxa"/>
            <w:tcBorders>
              <w:bottom w:val="single" w:sz="4" w:space="0" w:color="000000"/>
            </w:tcBorders>
            <w:vAlign w:val="bottom"/>
          </w:tcPr>
          <w:p w14:paraId="42E4F7F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c>
          <w:tcPr>
            <w:tcW w:w="1024" w:type="dxa"/>
            <w:tcBorders>
              <w:bottom w:val="single" w:sz="4" w:space="0" w:color="000000"/>
            </w:tcBorders>
            <w:vAlign w:val="bottom"/>
          </w:tcPr>
          <w:p w14:paraId="650AA6A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w:t>
            </w:r>
          </w:p>
        </w:tc>
      </w:tr>
    </w:tbl>
    <w:p w14:paraId="54804959" w14:textId="77777777" w:rsidR="004E61F7" w:rsidRDefault="004E61F7">
      <w:pPr>
        <w:jc w:val="both"/>
        <w:rPr>
          <w:rFonts w:ascii="Times New Roman" w:eastAsia="Times New Roman" w:hAnsi="Times New Roman" w:cs="Times New Roman"/>
          <w:sz w:val="24"/>
          <w:szCs w:val="24"/>
          <w:lang w:val="pt-PT" w:eastAsia="pt-BR"/>
        </w:rPr>
      </w:pPr>
    </w:p>
    <w:p w14:paraId="588AB16C" w14:textId="77777777" w:rsidR="004E61F7" w:rsidRDefault="004E61F7">
      <w:pPr>
        <w:rPr>
          <w:rFonts w:ascii="Times New Roman" w:hAnsi="Times New Roman" w:cs="Times New Roman"/>
          <w:sz w:val="24"/>
          <w:szCs w:val="24"/>
          <w:lang w:val="en-US"/>
        </w:rPr>
      </w:pPr>
    </w:p>
    <w:p w14:paraId="5BC5711F" w14:textId="77777777" w:rsidR="004E61F7" w:rsidRDefault="004E61F7">
      <w:pPr>
        <w:spacing w:line="360" w:lineRule="auto"/>
        <w:ind w:right="-995"/>
        <w:jc w:val="both"/>
        <w:rPr>
          <w:rFonts w:ascii="Times New Roman" w:eastAsia="Times New Roman" w:hAnsi="Times New Roman" w:cs="Times New Roman"/>
          <w:sz w:val="24"/>
          <w:szCs w:val="24"/>
          <w:lang w:val="en-US"/>
        </w:rPr>
      </w:pPr>
    </w:p>
    <w:p w14:paraId="409199E3" w14:textId="77777777" w:rsidR="004E61F7" w:rsidRDefault="004E61F7">
      <w:pPr>
        <w:spacing w:line="360" w:lineRule="auto"/>
        <w:rPr>
          <w:rFonts w:ascii="Times New Roman" w:hAnsi="Times New Roman" w:cs="Times New Roman"/>
          <w:sz w:val="24"/>
          <w:szCs w:val="24"/>
          <w:lang w:val="en-US"/>
        </w:rPr>
      </w:pPr>
    </w:p>
    <w:p w14:paraId="2CC97B53" w14:textId="77777777" w:rsidR="004E61F7" w:rsidRDefault="00000000">
      <w:pPr>
        <w:spacing w:line="360" w:lineRule="auto"/>
        <w:rPr>
          <w:rFonts w:ascii="Times New Roman" w:hAnsi="Times New Roman" w:cs="Times New Roman"/>
          <w:sz w:val="24"/>
          <w:szCs w:val="24"/>
          <w:lang w:val="en-US"/>
        </w:rPr>
      </w:pPr>
      <w:r>
        <w:br w:type="page"/>
      </w:r>
    </w:p>
    <w:p w14:paraId="488CDB2B" w14:textId="77777777" w:rsidR="004E61F7" w:rsidRDefault="00000000">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Table S3. </w:t>
      </w:r>
      <w:r>
        <w:rPr>
          <w:rFonts w:ascii="Times New Roman" w:hAnsi="Times New Roman" w:cs="Times New Roman"/>
          <w:sz w:val="24"/>
          <w:szCs w:val="24"/>
          <w:lang w:val="en-US"/>
        </w:rPr>
        <w:t>Percentage of the number of species that preferentially feed on terrestrial and aquatic insects, debris, plant material, algae and fish for each local network.</w:t>
      </w:r>
    </w:p>
    <w:tbl>
      <w:tblPr>
        <w:tblW w:w="8869" w:type="dxa"/>
        <w:tblLayout w:type="fixed"/>
        <w:tblCellMar>
          <w:left w:w="70" w:type="dxa"/>
          <w:right w:w="70" w:type="dxa"/>
        </w:tblCellMar>
        <w:tblLook w:val="04A0" w:firstRow="1" w:lastRow="0" w:firstColumn="1" w:lastColumn="0" w:noHBand="0" w:noVBand="1"/>
      </w:tblPr>
      <w:tblGrid>
        <w:gridCol w:w="902"/>
        <w:gridCol w:w="1310"/>
        <w:gridCol w:w="1395"/>
        <w:gridCol w:w="1366"/>
        <w:gridCol w:w="1458"/>
        <w:gridCol w:w="1192"/>
        <w:gridCol w:w="1246"/>
      </w:tblGrid>
      <w:tr w:rsidR="004E61F7" w14:paraId="72AA68A1" w14:textId="77777777">
        <w:trPr>
          <w:trHeight w:val="300"/>
        </w:trPr>
        <w:tc>
          <w:tcPr>
            <w:tcW w:w="901" w:type="dxa"/>
            <w:tcBorders>
              <w:top w:val="single" w:sz="4" w:space="0" w:color="000000"/>
              <w:bottom w:val="single" w:sz="4" w:space="0" w:color="000000"/>
            </w:tcBorders>
            <w:vAlign w:val="center"/>
          </w:tcPr>
          <w:p w14:paraId="5EC0ED6A" w14:textId="77777777" w:rsidR="004E61F7" w:rsidRDefault="00000000">
            <w:pPr>
              <w:widowControl w:val="0"/>
              <w:spacing w:after="0" w:line="240" w:lineRule="auto"/>
              <w:jc w:val="center"/>
              <w:rPr>
                <w:sz w:val="16"/>
                <w:szCs w:val="16"/>
              </w:rPr>
            </w:pPr>
            <w:r>
              <w:rPr>
                <w:rFonts w:ascii="Times New Roman" w:hAnsi="Times New Roman" w:cs="Times New Roman"/>
                <w:b/>
                <w:sz w:val="16"/>
                <w:szCs w:val="16"/>
                <w:lang w:val="en-US" w:eastAsia="pt-BR"/>
              </w:rPr>
              <w:t>ID</w:t>
            </w:r>
          </w:p>
        </w:tc>
        <w:tc>
          <w:tcPr>
            <w:tcW w:w="1310" w:type="dxa"/>
            <w:tcBorders>
              <w:top w:val="single" w:sz="4" w:space="0" w:color="000000"/>
              <w:bottom w:val="single" w:sz="4" w:space="0" w:color="000000"/>
            </w:tcBorders>
            <w:vAlign w:val="center"/>
          </w:tcPr>
          <w:p w14:paraId="2A60F1D2" w14:textId="77777777" w:rsidR="004E61F7" w:rsidRDefault="00000000">
            <w:pPr>
              <w:widowControl w:val="0"/>
              <w:spacing w:after="0" w:line="240" w:lineRule="auto"/>
              <w:jc w:val="center"/>
              <w:rPr>
                <w:sz w:val="16"/>
                <w:szCs w:val="16"/>
              </w:rPr>
            </w:pPr>
            <w:proofErr w:type="spellStart"/>
            <w:r>
              <w:rPr>
                <w:rFonts w:ascii="Times New Roman" w:hAnsi="Times New Roman" w:cs="Times New Roman"/>
                <w:b/>
                <w:sz w:val="16"/>
                <w:szCs w:val="16"/>
              </w:rPr>
              <w:t>Omnivores</w:t>
            </w:r>
            <w:proofErr w:type="spellEnd"/>
          </w:p>
        </w:tc>
        <w:tc>
          <w:tcPr>
            <w:tcW w:w="1395" w:type="dxa"/>
            <w:tcBorders>
              <w:top w:val="single" w:sz="4" w:space="0" w:color="000000"/>
              <w:bottom w:val="single" w:sz="4" w:space="0" w:color="000000"/>
            </w:tcBorders>
            <w:vAlign w:val="center"/>
          </w:tcPr>
          <w:p w14:paraId="6429D7DC" w14:textId="77777777" w:rsidR="004E61F7" w:rsidRDefault="00000000">
            <w:pPr>
              <w:widowControl w:val="0"/>
              <w:spacing w:after="0" w:line="240" w:lineRule="auto"/>
              <w:jc w:val="center"/>
              <w:rPr>
                <w:sz w:val="16"/>
                <w:szCs w:val="16"/>
              </w:rPr>
            </w:pPr>
            <w:proofErr w:type="spellStart"/>
            <w:r>
              <w:rPr>
                <w:rFonts w:ascii="Times New Roman" w:hAnsi="Times New Roman" w:cs="Times New Roman"/>
                <w:b/>
                <w:sz w:val="16"/>
                <w:szCs w:val="16"/>
              </w:rPr>
              <w:t>Invertivores</w:t>
            </w:r>
            <w:proofErr w:type="spellEnd"/>
          </w:p>
        </w:tc>
        <w:tc>
          <w:tcPr>
            <w:tcW w:w="1366" w:type="dxa"/>
            <w:tcBorders>
              <w:top w:val="single" w:sz="4" w:space="0" w:color="000000"/>
              <w:bottom w:val="single" w:sz="4" w:space="0" w:color="000000"/>
            </w:tcBorders>
            <w:vAlign w:val="center"/>
          </w:tcPr>
          <w:p w14:paraId="344AF335" w14:textId="77777777" w:rsidR="004E61F7" w:rsidRDefault="00000000">
            <w:pPr>
              <w:widowControl w:val="0"/>
              <w:spacing w:after="0" w:line="240" w:lineRule="auto"/>
              <w:jc w:val="center"/>
              <w:rPr>
                <w:sz w:val="16"/>
                <w:szCs w:val="16"/>
              </w:rPr>
            </w:pPr>
            <w:proofErr w:type="spellStart"/>
            <w:r>
              <w:rPr>
                <w:rFonts w:ascii="Times New Roman" w:hAnsi="Times New Roman" w:cs="Times New Roman"/>
                <w:b/>
                <w:sz w:val="16"/>
                <w:szCs w:val="16"/>
              </w:rPr>
              <w:t>Detritivores</w:t>
            </w:r>
            <w:proofErr w:type="spellEnd"/>
          </w:p>
        </w:tc>
        <w:tc>
          <w:tcPr>
            <w:tcW w:w="1458" w:type="dxa"/>
            <w:tcBorders>
              <w:top w:val="single" w:sz="4" w:space="0" w:color="000000"/>
              <w:bottom w:val="single" w:sz="4" w:space="0" w:color="000000"/>
            </w:tcBorders>
            <w:vAlign w:val="bottom"/>
          </w:tcPr>
          <w:p w14:paraId="3A60FB64" w14:textId="77777777" w:rsidR="004E61F7" w:rsidRDefault="00000000">
            <w:pPr>
              <w:widowControl w:val="0"/>
              <w:spacing w:after="0" w:line="240" w:lineRule="auto"/>
              <w:jc w:val="center"/>
              <w:rPr>
                <w:sz w:val="16"/>
                <w:szCs w:val="16"/>
              </w:rPr>
            </w:pPr>
            <w:proofErr w:type="spellStart"/>
            <w:r>
              <w:rPr>
                <w:rFonts w:ascii="Times New Roman" w:hAnsi="Times New Roman" w:cs="Times New Roman"/>
                <w:b/>
                <w:sz w:val="16"/>
                <w:szCs w:val="16"/>
              </w:rPr>
              <w:t>Herbivores</w:t>
            </w:r>
            <w:proofErr w:type="spellEnd"/>
          </w:p>
        </w:tc>
        <w:tc>
          <w:tcPr>
            <w:tcW w:w="1192" w:type="dxa"/>
            <w:tcBorders>
              <w:top w:val="single" w:sz="4" w:space="0" w:color="000000"/>
              <w:bottom w:val="single" w:sz="4" w:space="0" w:color="000000"/>
            </w:tcBorders>
            <w:vAlign w:val="bottom"/>
          </w:tcPr>
          <w:p w14:paraId="3598FB94" w14:textId="77777777" w:rsidR="004E61F7" w:rsidRDefault="00000000">
            <w:pPr>
              <w:widowControl w:val="0"/>
              <w:spacing w:after="0" w:line="240" w:lineRule="auto"/>
              <w:jc w:val="center"/>
              <w:rPr>
                <w:sz w:val="16"/>
                <w:szCs w:val="16"/>
              </w:rPr>
            </w:pPr>
            <w:proofErr w:type="spellStart"/>
            <w:r>
              <w:rPr>
                <w:rFonts w:ascii="Times New Roman" w:hAnsi="Times New Roman" w:cs="Times New Roman"/>
                <w:b/>
                <w:sz w:val="16"/>
                <w:szCs w:val="16"/>
              </w:rPr>
              <w:t>Algivores</w:t>
            </w:r>
            <w:proofErr w:type="spellEnd"/>
          </w:p>
        </w:tc>
        <w:tc>
          <w:tcPr>
            <w:tcW w:w="1246" w:type="dxa"/>
            <w:tcBorders>
              <w:top w:val="single" w:sz="4" w:space="0" w:color="000000"/>
              <w:bottom w:val="single" w:sz="4" w:space="0" w:color="000000"/>
            </w:tcBorders>
            <w:vAlign w:val="bottom"/>
          </w:tcPr>
          <w:p w14:paraId="48F824D9" w14:textId="77777777" w:rsidR="004E61F7" w:rsidRDefault="00000000">
            <w:pPr>
              <w:widowControl w:val="0"/>
              <w:spacing w:after="0" w:line="240" w:lineRule="auto"/>
              <w:jc w:val="center"/>
              <w:rPr>
                <w:sz w:val="16"/>
                <w:szCs w:val="16"/>
              </w:rPr>
            </w:pPr>
            <w:proofErr w:type="spellStart"/>
            <w:r>
              <w:rPr>
                <w:rFonts w:ascii="Times New Roman" w:hAnsi="Times New Roman" w:cs="Times New Roman"/>
                <w:b/>
                <w:sz w:val="16"/>
                <w:szCs w:val="16"/>
              </w:rPr>
              <w:t>Piscivores</w:t>
            </w:r>
            <w:proofErr w:type="spellEnd"/>
          </w:p>
        </w:tc>
      </w:tr>
      <w:tr w:rsidR="004E61F7" w14:paraId="4D29B9B0" w14:textId="77777777">
        <w:trPr>
          <w:trHeight w:val="300"/>
        </w:trPr>
        <w:tc>
          <w:tcPr>
            <w:tcW w:w="901" w:type="dxa"/>
            <w:tcBorders>
              <w:top w:val="single" w:sz="4" w:space="0" w:color="000000"/>
            </w:tcBorders>
            <w:vAlign w:val="bottom"/>
          </w:tcPr>
          <w:p w14:paraId="0E7CD37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01</w:t>
            </w:r>
          </w:p>
        </w:tc>
        <w:tc>
          <w:tcPr>
            <w:tcW w:w="1310" w:type="dxa"/>
            <w:tcBorders>
              <w:top w:val="single" w:sz="4" w:space="0" w:color="000000"/>
            </w:tcBorders>
            <w:vAlign w:val="bottom"/>
          </w:tcPr>
          <w:p w14:paraId="65CA249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0.50</w:t>
            </w:r>
          </w:p>
        </w:tc>
        <w:tc>
          <w:tcPr>
            <w:tcW w:w="1395" w:type="dxa"/>
            <w:tcBorders>
              <w:top w:val="single" w:sz="4" w:space="0" w:color="000000"/>
            </w:tcBorders>
            <w:vAlign w:val="bottom"/>
          </w:tcPr>
          <w:p w14:paraId="16E9DDC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0.13</w:t>
            </w:r>
          </w:p>
        </w:tc>
        <w:tc>
          <w:tcPr>
            <w:tcW w:w="1366" w:type="dxa"/>
            <w:tcBorders>
              <w:top w:val="single" w:sz="4" w:space="0" w:color="000000"/>
            </w:tcBorders>
            <w:vAlign w:val="bottom"/>
          </w:tcPr>
          <w:p w14:paraId="24EE65A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0.25</w:t>
            </w:r>
          </w:p>
        </w:tc>
        <w:tc>
          <w:tcPr>
            <w:tcW w:w="1458" w:type="dxa"/>
            <w:tcBorders>
              <w:top w:val="single" w:sz="4" w:space="0" w:color="000000"/>
            </w:tcBorders>
            <w:vAlign w:val="bottom"/>
          </w:tcPr>
          <w:p w14:paraId="68BF68C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tcBorders>
              <w:top w:val="single" w:sz="4" w:space="0" w:color="000000"/>
            </w:tcBorders>
            <w:vAlign w:val="bottom"/>
          </w:tcPr>
          <w:p w14:paraId="1223665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tcBorders>
              <w:top w:val="single" w:sz="4" w:space="0" w:color="000000"/>
            </w:tcBorders>
            <w:vAlign w:val="bottom"/>
          </w:tcPr>
          <w:p w14:paraId="731A25D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0.13</w:t>
            </w:r>
          </w:p>
        </w:tc>
      </w:tr>
      <w:tr w:rsidR="004E61F7" w14:paraId="54C1E693" w14:textId="77777777">
        <w:trPr>
          <w:trHeight w:val="300"/>
        </w:trPr>
        <w:tc>
          <w:tcPr>
            <w:tcW w:w="901" w:type="dxa"/>
            <w:vAlign w:val="bottom"/>
          </w:tcPr>
          <w:p w14:paraId="54C56B0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02</w:t>
            </w:r>
          </w:p>
        </w:tc>
        <w:tc>
          <w:tcPr>
            <w:tcW w:w="1310" w:type="dxa"/>
            <w:vAlign w:val="bottom"/>
          </w:tcPr>
          <w:p w14:paraId="34A7E06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0.23</w:t>
            </w:r>
          </w:p>
        </w:tc>
        <w:tc>
          <w:tcPr>
            <w:tcW w:w="1395" w:type="dxa"/>
            <w:vAlign w:val="bottom"/>
          </w:tcPr>
          <w:p w14:paraId="2759C39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0.46</w:t>
            </w:r>
          </w:p>
        </w:tc>
        <w:tc>
          <w:tcPr>
            <w:tcW w:w="1366" w:type="dxa"/>
            <w:vAlign w:val="bottom"/>
          </w:tcPr>
          <w:p w14:paraId="39B1335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0.15</w:t>
            </w:r>
          </w:p>
        </w:tc>
        <w:tc>
          <w:tcPr>
            <w:tcW w:w="1458" w:type="dxa"/>
            <w:vAlign w:val="bottom"/>
          </w:tcPr>
          <w:p w14:paraId="5E0BBFB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0.08</w:t>
            </w:r>
          </w:p>
        </w:tc>
        <w:tc>
          <w:tcPr>
            <w:tcW w:w="1192" w:type="dxa"/>
            <w:vAlign w:val="bottom"/>
          </w:tcPr>
          <w:p w14:paraId="03C695E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747201F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00355E41" w14:textId="77777777">
        <w:trPr>
          <w:trHeight w:val="300"/>
        </w:trPr>
        <w:tc>
          <w:tcPr>
            <w:tcW w:w="901" w:type="dxa"/>
            <w:vAlign w:val="bottom"/>
          </w:tcPr>
          <w:p w14:paraId="2DB775B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03</w:t>
            </w:r>
          </w:p>
        </w:tc>
        <w:tc>
          <w:tcPr>
            <w:tcW w:w="1310" w:type="dxa"/>
            <w:vAlign w:val="bottom"/>
          </w:tcPr>
          <w:p w14:paraId="722AA41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0.18</w:t>
            </w:r>
          </w:p>
        </w:tc>
        <w:tc>
          <w:tcPr>
            <w:tcW w:w="1395" w:type="dxa"/>
            <w:vAlign w:val="bottom"/>
          </w:tcPr>
          <w:p w14:paraId="68E53D2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0.53</w:t>
            </w:r>
          </w:p>
        </w:tc>
        <w:tc>
          <w:tcPr>
            <w:tcW w:w="1366" w:type="dxa"/>
            <w:vAlign w:val="bottom"/>
          </w:tcPr>
          <w:p w14:paraId="3D67C95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0.29</w:t>
            </w:r>
          </w:p>
        </w:tc>
        <w:tc>
          <w:tcPr>
            <w:tcW w:w="1458" w:type="dxa"/>
            <w:vAlign w:val="bottom"/>
          </w:tcPr>
          <w:p w14:paraId="51A34BE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00A45D4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3C9A22C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130D6EA6" w14:textId="77777777">
        <w:trPr>
          <w:trHeight w:val="300"/>
        </w:trPr>
        <w:tc>
          <w:tcPr>
            <w:tcW w:w="901" w:type="dxa"/>
            <w:vAlign w:val="bottom"/>
          </w:tcPr>
          <w:p w14:paraId="1A6D8B6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04</w:t>
            </w:r>
          </w:p>
        </w:tc>
        <w:tc>
          <w:tcPr>
            <w:tcW w:w="1310" w:type="dxa"/>
            <w:vAlign w:val="bottom"/>
          </w:tcPr>
          <w:p w14:paraId="7789B33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78ACB05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0.08</w:t>
            </w:r>
          </w:p>
        </w:tc>
        <w:tc>
          <w:tcPr>
            <w:tcW w:w="1366" w:type="dxa"/>
            <w:vAlign w:val="bottom"/>
          </w:tcPr>
          <w:p w14:paraId="13F676A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0.15</w:t>
            </w:r>
          </w:p>
        </w:tc>
        <w:tc>
          <w:tcPr>
            <w:tcW w:w="1458" w:type="dxa"/>
            <w:vAlign w:val="bottom"/>
          </w:tcPr>
          <w:p w14:paraId="7132347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2E14811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0.08</w:t>
            </w:r>
          </w:p>
        </w:tc>
        <w:tc>
          <w:tcPr>
            <w:tcW w:w="1246" w:type="dxa"/>
            <w:vAlign w:val="bottom"/>
          </w:tcPr>
          <w:p w14:paraId="63AA305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0.54</w:t>
            </w:r>
          </w:p>
        </w:tc>
      </w:tr>
      <w:tr w:rsidR="004E61F7" w14:paraId="0E1D6F4F" w14:textId="77777777">
        <w:trPr>
          <w:trHeight w:val="300"/>
        </w:trPr>
        <w:tc>
          <w:tcPr>
            <w:tcW w:w="901" w:type="dxa"/>
            <w:vAlign w:val="bottom"/>
          </w:tcPr>
          <w:p w14:paraId="055A7F2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05</w:t>
            </w:r>
          </w:p>
        </w:tc>
        <w:tc>
          <w:tcPr>
            <w:tcW w:w="1310" w:type="dxa"/>
            <w:vAlign w:val="bottom"/>
          </w:tcPr>
          <w:p w14:paraId="7BCC61B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6ACCA66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0.78</w:t>
            </w:r>
          </w:p>
        </w:tc>
        <w:tc>
          <w:tcPr>
            <w:tcW w:w="1366" w:type="dxa"/>
            <w:vAlign w:val="bottom"/>
          </w:tcPr>
          <w:p w14:paraId="4819AFC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0.22</w:t>
            </w:r>
          </w:p>
        </w:tc>
        <w:tc>
          <w:tcPr>
            <w:tcW w:w="1458" w:type="dxa"/>
            <w:vAlign w:val="bottom"/>
          </w:tcPr>
          <w:p w14:paraId="1C79AC8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02DC903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629520F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1DCF7BDF" w14:textId="77777777">
        <w:trPr>
          <w:trHeight w:val="300"/>
        </w:trPr>
        <w:tc>
          <w:tcPr>
            <w:tcW w:w="901" w:type="dxa"/>
            <w:vAlign w:val="bottom"/>
          </w:tcPr>
          <w:p w14:paraId="1A43E53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06</w:t>
            </w:r>
          </w:p>
        </w:tc>
        <w:tc>
          <w:tcPr>
            <w:tcW w:w="1310" w:type="dxa"/>
            <w:vAlign w:val="bottom"/>
          </w:tcPr>
          <w:p w14:paraId="39BC6B2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0.07</w:t>
            </w:r>
          </w:p>
        </w:tc>
        <w:tc>
          <w:tcPr>
            <w:tcW w:w="1395" w:type="dxa"/>
            <w:vAlign w:val="bottom"/>
          </w:tcPr>
          <w:p w14:paraId="0C68B08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0.45</w:t>
            </w:r>
          </w:p>
        </w:tc>
        <w:tc>
          <w:tcPr>
            <w:tcW w:w="1366" w:type="dxa"/>
            <w:vAlign w:val="bottom"/>
          </w:tcPr>
          <w:p w14:paraId="27483B2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0.20</w:t>
            </w:r>
          </w:p>
        </w:tc>
        <w:tc>
          <w:tcPr>
            <w:tcW w:w="1458" w:type="dxa"/>
            <w:vAlign w:val="bottom"/>
          </w:tcPr>
          <w:p w14:paraId="1912FFE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0.18</w:t>
            </w:r>
          </w:p>
        </w:tc>
        <w:tc>
          <w:tcPr>
            <w:tcW w:w="1192" w:type="dxa"/>
            <w:vAlign w:val="bottom"/>
          </w:tcPr>
          <w:p w14:paraId="08F0BAA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0.04</w:t>
            </w:r>
          </w:p>
        </w:tc>
        <w:tc>
          <w:tcPr>
            <w:tcW w:w="1246" w:type="dxa"/>
            <w:vAlign w:val="bottom"/>
          </w:tcPr>
          <w:p w14:paraId="1635822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0.04</w:t>
            </w:r>
          </w:p>
        </w:tc>
      </w:tr>
      <w:tr w:rsidR="004E61F7" w14:paraId="4B08ADB7" w14:textId="77777777">
        <w:trPr>
          <w:trHeight w:val="300"/>
        </w:trPr>
        <w:tc>
          <w:tcPr>
            <w:tcW w:w="901" w:type="dxa"/>
            <w:vAlign w:val="bottom"/>
          </w:tcPr>
          <w:p w14:paraId="3BCFE21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07</w:t>
            </w:r>
          </w:p>
        </w:tc>
        <w:tc>
          <w:tcPr>
            <w:tcW w:w="1310" w:type="dxa"/>
            <w:vAlign w:val="bottom"/>
          </w:tcPr>
          <w:p w14:paraId="3121828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6D98ECF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1.00</w:t>
            </w:r>
          </w:p>
        </w:tc>
        <w:tc>
          <w:tcPr>
            <w:tcW w:w="1366" w:type="dxa"/>
            <w:vAlign w:val="bottom"/>
          </w:tcPr>
          <w:p w14:paraId="1EC70EC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458" w:type="dxa"/>
            <w:vAlign w:val="bottom"/>
          </w:tcPr>
          <w:p w14:paraId="558FB74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0577BCE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5D957DD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00F09E5F" w14:textId="77777777">
        <w:trPr>
          <w:trHeight w:val="300"/>
        </w:trPr>
        <w:tc>
          <w:tcPr>
            <w:tcW w:w="901" w:type="dxa"/>
            <w:vAlign w:val="bottom"/>
          </w:tcPr>
          <w:p w14:paraId="26FD29D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08</w:t>
            </w:r>
          </w:p>
        </w:tc>
        <w:tc>
          <w:tcPr>
            <w:tcW w:w="1310" w:type="dxa"/>
            <w:vAlign w:val="bottom"/>
          </w:tcPr>
          <w:p w14:paraId="5939CC5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0.10</w:t>
            </w:r>
          </w:p>
        </w:tc>
        <w:tc>
          <w:tcPr>
            <w:tcW w:w="1395" w:type="dxa"/>
            <w:vAlign w:val="bottom"/>
          </w:tcPr>
          <w:p w14:paraId="196196F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0.33</w:t>
            </w:r>
          </w:p>
        </w:tc>
        <w:tc>
          <w:tcPr>
            <w:tcW w:w="1366" w:type="dxa"/>
            <w:vAlign w:val="bottom"/>
          </w:tcPr>
          <w:p w14:paraId="4FE8C49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0.18</w:t>
            </w:r>
          </w:p>
        </w:tc>
        <w:tc>
          <w:tcPr>
            <w:tcW w:w="1458" w:type="dxa"/>
            <w:vAlign w:val="bottom"/>
          </w:tcPr>
          <w:p w14:paraId="2FCAA64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0.08</w:t>
            </w:r>
          </w:p>
        </w:tc>
        <w:tc>
          <w:tcPr>
            <w:tcW w:w="1192" w:type="dxa"/>
            <w:vAlign w:val="bottom"/>
          </w:tcPr>
          <w:p w14:paraId="0C5AC2D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10F0CCE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0.31</w:t>
            </w:r>
          </w:p>
        </w:tc>
      </w:tr>
      <w:tr w:rsidR="004E61F7" w14:paraId="77481F5D" w14:textId="77777777">
        <w:trPr>
          <w:trHeight w:val="300"/>
        </w:trPr>
        <w:tc>
          <w:tcPr>
            <w:tcW w:w="901" w:type="dxa"/>
            <w:vAlign w:val="bottom"/>
          </w:tcPr>
          <w:p w14:paraId="29F852B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09</w:t>
            </w:r>
          </w:p>
        </w:tc>
        <w:tc>
          <w:tcPr>
            <w:tcW w:w="1310" w:type="dxa"/>
            <w:vAlign w:val="bottom"/>
          </w:tcPr>
          <w:p w14:paraId="3689224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45F4B1D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0.20</w:t>
            </w:r>
          </w:p>
        </w:tc>
        <w:tc>
          <w:tcPr>
            <w:tcW w:w="1366" w:type="dxa"/>
            <w:vAlign w:val="bottom"/>
          </w:tcPr>
          <w:p w14:paraId="575704C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458" w:type="dxa"/>
            <w:vAlign w:val="bottom"/>
          </w:tcPr>
          <w:p w14:paraId="4060372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0.20</w:t>
            </w:r>
          </w:p>
        </w:tc>
        <w:tc>
          <w:tcPr>
            <w:tcW w:w="1192" w:type="dxa"/>
            <w:vAlign w:val="bottom"/>
          </w:tcPr>
          <w:p w14:paraId="4631286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0.60</w:t>
            </w:r>
          </w:p>
        </w:tc>
        <w:tc>
          <w:tcPr>
            <w:tcW w:w="1246" w:type="dxa"/>
            <w:vAlign w:val="bottom"/>
          </w:tcPr>
          <w:p w14:paraId="66E8426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33BDD821" w14:textId="77777777">
        <w:trPr>
          <w:trHeight w:val="300"/>
        </w:trPr>
        <w:tc>
          <w:tcPr>
            <w:tcW w:w="901" w:type="dxa"/>
            <w:vAlign w:val="bottom"/>
          </w:tcPr>
          <w:p w14:paraId="24E82A9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10</w:t>
            </w:r>
          </w:p>
        </w:tc>
        <w:tc>
          <w:tcPr>
            <w:tcW w:w="1310" w:type="dxa"/>
            <w:vAlign w:val="bottom"/>
          </w:tcPr>
          <w:p w14:paraId="79B6F42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0.06</w:t>
            </w:r>
          </w:p>
        </w:tc>
        <w:tc>
          <w:tcPr>
            <w:tcW w:w="1395" w:type="dxa"/>
            <w:vAlign w:val="bottom"/>
          </w:tcPr>
          <w:p w14:paraId="7AC0EAA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0.38</w:t>
            </w:r>
          </w:p>
        </w:tc>
        <w:tc>
          <w:tcPr>
            <w:tcW w:w="1366" w:type="dxa"/>
            <w:vAlign w:val="bottom"/>
          </w:tcPr>
          <w:p w14:paraId="55F635B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0.19</w:t>
            </w:r>
          </w:p>
        </w:tc>
        <w:tc>
          <w:tcPr>
            <w:tcW w:w="1458" w:type="dxa"/>
            <w:vAlign w:val="bottom"/>
          </w:tcPr>
          <w:p w14:paraId="6177D13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0.13</w:t>
            </w:r>
          </w:p>
        </w:tc>
        <w:tc>
          <w:tcPr>
            <w:tcW w:w="1192" w:type="dxa"/>
            <w:vAlign w:val="bottom"/>
          </w:tcPr>
          <w:p w14:paraId="4CA166F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66F72E7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0.25</w:t>
            </w:r>
          </w:p>
        </w:tc>
      </w:tr>
      <w:tr w:rsidR="004E61F7" w14:paraId="2B2E0777" w14:textId="77777777">
        <w:trPr>
          <w:trHeight w:val="300"/>
        </w:trPr>
        <w:tc>
          <w:tcPr>
            <w:tcW w:w="901" w:type="dxa"/>
            <w:vAlign w:val="bottom"/>
          </w:tcPr>
          <w:p w14:paraId="1519487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11</w:t>
            </w:r>
          </w:p>
        </w:tc>
        <w:tc>
          <w:tcPr>
            <w:tcW w:w="1310" w:type="dxa"/>
            <w:vAlign w:val="bottom"/>
          </w:tcPr>
          <w:p w14:paraId="05FE25A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01F7F78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0.78</w:t>
            </w:r>
          </w:p>
        </w:tc>
        <w:tc>
          <w:tcPr>
            <w:tcW w:w="1366" w:type="dxa"/>
            <w:vAlign w:val="bottom"/>
          </w:tcPr>
          <w:p w14:paraId="20E09B5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0.22</w:t>
            </w:r>
          </w:p>
        </w:tc>
        <w:tc>
          <w:tcPr>
            <w:tcW w:w="1458" w:type="dxa"/>
            <w:vAlign w:val="bottom"/>
          </w:tcPr>
          <w:p w14:paraId="63B323A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6A6BBB7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4203E9D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070BB81C" w14:textId="77777777">
        <w:trPr>
          <w:trHeight w:val="300"/>
        </w:trPr>
        <w:tc>
          <w:tcPr>
            <w:tcW w:w="901" w:type="dxa"/>
            <w:vAlign w:val="bottom"/>
          </w:tcPr>
          <w:p w14:paraId="1FE1227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12</w:t>
            </w:r>
          </w:p>
        </w:tc>
        <w:tc>
          <w:tcPr>
            <w:tcW w:w="1310" w:type="dxa"/>
            <w:vAlign w:val="bottom"/>
          </w:tcPr>
          <w:p w14:paraId="1AF41EF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0.07</w:t>
            </w:r>
          </w:p>
        </w:tc>
        <w:tc>
          <w:tcPr>
            <w:tcW w:w="1395" w:type="dxa"/>
            <w:vAlign w:val="bottom"/>
          </w:tcPr>
          <w:p w14:paraId="2254237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0.33</w:t>
            </w:r>
          </w:p>
        </w:tc>
        <w:tc>
          <w:tcPr>
            <w:tcW w:w="1366" w:type="dxa"/>
            <w:vAlign w:val="bottom"/>
          </w:tcPr>
          <w:p w14:paraId="10E0BE1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0.15</w:t>
            </w:r>
          </w:p>
        </w:tc>
        <w:tc>
          <w:tcPr>
            <w:tcW w:w="1458" w:type="dxa"/>
            <w:vAlign w:val="bottom"/>
          </w:tcPr>
          <w:p w14:paraId="18E8F42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0.21</w:t>
            </w:r>
          </w:p>
        </w:tc>
        <w:tc>
          <w:tcPr>
            <w:tcW w:w="1192" w:type="dxa"/>
            <w:vAlign w:val="bottom"/>
          </w:tcPr>
          <w:p w14:paraId="3BEB9C2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0.07</w:t>
            </w:r>
          </w:p>
        </w:tc>
        <w:tc>
          <w:tcPr>
            <w:tcW w:w="1246" w:type="dxa"/>
            <w:vAlign w:val="bottom"/>
          </w:tcPr>
          <w:p w14:paraId="58D1E35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0.17</w:t>
            </w:r>
          </w:p>
        </w:tc>
      </w:tr>
      <w:tr w:rsidR="004E61F7" w14:paraId="25BAE568" w14:textId="77777777">
        <w:trPr>
          <w:trHeight w:val="300"/>
        </w:trPr>
        <w:tc>
          <w:tcPr>
            <w:tcW w:w="901" w:type="dxa"/>
            <w:vAlign w:val="bottom"/>
          </w:tcPr>
          <w:p w14:paraId="67A2B76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13</w:t>
            </w:r>
          </w:p>
        </w:tc>
        <w:tc>
          <w:tcPr>
            <w:tcW w:w="1310" w:type="dxa"/>
            <w:vAlign w:val="bottom"/>
          </w:tcPr>
          <w:p w14:paraId="6863C5B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0.15</w:t>
            </w:r>
          </w:p>
        </w:tc>
        <w:tc>
          <w:tcPr>
            <w:tcW w:w="1395" w:type="dxa"/>
            <w:vAlign w:val="bottom"/>
          </w:tcPr>
          <w:p w14:paraId="56A4AD4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0.31</w:t>
            </w:r>
          </w:p>
        </w:tc>
        <w:tc>
          <w:tcPr>
            <w:tcW w:w="1366" w:type="dxa"/>
            <w:vAlign w:val="bottom"/>
          </w:tcPr>
          <w:p w14:paraId="06989F0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0.38</w:t>
            </w:r>
          </w:p>
        </w:tc>
        <w:tc>
          <w:tcPr>
            <w:tcW w:w="1458" w:type="dxa"/>
            <w:vAlign w:val="bottom"/>
          </w:tcPr>
          <w:p w14:paraId="2819199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0.08</w:t>
            </w:r>
          </w:p>
        </w:tc>
        <w:tc>
          <w:tcPr>
            <w:tcW w:w="1192" w:type="dxa"/>
            <w:vAlign w:val="bottom"/>
          </w:tcPr>
          <w:p w14:paraId="65F7BE7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0.08</w:t>
            </w:r>
          </w:p>
        </w:tc>
        <w:tc>
          <w:tcPr>
            <w:tcW w:w="1246" w:type="dxa"/>
            <w:vAlign w:val="bottom"/>
          </w:tcPr>
          <w:p w14:paraId="6C5220A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147BD19A" w14:textId="77777777">
        <w:trPr>
          <w:trHeight w:val="300"/>
        </w:trPr>
        <w:tc>
          <w:tcPr>
            <w:tcW w:w="901" w:type="dxa"/>
            <w:vAlign w:val="bottom"/>
          </w:tcPr>
          <w:p w14:paraId="0DFF98A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14</w:t>
            </w:r>
          </w:p>
        </w:tc>
        <w:tc>
          <w:tcPr>
            <w:tcW w:w="1310" w:type="dxa"/>
            <w:vAlign w:val="bottom"/>
          </w:tcPr>
          <w:p w14:paraId="2191132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0.36</w:t>
            </w:r>
          </w:p>
        </w:tc>
        <w:tc>
          <w:tcPr>
            <w:tcW w:w="1395" w:type="dxa"/>
            <w:vAlign w:val="bottom"/>
          </w:tcPr>
          <w:p w14:paraId="5598344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0.45</w:t>
            </w:r>
          </w:p>
        </w:tc>
        <w:tc>
          <w:tcPr>
            <w:tcW w:w="1366" w:type="dxa"/>
            <w:vAlign w:val="bottom"/>
          </w:tcPr>
          <w:p w14:paraId="4B1B613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0.14</w:t>
            </w:r>
          </w:p>
        </w:tc>
        <w:tc>
          <w:tcPr>
            <w:tcW w:w="1458" w:type="dxa"/>
            <w:vAlign w:val="bottom"/>
          </w:tcPr>
          <w:p w14:paraId="746D3C6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0.05</w:t>
            </w:r>
          </w:p>
        </w:tc>
        <w:tc>
          <w:tcPr>
            <w:tcW w:w="1192" w:type="dxa"/>
            <w:vAlign w:val="bottom"/>
          </w:tcPr>
          <w:p w14:paraId="1DB2B82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6C4E576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7F237E45" w14:textId="77777777">
        <w:trPr>
          <w:trHeight w:val="300"/>
        </w:trPr>
        <w:tc>
          <w:tcPr>
            <w:tcW w:w="901" w:type="dxa"/>
            <w:vAlign w:val="bottom"/>
          </w:tcPr>
          <w:p w14:paraId="6D24C9D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15</w:t>
            </w:r>
          </w:p>
        </w:tc>
        <w:tc>
          <w:tcPr>
            <w:tcW w:w="1310" w:type="dxa"/>
            <w:vAlign w:val="bottom"/>
          </w:tcPr>
          <w:p w14:paraId="37607FE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0C183E6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0.53</w:t>
            </w:r>
          </w:p>
        </w:tc>
        <w:tc>
          <w:tcPr>
            <w:tcW w:w="1366" w:type="dxa"/>
            <w:vAlign w:val="bottom"/>
          </w:tcPr>
          <w:p w14:paraId="191EBBB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0.33</w:t>
            </w:r>
          </w:p>
        </w:tc>
        <w:tc>
          <w:tcPr>
            <w:tcW w:w="1458" w:type="dxa"/>
            <w:vAlign w:val="bottom"/>
          </w:tcPr>
          <w:p w14:paraId="4B13AA6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0.07</w:t>
            </w:r>
          </w:p>
        </w:tc>
        <w:tc>
          <w:tcPr>
            <w:tcW w:w="1192" w:type="dxa"/>
            <w:vAlign w:val="bottom"/>
          </w:tcPr>
          <w:p w14:paraId="4C7D0C3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744B12F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0.07</w:t>
            </w:r>
          </w:p>
        </w:tc>
      </w:tr>
      <w:tr w:rsidR="004E61F7" w14:paraId="437CD424" w14:textId="77777777">
        <w:trPr>
          <w:trHeight w:val="300"/>
        </w:trPr>
        <w:tc>
          <w:tcPr>
            <w:tcW w:w="901" w:type="dxa"/>
            <w:vAlign w:val="bottom"/>
          </w:tcPr>
          <w:p w14:paraId="0FB0168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16</w:t>
            </w:r>
          </w:p>
        </w:tc>
        <w:tc>
          <w:tcPr>
            <w:tcW w:w="1310" w:type="dxa"/>
            <w:vAlign w:val="bottom"/>
          </w:tcPr>
          <w:p w14:paraId="715CFD7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0.06</w:t>
            </w:r>
          </w:p>
        </w:tc>
        <w:tc>
          <w:tcPr>
            <w:tcW w:w="1395" w:type="dxa"/>
            <w:vAlign w:val="bottom"/>
          </w:tcPr>
          <w:p w14:paraId="17741EC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0.39</w:t>
            </w:r>
          </w:p>
        </w:tc>
        <w:tc>
          <w:tcPr>
            <w:tcW w:w="1366" w:type="dxa"/>
            <w:vAlign w:val="bottom"/>
          </w:tcPr>
          <w:p w14:paraId="5CCCED9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0.06</w:t>
            </w:r>
          </w:p>
        </w:tc>
        <w:tc>
          <w:tcPr>
            <w:tcW w:w="1458" w:type="dxa"/>
            <w:vAlign w:val="bottom"/>
          </w:tcPr>
          <w:p w14:paraId="3CC3900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0.28</w:t>
            </w:r>
          </w:p>
        </w:tc>
        <w:tc>
          <w:tcPr>
            <w:tcW w:w="1192" w:type="dxa"/>
            <w:vAlign w:val="bottom"/>
          </w:tcPr>
          <w:p w14:paraId="35790BA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7FC1A8F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0.22</w:t>
            </w:r>
          </w:p>
        </w:tc>
      </w:tr>
      <w:tr w:rsidR="004E61F7" w14:paraId="3ED24607" w14:textId="77777777">
        <w:trPr>
          <w:trHeight w:val="300"/>
        </w:trPr>
        <w:tc>
          <w:tcPr>
            <w:tcW w:w="901" w:type="dxa"/>
            <w:vAlign w:val="bottom"/>
          </w:tcPr>
          <w:p w14:paraId="26E3480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17</w:t>
            </w:r>
          </w:p>
        </w:tc>
        <w:tc>
          <w:tcPr>
            <w:tcW w:w="1310" w:type="dxa"/>
            <w:vAlign w:val="bottom"/>
          </w:tcPr>
          <w:p w14:paraId="784E7A3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0.07</w:t>
            </w:r>
          </w:p>
        </w:tc>
        <w:tc>
          <w:tcPr>
            <w:tcW w:w="1395" w:type="dxa"/>
            <w:vAlign w:val="bottom"/>
          </w:tcPr>
          <w:p w14:paraId="75B4B6F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0.50</w:t>
            </w:r>
          </w:p>
        </w:tc>
        <w:tc>
          <w:tcPr>
            <w:tcW w:w="1366" w:type="dxa"/>
            <w:vAlign w:val="bottom"/>
          </w:tcPr>
          <w:p w14:paraId="30DB700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0.29</w:t>
            </w:r>
          </w:p>
        </w:tc>
        <w:tc>
          <w:tcPr>
            <w:tcW w:w="1458" w:type="dxa"/>
            <w:vAlign w:val="bottom"/>
          </w:tcPr>
          <w:p w14:paraId="6D66929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0.14</w:t>
            </w:r>
          </w:p>
        </w:tc>
        <w:tc>
          <w:tcPr>
            <w:tcW w:w="1192" w:type="dxa"/>
            <w:vAlign w:val="bottom"/>
          </w:tcPr>
          <w:p w14:paraId="13128BF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499045C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139EB148" w14:textId="77777777">
        <w:trPr>
          <w:trHeight w:val="300"/>
        </w:trPr>
        <w:tc>
          <w:tcPr>
            <w:tcW w:w="901" w:type="dxa"/>
            <w:vAlign w:val="bottom"/>
          </w:tcPr>
          <w:p w14:paraId="23D546B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18</w:t>
            </w:r>
          </w:p>
        </w:tc>
        <w:tc>
          <w:tcPr>
            <w:tcW w:w="1310" w:type="dxa"/>
            <w:vAlign w:val="bottom"/>
          </w:tcPr>
          <w:p w14:paraId="4807DCC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0.29</w:t>
            </w:r>
          </w:p>
        </w:tc>
        <w:tc>
          <w:tcPr>
            <w:tcW w:w="1395" w:type="dxa"/>
            <w:vAlign w:val="bottom"/>
          </w:tcPr>
          <w:p w14:paraId="70AEDFB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0.57</w:t>
            </w:r>
          </w:p>
        </w:tc>
        <w:tc>
          <w:tcPr>
            <w:tcW w:w="1366" w:type="dxa"/>
            <w:vAlign w:val="bottom"/>
          </w:tcPr>
          <w:p w14:paraId="7FC96C9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0.14</w:t>
            </w:r>
          </w:p>
        </w:tc>
        <w:tc>
          <w:tcPr>
            <w:tcW w:w="1458" w:type="dxa"/>
            <w:vAlign w:val="bottom"/>
          </w:tcPr>
          <w:p w14:paraId="6D58838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77BB7AD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6E6429A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3CD1FAB1" w14:textId="77777777">
        <w:trPr>
          <w:trHeight w:val="300"/>
        </w:trPr>
        <w:tc>
          <w:tcPr>
            <w:tcW w:w="901" w:type="dxa"/>
            <w:vAlign w:val="bottom"/>
          </w:tcPr>
          <w:p w14:paraId="4A03C0E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19</w:t>
            </w:r>
          </w:p>
        </w:tc>
        <w:tc>
          <w:tcPr>
            <w:tcW w:w="1310" w:type="dxa"/>
            <w:vAlign w:val="bottom"/>
          </w:tcPr>
          <w:p w14:paraId="0D0BCB5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18847A4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1.00</w:t>
            </w:r>
          </w:p>
        </w:tc>
        <w:tc>
          <w:tcPr>
            <w:tcW w:w="1366" w:type="dxa"/>
            <w:vAlign w:val="bottom"/>
          </w:tcPr>
          <w:p w14:paraId="2D54066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458" w:type="dxa"/>
            <w:vAlign w:val="bottom"/>
          </w:tcPr>
          <w:p w14:paraId="0B868CF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43DB8B2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5875DDF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283273E6" w14:textId="77777777">
        <w:trPr>
          <w:trHeight w:val="300"/>
        </w:trPr>
        <w:tc>
          <w:tcPr>
            <w:tcW w:w="901" w:type="dxa"/>
            <w:vAlign w:val="bottom"/>
          </w:tcPr>
          <w:p w14:paraId="5E8B329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20</w:t>
            </w:r>
          </w:p>
        </w:tc>
        <w:tc>
          <w:tcPr>
            <w:tcW w:w="1310" w:type="dxa"/>
            <w:vAlign w:val="bottom"/>
          </w:tcPr>
          <w:p w14:paraId="1D209FF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0.19</w:t>
            </w:r>
          </w:p>
        </w:tc>
        <w:tc>
          <w:tcPr>
            <w:tcW w:w="1395" w:type="dxa"/>
            <w:vAlign w:val="bottom"/>
          </w:tcPr>
          <w:p w14:paraId="07A5FA7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0.13</w:t>
            </w:r>
          </w:p>
        </w:tc>
        <w:tc>
          <w:tcPr>
            <w:tcW w:w="1366" w:type="dxa"/>
            <w:vAlign w:val="bottom"/>
          </w:tcPr>
          <w:p w14:paraId="0587378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0.23</w:t>
            </w:r>
          </w:p>
        </w:tc>
        <w:tc>
          <w:tcPr>
            <w:tcW w:w="1458" w:type="dxa"/>
            <w:vAlign w:val="bottom"/>
          </w:tcPr>
          <w:p w14:paraId="2F69C64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0.35</w:t>
            </w:r>
          </w:p>
        </w:tc>
        <w:tc>
          <w:tcPr>
            <w:tcW w:w="1192" w:type="dxa"/>
            <w:vAlign w:val="bottom"/>
          </w:tcPr>
          <w:p w14:paraId="07E961C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1F58AEB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0.10</w:t>
            </w:r>
          </w:p>
        </w:tc>
      </w:tr>
      <w:tr w:rsidR="004E61F7" w14:paraId="75375774" w14:textId="77777777">
        <w:trPr>
          <w:trHeight w:val="300"/>
        </w:trPr>
        <w:tc>
          <w:tcPr>
            <w:tcW w:w="901" w:type="dxa"/>
            <w:vAlign w:val="bottom"/>
          </w:tcPr>
          <w:p w14:paraId="32950FD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21</w:t>
            </w:r>
          </w:p>
        </w:tc>
        <w:tc>
          <w:tcPr>
            <w:tcW w:w="1310" w:type="dxa"/>
            <w:vAlign w:val="bottom"/>
          </w:tcPr>
          <w:p w14:paraId="1B8DFB1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30E71DA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0.57</w:t>
            </w:r>
          </w:p>
        </w:tc>
        <w:tc>
          <w:tcPr>
            <w:tcW w:w="1366" w:type="dxa"/>
            <w:vAlign w:val="bottom"/>
          </w:tcPr>
          <w:p w14:paraId="2D68E67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458" w:type="dxa"/>
            <w:vAlign w:val="bottom"/>
          </w:tcPr>
          <w:p w14:paraId="2C5DF41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0.43</w:t>
            </w:r>
          </w:p>
        </w:tc>
        <w:tc>
          <w:tcPr>
            <w:tcW w:w="1192" w:type="dxa"/>
            <w:vAlign w:val="bottom"/>
          </w:tcPr>
          <w:p w14:paraId="2B69EB2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196FE88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4E6ABA16" w14:textId="77777777">
        <w:trPr>
          <w:trHeight w:val="300"/>
        </w:trPr>
        <w:tc>
          <w:tcPr>
            <w:tcW w:w="901" w:type="dxa"/>
            <w:vAlign w:val="bottom"/>
          </w:tcPr>
          <w:p w14:paraId="6722FEF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22</w:t>
            </w:r>
          </w:p>
        </w:tc>
        <w:tc>
          <w:tcPr>
            <w:tcW w:w="1310" w:type="dxa"/>
            <w:vAlign w:val="bottom"/>
          </w:tcPr>
          <w:p w14:paraId="449D27D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0.43</w:t>
            </w:r>
          </w:p>
        </w:tc>
        <w:tc>
          <w:tcPr>
            <w:tcW w:w="1395" w:type="dxa"/>
            <w:vAlign w:val="bottom"/>
          </w:tcPr>
          <w:p w14:paraId="5C0F686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66" w:type="dxa"/>
            <w:vAlign w:val="bottom"/>
          </w:tcPr>
          <w:p w14:paraId="56263CA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0.29</w:t>
            </w:r>
          </w:p>
        </w:tc>
        <w:tc>
          <w:tcPr>
            <w:tcW w:w="1458" w:type="dxa"/>
            <w:vAlign w:val="bottom"/>
          </w:tcPr>
          <w:p w14:paraId="13F25DD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0.14</w:t>
            </w:r>
          </w:p>
        </w:tc>
        <w:tc>
          <w:tcPr>
            <w:tcW w:w="1192" w:type="dxa"/>
            <w:vAlign w:val="bottom"/>
          </w:tcPr>
          <w:p w14:paraId="5407B6C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0.14</w:t>
            </w:r>
          </w:p>
        </w:tc>
        <w:tc>
          <w:tcPr>
            <w:tcW w:w="1246" w:type="dxa"/>
            <w:vAlign w:val="bottom"/>
          </w:tcPr>
          <w:p w14:paraId="46FC0C2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687C0063" w14:textId="77777777">
        <w:trPr>
          <w:trHeight w:val="300"/>
        </w:trPr>
        <w:tc>
          <w:tcPr>
            <w:tcW w:w="901" w:type="dxa"/>
            <w:vAlign w:val="bottom"/>
          </w:tcPr>
          <w:p w14:paraId="6F71C53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23</w:t>
            </w:r>
          </w:p>
        </w:tc>
        <w:tc>
          <w:tcPr>
            <w:tcW w:w="1310" w:type="dxa"/>
            <w:vAlign w:val="bottom"/>
          </w:tcPr>
          <w:p w14:paraId="7AA8C0E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36FD2E9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0.70</w:t>
            </w:r>
          </w:p>
        </w:tc>
        <w:tc>
          <w:tcPr>
            <w:tcW w:w="1366" w:type="dxa"/>
            <w:vAlign w:val="bottom"/>
          </w:tcPr>
          <w:p w14:paraId="29F22F0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0.10</w:t>
            </w:r>
          </w:p>
        </w:tc>
        <w:tc>
          <w:tcPr>
            <w:tcW w:w="1458" w:type="dxa"/>
            <w:vAlign w:val="bottom"/>
          </w:tcPr>
          <w:p w14:paraId="4B01F76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0.10</w:t>
            </w:r>
          </w:p>
        </w:tc>
        <w:tc>
          <w:tcPr>
            <w:tcW w:w="1192" w:type="dxa"/>
            <w:vAlign w:val="bottom"/>
          </w:tcPr>
          <w:p w14:paraId="257D138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4A638F4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0.10</w:t>
            </w:r>
          </w:p>
        </w:tc>
      </w:tr>
      <w:tr w:rsidR="004E61F7" w14:paraId="2275E011" w14:textId="77777777">
        <w:trPr>
          <w:trHeight w:val="300"/>
        </w:trPr>
        <w:tc>
          <w:tcPr>
            <w:tcW w:w="901" w:type="dxa"/>
            <w:vAlign w:val="bottom"/>
          </w:tcPr>
          <w:p w14:paraId="7827CA4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24</w:t>
            </w:r>
          </w:p>
        </w:tc>
        <w:tc>
          <w:tcPr>
            <w:tcW w:w="1310" w:type="dxa"/>
            <w:vAlign w:val="bottom"/>
          </w:tcPr>
          <w:p w14:paraId="2986F5D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0.06</w:t>
            </w:r>
          </w:p>
        </w:tc>
        <w:tc>
          <w:tcPr>
            <w:tcW w:w="1395" w:type="dxa"/>
            <w:vAlign w:val="bottom"/>
          </w:tcPr>
          <w:p w14:paraId="3992AF1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0.82</w:t>
            </w:r>
          </w:p>
        </w:tc>
        <w:tc>
          <w:tcPr>
            <w:tcW w:w="1366" w:type="dxa"/>
            <w:vAlign w:val="bottom"/>
          </w:tcPr>
          <w:p w14:paraId="4B54121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0.06</w:t>
            </w:r>
          </w:p>
        </w:tc>
        <w:tc>
          <w:tcPr>
            <w:tcW w:w="1458" w:type="dxa"/>
            <w:vAlign w:val="bottom"/>
          </w:tcPr>
          <w:p w14:paraId="73461B0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638790E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62CE614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0.06</w:t>
            </w:r>
          </w:p>
        </w:tc>
      </w:tr>
      <w:tr w:rsidR="004E61F7" w14:paraId="349E1B48" w14:textId="77777777">
        <w:trPr>
          <w:trHeight w:val="300"/>
        </w:trPr>
        <w:tc>
          <w:tcPr>
            <w:tcW w:w="901" w:type="dxa"/>
            <w:vAlign w:val="bottom"/>
          </w:tcPr>
          <w:p w14:paraId="1F21C3C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25</w:t>
            </w:r>
          </w:p>
        </w:tc>
        <w:tc>
          <w:tcPr>
            <w:tcW w:w="1310" w:type="dxa"/>
            <w:vAlign w:val="bottom"/>
          </w:tcPr>
          <w:p w14:paraId="6D601D0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0.18</w:t>
            </w:r>
          </w:p>
        </w:tc>
        <w:tc>
          <w:tcPr>
            <w:tcW w:w="1395" w:type="dxa"/>
            <w:vAlign w:val="bottom"/>
          </w:tcPr>
          <w:p w14:paraId="1B45914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0.71</w:t>
            </w:r>
          </w:p>
        </w:tc>
        <w:tc>
          <w:tcPr>
            <w:tcW w:w="1366" w:type="dxa"/>
            <w:vAlign w:val="bottom"/>
          </w:tcPr>
          <w:p w14:paraId="56E3D3A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0.06</w:t>
            </w:r>
          </w:p>
        </w:tc>
        <w:tc>
          <w:tcPr>
            <w:tcW w:w="1458" w:type="dxa"/>
            <w:vAlign w:val="bottom"/>
          </w:tcPr>
          <w:p w14:paraId="7D3C36C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0A0DC96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4DF46A4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0.06</w:t>
            </w:r>
          </w:p>
        </w:tc>
      </w:tr>
      <w:tr w:rsidR="004E61F7" w14:paraId="705274C7" w14:textId="77777777">
        <w:trPr>
          <w:trHeight w:val="300"/>
        </w:trPr>
        <w:tc>
          <w:tcPr>
            <w:tcW w:w="901" w:type="dxa"/>
            <w:vAlign w:val="bottom"/>
          </w:tcPr>
          <w:p w14:paraId="30896BC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26</w:t>
            </w:r>
          </w:p>
        </w:tc>
        <w:tc>
          <w:tcPr>
            <w:tcW w:w="1310" w:type="dxa"/>
            <w:vAlign w:val="bottom"/>
          </w:tcPr>
          <w:p w14:paraId="22F97EB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587F649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0.70</w:t>
            </w:r>
          </w:p>
        </w:tc>
        <w:tc>
          <w:tcPr>
            <w:tcW w:w="1366" w:type="dxa"/>
            <w:vAlign w:val="bottom"/>
          </w:tcPr>
          <w:p w14:paraId="2A429F1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0.10</w:t>
            </w:r>
          </w:p>
        </w:tc>
        <w:tc>
          <w:tcPr>
            <w:tcW w:w="1458" w:type="dxa"/>
            <w:vAlign w:val="bottom"/>
          </w:tcPr>
          <w:p w14:paraId="58DF067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0.10</w:t>
            </w:r>
          </w:p>
        </w:tc>
        <w:tc>
          <w:tcPr>
            <w:tcW w:w="1192" w:type="dxa"/>
            <w:vAlign w:val="bottom"/>
          </w:tcPr>
          <w:p w14:paraId="7F07980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0.05</w:t>
            </w:r>
          </w:p>
        </w:tc>
        <w:tc>
          <w:tcPr>
            <w:tcW w:w="1246" w:type="dxa"/>
            <w:vAlign w:val="bottom"/>
          </w:tcPr>
          <w:p w14:paraId="6161645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0.05</w:t>
            </w:r>
          </w:p>
        </w:tc>
      </w:tr>
      <w:tr w:rsidR="004E61F7" w14:paraId="1F06BC5D" w14:textId="77777777">
        <w:trPr>
          <w:trHeight w:val="300"/>
        </w:trPr>
        <w:tc>
          <w:tcPr>
            <w:tcW w:w="901" w:type="dxa"/>
            <w:vAlign w:val="bottom"/>
          </w:tcPr>
          <w:p w14:paraId="2656F21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27</w:t>
            </w:r>
          </w:p>
        </w:tc>
        <w:tc>
          <w:tcPr>
            <w:tcW w:w="1310" w:type="dxa"/>
            <w:vAlign w:val="bottom"/>
          </w:tcPr>
          <w:p w14:paraId="70919F7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0.14</w:t>
            </w:r>
          </w:p>
        </w:tc>
        <w:tc>
          <w:tcPr>
            <w:tcW w:w="1395" w:type="dxa"/>
            <w:vAlign w:val="bottom"/>
          </w:tcPr>
          <w:p w14:paraId="1D9E720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0.68</w:t>
            </w:r>
          </w:p>
        </w:tc>
        <w:tc>
          <w:tcPr>
            <w:tcW w:w="1366" w:type="dxa"/>
            <w:vAlign w:val="bottom"/>
          </w:tcPr>
          <w:p w14:paraId="6289C81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458" w:type="dxa"/>
            <w:vAlign w:val="bottom"/>
          </w:tcPr>
          <w:p w14:paraId="5ACF029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0.03</w:t>
            </w:r>
          </w:p>
        </w:tc>
        <w:tc>
          <w:tcPr>
            <w:tcW w:w="1192" w:type="dxa"/>
            <w:vAlign w:val="bottom"/>
          </w:tcPr>
          <w:p w14:paraId="52A4011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0.14</w:t>
            </w:r>
          </w:p>
        </w:tc>
        <w:tc>
          <w:tcPr>
            <w:tcW w:w="1246" w:type="dxa"/>
            <w:vAlign w:val="bottom"/>
          </w:tcPr>
          <w:p w14:paraId="78CB018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0.03</w:t>
            </w:r>
          </w:p>
        </w:tc>
      </w:tr>
      <w:tr w:rsidR="004E61F7" w14:paraId="2F0931C6" w14:textId="77777777">
        <w:trPr>
          <w:trHeight w:val="300"/>
        </w:trPr>
        <w:tc>
          <w:tcPr>
            <w:tcW w:w="901" w:type="dxa"/>
            <w:vAlign w:val="bottom"/>
          </w:tcPr>
          <w:p w14:paraId="6074FC4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28</w:t>
            </w:r>
          </w:p>
        </w:tc>
        <w:tc>
          <w:tcPr>
            <w:tcW w:w="1310" w:type="dxa"/>
            <w:vAlign w:val="bottom"/>
          </w:tcPr>
          <w:p w14:paraId="02FFD88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0.10</w:t>
            </w:r>
          </w:p>
        </w:tc>
        <w:tc>
          <w:tcPr>
            <w:tcW w:w="1395" w:type="dxa"/>
            <w:vAlign w:val="bottom"/>
          </w:tcPr>
          <w:p w14:paraId="2C21D87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0.68</w:t>
            </w:r>
          </w:p>
        </w:tc>
        <w:tc>
          <w:tcPr>
            <w:tcW w:w="1366" w:type="dxa"/>
            <w:vAlign w:val="bottom"/>
          </w:tcPr>
          <w:p w14:paraId="2979C33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0.16</w:t>
            </w:r>
          </w:p>
        </w:tc>
        <w:tc>
          <w:tcPr>
            <w:tcW w:w="1458" w:type="dxa"/>
            <w:vAlign w:val="bottom"/>
          </w:tcPr>
          <w:p w14:paraId="3F42129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64D09C0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31FF6D1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0.06</w:t>
            </w:r>
          </w:p>
        </w:tc>
      </w:tr>
      <w:tr w:rsidR="004E61F7" w14:paraId="0569858E" w14:textId="77777777">
        <w:trPr>
          <w:trHeight w:val="300"/>
        </w:trPr>
        <w:tc>
          <w:tcPr>
            <w:tcW w:w="901" w:type="dxa"/>
            <w:vAlign w:val="bottom"/>
          </w:tcPr>
          <w:p w14:paraId="0EC73CA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29</w:t>
            </w:r>
          </w:p>
        </w:tc>
        <w:tc>
          <w:tcPr>
            <w:tcW w:w="1310" w:type="dxa"/>
            <w:vAlign w:val="bottom"/>
          </w:tcPr>
          <w:p w14:paraId="0C6F276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0.57</w:t>
            </w:r>
          </w:p>
        </w:tc>
        <w:tc>
          <w:tcPr>
            <w:tcW w:w="1395" w:type="dxa"/>
            <w:vAlign w:val="bottom"/>
          </w:tcPr>
          <w:p w14:paraId="1F46F4C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66" w:type="dxa"/>
            <w:vAlign w:val="bottom"/>
          </w:tcPr>
          <w:p w14:paraId="002A55A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0.29</w:t>
            </w:r>
          </w:p>
        </w:tc>
        <w:tc>
          <w:tcPr>
            <w:tcW w:w="1458" w:type="dxa"/>
            <w:vAlign w:val="bottom"/>
          </w:tcPr>
          <w:p w14:paraId="7323F6A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45BB27F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0.14</w:t>
            </w:r>
          </w:p>
        </w:tc>
        <w:tc>
          <w:tcPr>
            <w:tcW w:w="1246" w:type="dxa"/>
            <w:vAlign w:val="bottom"/>
          </w:tcPr>
          <w:p w14:paraId="37F9CE3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3089422D" w14:textId="77777777">
        <w:trPr>
          <w:trHeight w:val="300"/>
        </w:trPr>
        <w:tc>
          <w:tcPr>
            <w:tcW w:w="901" w:type="dxa"/>
            <w:vAlign w:val="bottom"/>
          </w:tcPr>
          <w:p w14:paraId="3C353D1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30</w:t>
            </w:r>
          </w:p>
        </w:tc>
        <w:tc>
          <w:tcPr>
            <w:tcW w:w="1310" w:type="dxa"/>
            <w:vAlign w:val="bottom"/>
          </w:tcPr>
          <w:p w14:paraId="6174ED5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0.13</w:t>
            </w:r>
          </w:p>
        </w:tc>
        <w:tc>
          <w:tcPr>
            <w:tcW w:w="1395" w:type="dxa"/>
            <w:vAlign w:val="bottom"/>
          </w:tcPr>
          <w:p w14:paraId="5DC25B4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0.47</w:t>
            </w:r>
          </w:p>
        </w:tc>
        <w:tc>
          <w:tcPr>
            <w:tcW w:w="1366" w:type="dxa"/>
            <w:vAlign w:val="bottom"/>
          </w:tcPr>
          <w:p w14:paraId="04358F5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0.40</w:t>
            </w:r>
          </w:p>
        </w:tc>
        <w:tc>
          <w:tcPr>
            <w:tcW w:w="1458" w:type="dxa"/>
            <w:vAlign w:val="bottom"/>
          </w:tcPr>
          <w:p w14:paraId="15C995F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718ADA8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76EE56E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1EECACF4" w14:textId="77777777">
        <w:trPr>
          <w:trHeight w:val="300"/>
        </w:trPr>
        <w:tc>
          <w:tcPr>
            <w:tcW w:w="901" w:type="dxa"/>
            <w:vAlign w:val="bottom"/>
          </w:tcPr>
          <w:p w14:paraId="1CBC72D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31</w:t>
            </w:r>
          </w:p>
        </w:tc>
        <w:tc>
          <w:tcPr>
            <w:tcW w:w="1310" w:type="dxa"/>
            <w:vAlign w:val="bottom"/>
          </w:tcPr>
          <w:p w14:paraId="048F832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10A7DE4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0.67</w:t>
            </w:r>
          </w:p>
        </w:tc>
        <w:tc>
          <w:tcPr>
            <w:tcW w:w="1366" w:type="dxa"/>
            <w:vAlign w:val="bottom"/>
          </w:tcPr>
          <w:p w14:paraId="1306A1C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0.22</w:t>
            </w:r>
          </w:p>
        </w:tc>
        <w:tc>
          <w:tcPr>
            <w:tcW w:w="1458" w:type="dxa"/>
            <w:vAlign w:val="bottom"/>
          </w:tcPr>
          <w:p w14:paraId="00794FA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48F14C8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0.11</w:t>
            </w:r>
          </w:p>
        </w:tc>
        <w:tc>
          <w:tcPr>
            <w:tcW w:w="1246" w:type="dxa"/>
            <w:vAlign w:val="bottom"/>
          </w:tcPr>
          <w:p w14:paraId="6C128E5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5FD65E38" w14:textId="77777777">
        <w:trPr>
          <w:trHeight w:val="300"/>
        </w:trPr>
        <w:tc>
          <w:tcPr>
            <w:tcW w:w="901" w:type="dxa"/>
            <w:vAlign w:val="bottom"/>
          </w:tcPr>
          <w:p w14:paraId="78B3C96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32</w:t>
            </w:r>
          </w:p>
        </w:tc>
        <w:tc>
          <w:tcPr>
            <w:tcW w:w="1310" w:type="dxa"/>
            <w:vAlign w:val="bottom"/>
          </w:tcPr>
          <w:p w14:paraId="2442808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0.09</w:t>
            </w:r>
          </w:p>
        </w:tc>
        <w:tc>
          <w:tcPr>
            <w:tcW w:w="1395" w:type="dxa"/>
            <w:vAlign w:val="bottom"/>
          </w:tcPr>
          <w:p w14:paraId="2649D4D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0.35</w:t>
            </w:r>
          </w:p>
        </w:tc>
        <w:tc>
          <w:tcPr>
            <w:tcW w:w="1366" w:type="dxa"/>
            <w:vAlign w:val="bottom"/>
          </w:tcPr>
          <w:p w14:paraId="7978455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0.03</w:t>
            </w:r>
          </w:p>
        </w:tc>
        <w:tc>
          <w:tcPr>
            <w:tcW w:w="1458" w:type="dxa"/>
            <w:vAlign w:val="bottom"/>
          </w:tcPr>
          <w:p w14:paraId="16088AF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0.23</w:t>
            </w:r>
          </w:p>
        </w:tc>
        <w:tc>
          <w:tcPr>
            <w:tcW w:w="1192" w:type="dxa"/>
            <w:vAlign w:val="bottom"/>
          </w:tcPr>
          <w:p w14:paraId="60C7414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0.05</w:t>
            </w:r>
          </w:p>
        </w:tc>
        <w:tc>
          <w:tcPr>
            <w:tcW w:w="1246" w:type="dxa"/>
            <w:vAlign w:val="bottom"/>
          </w:tcPr>
          <w:p w14:paraId="571F1E3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0.26</w:t>
            </w:r>
          </w:p>
        </w:tc>
      </w:tr>
      <w:tr w:rsidR="004E61F7" w14:paraId="117E77FE" w14:textId="77777777">
        <w:trPr>
          <w:trHeight w:val="300"/>
        </w:trPr>
        <w:tc>
          <w:tcPr>
            <w:tcW w:w="901" w:type="dxa"/>
            <w:vAlign w:val="bottom"/>
          </w:tcPr>
          <w:p w14:paraId="3DE9866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33</w:t>
            </w:r>
          </w:p>
        </w:tc>
        <w:tc>
          <w:tcPr>
            <w:tcW w:w="1310" w:type="dxa"/>
            <w:vAlign w:val="bottom"/>
          </w:tcPr>
          <w:p w14:paraId="42D6D5A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0.27</w:t>
            </w:r>
          </w:p>
        </w:tc>
        <w:tc>
          <w:tcPr>
            <w:tcW w:w="1395" w:type="dxa"/>
            <w:vAlign w:val="bottom"/>
          </w:tcPr>
          <w:p w14:paraId="46CEF0C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0.45</w:t>
            </w:r>
          </w:p>
        </w:tc>
        <w:tc>
          <w:tcPr>
            <w:tcW w:w="1366" w:type="dxa"/>
            <w:vAlign w:val="bottom"/>
          </w:tcPr>
          <w:p w14:paraId="0BF9153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458" w:type="dxa"/>
            <w:vAlign w:val="bottom"/>
          </w:tcPr>
          <w:p w14:paraId="6DAE79B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0.09</w:t>
            </w:r>
          </w:p>
        </w:tc>
        <w:tc>
          <w:tcPr>
            <w:tcW w:w="1192" w:type="dxa"/>
            <w:vAlign w:val="bottom"/>
          </w:tcPr>
          <w:p w14:paraId="597FA8C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117A078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0.18</w:t>
            </w:r>
          </w:p>
        </w:tc>
      </w:tr>
      <w:tr w:rsidR="004E61F7" w14:paraId="4763094D" w14:textId="77777777">
        <w:trPr>
          <w:trHeight w:val="300"/>
        </w:trPr>
        <w:tc>
          <w:tcPr>
            <w:tcW w:w="901" w:type="dxa"/>
            <w:vAlign w:val="bottom"/>
          </w:tcPr>
          <w:p w14:paraId="3BCE117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34</w:t>
            </w:r>
          </w:p>
        </w:tc>
        <w:tc>
          <w:tcPr>
            <w:tcW w:w="1310" w:type="dxa"/>
            <w:vAlign w:val="bottom"/>
          </w:tcPr>
          <w:p w14:paraId="6B817D1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0.05</w:t>
            </w:r>
          </w:p>
        </w:tc>
        <w:tc>
          <w:tcPr>
            <w:tcW w:w="1395" w:type="dxa"/>
            <w:vAlign w:val="bottom"/>
          </w:tcPr>
          <w:p w14:paraId="61A8BA4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0.90</w:t>
            </w:r>
          </w:p>
        </w:tc>
        <w:tc>
          <w:tcPr>
            <w:tcW w:w="1366" w:type="dxa"/>
            <w:vAlign w:val="bottom"/>
          </w:tcPr>
          <w:p w14:paraId="20FF881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458" w:type="dxa"/>
            <w:vAlign w:val="bottom"/>
          </w:tcPr>
          <w:p w14:paraId="0615BB9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0.05</w:t>
            </w:r>
          </w:p>
        </w:tc>
        <w:tc>
          <w:tcPr>
            <w:tcW w:w="1192" w:type="dxa"/>
            <w:vAlign w:val="bottom"/>
          </w:tcPr>
          <w:p w14:paraId="0AC98D4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713CDFC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2ED9D908" w14:textId="77777777">
        <w:trPr>
          <w:trHeight w:val="300"/>
        </w:trPr>
        <w:tc>
          <w:tcPr>
            <w:tcW w:w="901" w:type="dxa"/>
            <w:vAlign w:val="bottom"/>
          </w:tcPr>
          <w:p w14:paraId="3D68A79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35</w:t>
            </w:r>
          </w:p>
        </w:tc>
        <w:tc>
          <w:tcPr>
            <w:tcW w:w="1310" w:type="dxa"/>
            <w:vAlign w:val="bottom"/>
          </w:tcPr>
          <w:p w14:paraId="72F3074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0.05</w:t>
            </w:r>
          </w:p>
        </w:tc>
        <w:tc>
          <w:tcPr>
            <w:tcW w:w="1395" w:type="dxa"/>
            <w:vAlign w:val="bottom"/>
          </w:tcPr>
          <w:p w14:paraId="706C09E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0.70</w:t>
            </w:r>
          </w:p>
        </w:tc>
        <w:tc>
          <w:tcPr>
            <w:tcW w:w="1366" w:type="dxa"/>
            <w:vAlign w:val="bottom"/>
          </w:tcPr>
          <w:p w14:paraId="7BC6047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0.25</w:t>
            </w:r>
          </w:p>
        </w:tc>
        <w:tc>
          <w:tcPr>
            <w:tcW w:w="1458" w:type="dxa"/>
            <w:vAlign w:val="bottom"/>
          </w:tcPr>
          <w:p w14:paraId="76A73A8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087E18E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688E1C2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05C991EC" w14:textId="77777777">
        <w:trPr>
          <w:trHeight w:val="300"/>
        </w:trPr>
        <w:tc>
          <w:tcPr>
            <w:tcW w:w="901" w:type="dxa"/>
            <w:vAlign w:val="bottom"/>
          </w:tcPr>
          <w:p w14:paraId="7667E6D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36</w:t>
            </w:r>
          </w:p>
        </w:tc>
        <w:tc>
          <w:tcPr>
            <w:tcW w:w="1310" w:type="dxa"/>
            <w:vAlign w:val="bottom"/>
          </w:tcPr>
          <w:p w14:paraId="0B0FA54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7243EF6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0.33</w:t>
            </w:r>
          </w:p>
        </w:tc>
        <w:tc>
          <w:tcPr>
            <w:tcW w:w="1366" w:type="dxa"/>
            <w:vAlign w:val="bottom"/>
          </w:tcPr>
          <w:p w14:paraId="33442A1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0.33</w:t>
            </w:r>
          </w:p>
        </w:tc>
        <w:tc>
          <w:tcPr>
            <w:tcW w:w="1458" w:type="dxa"/>
            <w:vAlign w:val="bottom"/>
          </w:tcPr>
          <w:p w14:paraId="5910A9B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0.33</w:t>
            </w:r>
          </w:p>
        </w:tc>
        <w:tc>
          <w:tcPr>
            <w:tcW w:w="1192" w:type="dxa"/>
            <w:vAlign w:val="bottom"/>
          </w:tcPr>
          <w:p w14:paraId="6F4BFC7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51214E6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1B94B4CB" w14:textId="77777777">
        <w:trPr>
          <w:trHeight w:val="300"/>
        </w:trPr>
        <w:tc>
          <w:tcPr>
            <w:tcW w:w="901" w:type="dxa"/>
            <w:vAlign w:val="bottom"/>
          </w:tcPr>
          <w:p w14:paraId="20EFCFA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37</w:t>
            </w:r>
          </w:p>
        </w:tc>
        <w:tc>
          <w:tcPr>
            <w:tcW w:w="1310" w:type="dxa"/>
            <w:vAlign w:val="bottom"/>
          </w:tcPr>
          <w:p w14:paraId="2AFEB12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0.10</w:t>
            </w:r>
          </w:p>
        </w:tc>
        <w:tc>
          <w:tcPr>
            <w:tcW w:w="1395" w:type="dxa"/>
            <w:vAlign w:val="bottom"/>
          </w:tcPr>
          <w:p w14:paraId="07DF23C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0.29</w:t>
            </w:r>
          </w:p>
        </w:tc>
        <w:tc>
          <w:tcPr>
            <w:tcW w:w="1366" w:type="dxa"/>
            <w:vAlign w:val="bottom"/>
          </w:tcPr>
          <w:p w14:paraId="166D21E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0.35</w:t>
            </w:r>
          </w:p>
        </w:tc>
        <w:tc>
          <w:tcPr>
            <w:tcW w:w="1458" w:type="dxa"/>
            <w:vAlign w:val="bottom"/>
          </w:tcPr>
          <w:p w14:paraId="73BA57C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0.10</w:t>
            </w:r>
          </w:p>
        </w:tc>
        <w:tc>
          <w:tcPr>
            <w:tcW w:w="1192" w:type="dxa"/>
            <w:vAlign w:val="bottom"/>
          </w:tcPr>
          <w:p w14:paraId="4EC59A3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0.03</w:t>
            </w:r>
          </w:p>
        </w:tc>
        <w:tc>
          <w:tcPr>
            <w:tcW w:w="1246" w:type="dxa"/>
            <w:vAlign w:val="bottom"/>
          </w:tcPr>
          <w:p w14:paraId="0DB95F9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0.13</w:t>
            </w:r>
          </w:p>
        </w:tc>
      </w:tr>
      <w:tr w:rsidR="004E61F7" w14:paraId="24991816" w14:textId="77777777">
        <w:trPr>
          <w:trHeight w:val="300"/>
        </w:trPr>
        <w:tc>
          <w:tcPr>
            <w:tcW w:w="901" w:type="dxa"/>
            <w:vAlign w:val="bottom"/>
          </w:tcPr>
          <w:p w14:paraId="32E8852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38</w:t>
            </w:r>
          </w:p>
        </w:tc>
        <w:tc>
          <w:tcPr>
            <w:tcW w:w="1310" w:type="dxa"/>
            <w:vAlign w:val="bottom"/>
          </w:tcPr>
          <w:p w14:paraId="1D49B00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2EF26AC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0.71</w:t>
            </w:r>
          </w:p>
        </w:tc>
        <w:tc>
          <w:tcPr>
            <w:tcW w:w="1366" w:type="dxa"/>
            <w:vAlign w:val="bottom"/>
          </w:tcPr>
          <w:p w14:paraId="24F778F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458" w:type="dxa"/>
            <w:vAlign w:val="bottom"/>
          </w:tcPr>
          <w:p w14:paraId="44E93ED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431C185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0.29</w:t>
            </w:r>
          </w:p>
        </w:tc>
        <w:tc>
          <w:tcPr>
            <w:tcW w:w="1246" w:type="dxa"/>
            <w:vAlign w:val="bottom"/>
          </w:tcPr>
          <w:p w14:paraId="27DEACD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7D541100" w14:textId="77777777">
        <w:trPr>
          <w:trHeight w:val="300"/>
        </w:trPr>
        <w:tc>
          <w:tcPr>
            <w:tcW w:w="901" w:type="dxa"/>
            <w:vAlign w:val="bottom"/>
          </w:tcPr>
          <w:p w14:paraId="203DBA0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39</w:t>
            </w:r>
          </w:p>
        </w:tc>
        <w:tc>
          <w:tcPr>
            <w:tcW w:w="1310" w:type="dxa"/>
            <w:vAlign w:val="bottom"/>
          </w:tcPr>
          <w:p w14:paraId="7B1603D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169F426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66" w:type="dxa"/>
            <w:vAlign w:val="bottom"/>
          </w:tcPr>
          <w:p w14:paraId="76C237E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0.33</w:t>
            </w:r>
          </w:p>
        </w:tc>
        <w:tc>
          <w:tcPr>
            <w:tcW w:w="1458" w:type="dxa"/>
            <w:vAlign w:val="bottom"/>
          </w:tcPr>
          <w:p w14:paraId="13E7DA1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0.33</w:t>
            </w:r>
          </w:p>
        </w:tc>
        <w:tc>
          <w:tcPr>
            <w:tcW w:w="1192" w:type="dxa"/>
            <w:vAlign w:val="bottom"/>
          </w:tcPr>
          <w:p w14:paraId="40A63BC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4451486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0.17</w:t>
            </w:r>
          </w:p>
        </w:tc>
      </w:tr>
      <w:tr w:rsidR="004E61F7" w14:paraId="6AB077E7" w14:textId="77777777">
        <w:trPr>
          <w:trHeight w:val="300"/>
        </w:trPr>
        <w:tc>
          <w:tcPr>
            <w:tcW w:w="901" w:type="dxa"/>
            <w:vAlign w:val="bottom"/>
          </w:tcPr>
          <w:p w14:paraId="1D1D2EE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40</w:t>
            </w:r>
          </w:p>
        </w:tc>
        <w:tc>
          <w:tcPr>
            <w:tcW w:w="1310" w:type="dxa"/>
            <w:vAlign w:val="bottom"/>
          </w:tcPr>
          <w:p w14:paraId="039E129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623BF22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0.50</w:t>
            </w:r>
          </w:p>
        </w:tc>
        <w:tc>
          <w:tcPr>
            <w:tcW w:w="1366" w:type="dxa"/>
            <w:vAlign w:val="bottom"/>
          </w:tcPr>
          <w:p w14:paraId="30C6F24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458" w:type="dxa"/>
            <w:vAlign w:val="bottom"/>
          </w:tcPr>
          <w:p w14:paraId="5B497BA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0.17</w:t>
            </w:r>
          </w:p>
        </w:tc>
        <w:tc>
          <w:tcPr>
            <w:tcW w:w="1192" w:type="dxa"/>
            <w:vAlign w:val="bottom"/>
          </w:tcPr>
          <w:p w14:paraId="2D1900F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3347F5E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0.33</w:t>
            </w:r>
          </w:p>
        </w:tc>
      </w:tr>
      <w:tr w:rsidR="004E61F7" w14:paraId="0308437B" w14:textId="77777777">
        <w:trPr>
          <w:trHeight w:val="300"/>
        </w:trPr>
        <w:tc>
          <w:tcPr>
            <w:tcW w:w="901" w:type="dxa"/>
            <w:vAlign w:val="bottom"/>
          </w:tcPr>
          <w:p w14:paraId="0EF4B77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41</w:t>
            </w:r>
          </w:p>
        </w:tc>
        <w:tc>
          <w:tcPr>
            <w:tcW w:w="1310" w:type="dxa"/>
            <w:vAlign w:val="bottom"/>
          </w:tcPr>
          <w:p w14:paraId="5D2FA60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0800304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0.64</w:t>
            </w:r>
          </w:p>
        </w:tc>
        <w:tc>
          <w:tcPr>
            <w:tcW w:w="1366" w:type="dxa"/>
            <w:vAlign w:val="bottom"/>
          </w:tcPr>
          <w:p w14:paraId="0A4A062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0.29</w:t>
            </w:r>
          </w:p>
        </w:tc>
        <w:tc>
          <w:tcPr>
            <w:tcW w:w="1458" w:type="dxa"/>
            <w:vAlign w:val="bottom"/>
          </w:tcPr>
          <w:p w14:paraId="54DB4D5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0.07</w:t>
            </w:r>
          </w:p>
        </w:tc>
        <w:tc>
          <w:tcPr>
            <w:tcW w:w="1192" w:type="dxa"/>
            <w:vAlign w:val="bottom"/>
          </w:tcPr>
          <w:p w14:paraId="7C3261B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33DB66E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64CD11B3" w14:textId="77777777">
        <w:trPr>
          <w:trHeight w:val="300"/>
        </w:trPr>
        <w:tc>
          <w:tcPr>
            <w:tcW w:w="901" w:type="dxa"/>
            <w:vAlign w:val="bottom"/>
          </w:tcPr>
          <w:p w14:paraId="6F116DB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42</w:t>
            </w:r>
          </w:p>
        </w:tc>
        <w:tc>
          <w:tcPr>
            <w:tcW w:w="1310" w:type="dxa"/>
            <w:vAlign w:val="bottom"/>
          </w:tcPr>
          <w:p w14:paraId="0AAA1F5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0.17</w:t>
            </w:r>
          </w:p>
        </w:tc>
        <w:tc>
          <w:tcPr>
            <w:tcW w:w="1395" w:type="dxa"/>
            <w:vAlign w:val="bottom"/>
          </w:tcPr>
          <w:p w14:paraId="3B81C0C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0.58</w:t>
            </w:r>
          </w:p>
        </w:tc>
        <w:tc>
          <w:tcPr>
            <w:tcW w:w="1366" w:type="dxa"/>
            <w:vAlign w:val="bottom"/>
          </w:tcPr>
          <w:p w14:paraId="7BCE2AA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0.17</w:t>
            </w:r>
          </w:p>
        </w:tc>
        <w:tc>
          <w:tcPr>
            <w:tcW w:w="1458" w:type="dxa"/>
            <w:vAlign w:val="bottom"/>
          </w:tcPr>
          <w:p w14:paraId="2F47FD2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77C76D9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38C47BC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214812F0" w14:textId="77777777">
        <w:trPr>
          <w:trHeight w:val="300"/>
        </w:trPr>
        <w:tc>
          <w:tcPr>
            <w:tcW w:w="901" w:type="dxa"/>
            <w:vAlign w:val="bottom"/>
          </w:tcPr>
          <w:p w14:paraId="2A2CF7C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lastRenderedPageBreak/>
              <w:t>43</w:t>
            </w:r>
          </w:p>
        </w:tc>
        <w:tc>
          <w:tcPr>
            <w:tcW w:w="1310" w:type="dxa"/>
            <w:vAlign w:val="bottom"/>
          </w:tcPr>
          <w:p w14:paraId="1A29D7B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0.24</w:t>
            </w:r>
          </w:p>
        </w:tc>
        <w:tc>
          <w:tcPr>
            <w:tcW w:w="1395" w:type="dxa"/>
            <w:vAlign w:val="bottom"/>
          </w:tcPr>
          <w:p w14:paraId="52458C8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0.27</w:t>
            </w:r>
          </w:p>
        </w:tc>
        <w:tc>
          <w:tcPr>
            <w:tcW w:w="1366" w:type="dxa"/>
            <w:vAlign w:val="bottom"/>
          </w:tcPr>
          <w:p w14:paraId="512DEDD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0.21</w:t>
            </w:r>
          </w:p>
        </w:tc>
        <w:tc>
          <w:tcPr>
            <w:tcW w:w="1458" w:type="dxa"/>
            <w:vAlign w:val="bottom"/>
          </w:tcPr>
          <w:p w14:paraId="6A0A2B2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0.15</w:t>
            </w:r>
          </w:p>
        </w:tc>
        <w:tc>
          <w:tcPr>
            <w:tcW w:w="1192" w:type="dxa"/>
            <w:vAlign w:val="bottom"/>
          </w:tcPr>
          <w:p w14:paraId="2326F73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0.03</w:t>
            </w:r>
          </w:p>
        </w:tc>
        <w:tc>
          <w:tcPr>
            <w:tcW w:w="1246" w:type="dxa"/>
            <w:vAlign w:val="bottom"/>
          </w:tcPr>
          <w:p w14:paraId="28E62C8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0.25</w:t>
            </w:r>
          </w:p>
        </w:tc>
      </w:tr>
      <w:tr w:rsidR="004E61F7" w14:paraId="50509247" w14:textId="77777777">
        <w:trPr>
          <w:trHeight w:val="300"/>
        </w:trPr>
        <w:tc>
          <w:tcPr>
            <w:tcW w:w="901" w:type="dxa"/>
            <w:vAlign w:val="bottom"/>
          </w:tcPr>
          <w:p w14:paraId="650B426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44</w:t>
            </w:r>
          </w:p>
        </w:tc>
        <w:tc>
          <w:tcPr>
            <w:tcW w:w="1310" w:type="dxa"/>
            <w:vAlign w:val="bottom"/>
          </w:tcPr>
          <w:p w14:paraId="7BFE37C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0.14</w:t>
            </w:r>
          </w:p>
        </w:tc>
        <w:tc>
          <w:tcPr>
            <w:tcW w:w="1395" w:type="dxa"/>
            <w:vAlign w:val="bottom"/>
          </w:tcPr>
          <w:p w14:paraId="62AE1A5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0.36</w:t>
            </w:r>
          </w:p>
        </w:tc>
        <w:tc>
          <w:tcPr>
            <w:tcW w:w="1366" w:type="dxa"/>
            <w:vAlign w:val="bottom"/>
          </w:tcPr>
          <w:p w14:paraId="4C356807"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0.43</w:t>
            </w:r>
          </w:p>
        </w:tc>
        <w:tc>
          <w:tcPr>
            <w:tcW w:w="1458" w:type="dxa"/>
            <w:vAlign w:val="bottom"/>
          </w:tcPr>
          <w:p w14:paraId="37E4A80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5A0E624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74DCA91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0.07</w:t>
            </w:r>
          </w:p>
        </w:tc>
      </w:tr>
      <w:tr w:rsidR="004E61F7" w14:paraId="09D951B7" w14:textId="77777777">
        <w:trPr>
          <w:trHeight w:val="300"/>
        </w:trPr>
        <w:tc>
          <w:tcPr>
            <w:tcW w:w="901" w:type="dxa"/>
            <w:vAlign w:val="bottom"/>
          </w:tcPr>
          <w:p w14:paraId="3E08986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45</w:t>
            </w:r>
          </w:p>
        </w:tc>
        <w:tc>
          <w:tcPr>
            <w:tcW w:w="1310" w:type="dxa"/>
            <w:vAlign w:val="bottom"/>
          </w:tcPr>
          <w:p w14:paraId="6ACC068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0.39</w:t>
            </w:r>
          </w:p>
        </w:tc>
        <w:tc>
          <w:tcPr>
            <w:tcW w:w="1395" w:type="dxa"/>
            <w:vAlign w:val="bottom"/>
          </w:tcPr>
          <w:p w14:paraId="30244C9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0.39</w:t>
            </w:r>
          </w:p>
        </w:tc>
        <w:tc>
          <w:tcPr>
            <w:tcW w:w="1366" w:type="dxa"/>
            <w:vAlign w:val="bottom"/>
          </w:tcPr>
          <w:p w14:paraId="7B9A9F4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458" w:type="dxa"/>
            <w:vAlign w:val="bottom"/>
          </w:tcPr>
          <w:p w14:paraId="75DC8A7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0.17</w:t>
            </w:r>
          </w:p>
        </w:tc>
        <w:tc>
          <w:tcPr>
            <w:tcW w:w="1192" w:type="dxa"/>
            <w:vAlign w:val="bottom"/>
          </w:tcPr>
          <w:p w14:paraId="28B972E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6D7A59F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64AFEAF5" w14:textId="77777777">
        <w:trPr>
          <w:trHeight w:val="300"/>
        </w:trPr>
        <w:tc>
          <w:tcPr>
            <w:tcW w:w="901" w:type="dxa"/>
            <w:vAlign w:val="bottom"/>
          </w:tcPr>
          <w:p w14:paraId="712080D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46</w:t>
            </w:r>
          </w:p>
        </w:tc>
        <w:tc>
          <w:tcPr>
            <w:tcW w:w="1310" w:type="dxa"/>
            <w:vAlign w:val="bottom"/>
          </w:tcPr>
          <w:p w14:paraId="06FAB9A1"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5BB017F3"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0.50</w:t>
            </w:r>
          </w:p>
        </w:tc>
        <w:tc>
          <w:tcPr>
            <w:tcW w:w="1366" w:type="dxa"/>
            <w:vAlign w:val="bottom"/>
          </w:tcPr>
          <w:p w14:paraId="0D93A38A"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0.37</w:t>
            </w:r>
          </w:p>
        </w:tc>
        <w:tc>
          <w:tcPr>
            <w:tcW w:w="1458" w:type="dxa"/>
            <w:vAlign w:val="bottom"/>
          </w:tcPr>
          <w:p w14:paraId="73F5ABF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0.12</w:t>
            </w:r>
          </w:p>
        </w:tc>
        <w:tc>
          <w:tcPr>
            <w:tcW w:w="1192" w:type="dxa"/>
            <w:vAlign w:val="bottom"/>
          </w:tcPr>
          <w:p w14:paraId="32D208FB"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3EAF4326"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7E8829C0" w14:textId="77777777">
        <w:trPr>
          <w:trHeight w:val="300"/>
        </w:trPr>
        <w:tc>
          <w:tcPr>
            <w:tcW w:w="901" w:type="dxa"/>
            <w:vAlign w:val="bottom"/>
          </w:tcPr>
          <w:p w14:paraId="4BD5B74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47</w:t>
            </w:r>
          </w:p>
        </w:tc>
        <w:tc>
          <w:tcPr>
            <w:tcW w:w="1310" w:type="dxa"/>
            <w:vAlign w:val="bottom"/>
          </w:tcPr>
          <w:p w14:paraId="60E43B4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2EC3575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0.86</w:t>
            </w:r>
          </w:p>
        </w:tc>
        <w:tc>
          <w:tcPr>
            <w:tcW w:w="1366" w:type="dxa"/>
            <w:vAlign w:val="bottom"/>
          </w:tcPr>
          <w:p w14:paraId="16FA1C5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0.06</w:t>
            </w:r>
          </w:p>
        </w:tc>
        <w:tc>
          <w:tcPr>
            <w:tcW w:w="1458" w:type="dxa"/>
            <w:vAlign w:val="bottom"/>
          </w:tcPr>
          <w:p w14:paraId="141EF660"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0.06</w:t>
            </w:r>
          </w:p>
        </w:tc>
        <w:tc>
          <w:tcPr>
            <w:tcW w:w="1192" w:type="dxa"/>
            <w:vAlign w:val="bottom"/>
          </w:tcPr>
          <w:p w14:paraId="02DE8B8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246" w:type="dxa"/>
            <w:vAlign w:val="bottom"/>
          </w:tcPr>
          <w:p w14:paraId="2E9AAA6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75D5903E" w14:textId="77777777">
        <w:trPr>
          <w:trHeight w:val="300"/>
        </w:trPr>
        <w:tc>
          <w:tcPr>
            <w:tcW w:w="901" w:type="dxa"/>
            <w:vAlign w:val="bottom"/>
          </w:tcPr>
          <w:p w14:paraId="48B6B70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48</w:t>
            </w:r>
          </w:p>
        </w:tc>
        <w:tc>
          <w:tcPr>
            <w:tcW w:w="1310" w:type="dxa"/>
            <w:vAlign w:val="bottom"/>
          </w:tcPr>
          <w:p w14:paraId="2497EF7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0.22</w:t>
            </w:r>
          </w:p>
        </w:tc>
        <w:tc>
          <w:tcPr>
            <w:tcW w:w="1395" w:type="dxa"/>
            <w:vAlign w:val="bottom"/>
          </w:tcPr>
          <w:p w14:paraId="73CB82D9"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0.33</w:t>
            </w:r>
          </w:p>
        </w:tc>
        <w:tc>
          <w:tcPr>
            <w:tcW w:w="1366" w:type="dxa"/>
            <w:vAlign w:val="bottom"/>
          </w:tcPr>
          <w:p w14:paraId="6167A30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0.33</w:t>
            </w:r>
          </w:p>
        </w:tc>
        <w:tc>
          <w:tcPr>
            <w:tcW w:w="1458" w:type="dxa"/>
            <w:vAlign w:val="bottom"/>
          </w:tcPr>
          <w:p w14:paraId="5FE57E62"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0.11</w:t>
            </w:r>
          </w:p>
        </w:tc>
        <w:tc>
          <w:tcPr>
            <w:tcW w:w="1192" w:type="dxa"/>
            <w:vAlign w:val="bottom"/>
          </w:tcPr>
          <w:p w14:paraId="022E5CB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0.11</w:t>
            </w:r>
          </w:p>
        </w:tc>
        <w:tc>
          <w:tcPr>
            <w:tcW w:w="1246" w:type="dxa"/>
            <w:vAlign w:val="bottom"/>
          </w:tcPr>
          <w:p w14:paraId="47A73CD5"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4771EC89" w14:textId="77777777">
        <w:trPr>
          <w:trHeight w:val="300"/>
        </w:trPr>
        <w:tc>
          <w:tcPr>
            <w:tcW w:w="901" w:type="dxa"/>
            <w:vAlign w:val="bottom"/>
          </w:tcPr>
          <w:p w14:paraId="1D0B9BB4" w14:textId="77777777" w:rsidR="004E61F7" w:rsidRDefault="00000000">
            <w:pPr>
              <w:widowControl w:val="0"/>
              <w:spacing w:after="0" w:line="240" w:lineRule="auto"/>
              <w:jc w:val="center"/>
              <w:rPr>
                <w:sz w:val="16"/>
                <w:szCs w:val="16"/>
              </w:rPr>
            </w:pPr>
            <w:r>
              <w:rPr>
                <w:rFonts w:ascii="Times New Roman" w:hAnsi="Times New Roman" w:cs="Times New Roman"/>
                <w:sz w:val="16"/>
                <w:szCs w:val="16"/>
                <w:lang w:eastAsia="pt-BR"/>
              </w:rPr>
              <w:t>49</w:t>
            </w:r>
          </w:p>
        </w:tc>
        <w:tc>
          <w:tcPr>
            <w:tcW w:w="1310" w:type="dxa"/>
            <w:vAlign w:val="bottom"/>
          </w:tcPr>
          <w:p w14:paraId="6161018F"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395" w:type="dxa"/>
            <w:vAlign w:val="bottom"/>
          </w:tcPr>
          <w:p w14:paraId="6185BB7D"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0.66</w:t>
            </w:r>
          </w:p>
        </w:tc>
        <w:tc>
          <w:tcPr>
            <w:tcW w:w="1366" w:type="dxa"/>
            <w:vAlign w:val="bottom"/>
          </w:tcPr>
          <w:p w14:paraId="6276A3D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0.22</w:t>
            </w:r>
          </w:p>
        </w:tc>
        <w:tc>
          <w:tcPr>
            <w:tcW w:w="1458" w:type="dxa"/>
            <w:vAlign w:val="bottom"/>
          </w:tcPr>
          <w:p w14:paraId="7C796658"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c>
          <w:tcPr>
            <w:tcW w:w="1192" w:type="dxa"/>
            <w:vAlign w:val="bottom"/>
          </w:tcPr>
          <w:p w14:paraId="585830FC"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0.11</w:t>
            </w:r>
          </w:p>
        </w:tc>
        <w:tc>
          <w:tcPr>
            <w:tcW w:w="1246" w:type="dxa"/>
            <w:vAlign w:val="bottom"/>
          </w:tcPr>
          <w:p w14:paraId="4A5C067E" w14:textId="77777777" w:rsidR="004E61F7" w:rsidRDefault="00000000">
            <w:pPr>
              <w:widowControl w:val="0"/>
              <w:spacing w:after="0" w:line="240" w:lineRule="auto"/>
              <w:jc w:val="center"/>
              <w:rPr>
                <w:sz w:val="16"/>
                <w:szCs w:val="16"/>
              </w:rPr>
            </w:pPr>
            <w:r>
              <w:rPr>
                <w:rFonts w:ascii="Times New Roman" w:hAnsi="Times New Roman" w:cs="Times New Roman"/>
                <w:sz w:val="16"/>
                <w:szCs w:val="16"/>
              </w:rPr>
              <w:t>0.00</w:t>
            </w:r>
          </w:p>
        </w:tc>
      </w:tr>
      <w:tr w:rsidR="004E61F7" w14:paraId="6A872A5A" w14:textId="77777777">
        <w:trPr>
          <w:trHeight w:val="300"/>
        </w:trPr>
        <w:tc>
          <w:tcPr>
            <w:tcW w:w="901" w:type="dxa"/>
            <w:tcBorders>
              <w:bottom w:val="single" w:sz="4" w:space="0" w:color="000000"/>
            </w:tcBorders>
            <w:vAlign w:val="bottom"/>
          </w:tcPr>
          <w:p w14:paraId="788C18A9" w14:textId="77777777" w:rsidR="004E61F7" w:rsidRDefault="00000000">
            <w:pPr>
              <w:widowControl w:val="0"/>
              <w:spacing w:after="0" w:line="240" w:lineRule="auto"/>
              <w:jc w:val="center"/>
              <w:rPr>
                <w:sz w:val="16"/>
                <w:szCs w:val="16"/>
              </w:rPr>
            </w:pPr>
            <w:proofErr w:type="spellStart"/>
            <w:r>
              <w:rPr>
                <w:rFonts w:ascii="Times New Roman" w:hAnsi="Times New Roman" w:cs="Times New Roman"/>
                <w:b/>
                <w:bCs/>
                <w:sz w:val="16"/>
                <w:szCs w:val="16"/>
                <w:lang w:eastAsia="pt-BR"/>
              </w:rPr>
              <w:t>Mean</w:t>
            </w:r>
            <w:proofErr w:type="spellEnd"/>
          </w:p>
        </w:tc>
        <w:tc>
          <w:tcPr>
            <w:tcW w:w="1310" w:type="dxa"/>
            <w:tcBorders>
              <w:bottom w:val="single" w:sz="4" w:space="0" w:color="000000"/>
            </w:tcBorders>
            <w:vAlign w:val="bottom"/>
          </w:tcPr>
          <w:p w14:paraId="319B03E1" w14:textId="77777777" w:rsidR="004E61F7" w:rsidRDefault="00000000">
            <w:pPr>
              <w:widowControl w:val="0"/>
              <w:spacing w:after="0" w:line="240" w:lineRule="auto"/>
              <w:jc w:val="center"/>
              <w:rPr>
                <w:sz w:val="16"/>
                <w:szCs w:val="16"/>
              </w:rPr>
            </w:pPr>
            <w:r>
              <w:rPr>
                <w:rFonts w:ascii="Times New Roman" w:hAnsi="Times New Roman" w:cs="Times New Roman"/>
                <w:b/>
                <w:bCs/>
                <w:sz w:val="16"/>
                <w:szCs w:val="16"/>
              </w:rPr>
              <w:t>0.11</w:t>
            </w:r>
          </w:p>
        </w:tc>
        <w:tc>
          <w:tcPr>
            <w:tcW w:w="1395" w:type="dxa"/>
            <w:tcBorders>
              <w:bottom w:val="single" w:sz="4" w:space="0" w:color="000000"/>
            </w:tcBorders>
            <w:vAlign w:val="bottom"/>
          </w:tcPr>
          <w:p w14:paraId="22F0AB94" w14:textId="77777777" w:rsidR="004E61F7" w:rsidRDefault="00000000">
            <w:pPr>
              <w:widowControl w:val="0"/>
              <w:spacing w:after="0" w:line="240" w:lineRule="auto"/>
              <w:jc w:val="center"/>
              <w:rPr>
                <w:sz w:val="16"/>
                <w:szCs w:val="16"/>
              </w:rPr>
            </w:pPr>
            <w:r>
              <w:rPr>
                <w:rFonts w:ascii="Times New Roman" w:hAnsi="Times New Roman" w:cs="Times New Roman"/>
                <w:b/>
                <w:bCs/>
                <w:sz w:val="16"/>
                <w:szCs w:val="16"/>
              </w:rPr>
              <w:t>0.49</w:t>
            </w:r>
          </w:p>
        </w:tc>
        <w:tc>
          <w:tcPr>
            <w:tcW w:w="1366" w:type="dxa"/>
            <w:tcBorders>
              <w:bottom w:val="single" w:sz="4" w:space="0" w:color="000000"/>
            </w:tcBorders>
            <w:vAlign w:val="bottom"/>
          </w:tcPr>
          <w:p w14:paraId="05F30245" w14:textId="77777777" w:rsidR="004E61F7" w:rsidRDefault="00000000">
            <w:pPr>
              <w:widowControl w:val="0"/>
              <w:spacing w:after="0" w:line="240" w:lineRule="auto"/>
              <w:jc w:val="center"/>
              <w:rPr>
                <w:sz w:val="16"/>
                <w:szCs w:val="16"/>
              </w:rPr>
            </w:pPr>
            <w:r>
              <w:rPr>
                <w:rFonts w:ascii="Times New Roman" w:hAnsi="Times New Roman" w:cs="Times New Roman"/>
                <w:b/>
                <w:bCs/>
                <w:sz w:val="16"/>
                <w:szCs w:val="16"/>
              </w:rPr>
              <w:t>0.17</w:t>
            </w:r>
          </w:p>
        </w:tc>
        <w:tc>
          <w:tcPr>
            <w:tcW w:w="1458" w:type="dxa"/>
            <w:tcBorders>
              <w:bottom w:val="single" w:sz="4" w:space="0" w:color="000000"/>
            </w:tcBorders>
            <w:vAlign w:val="bottom"/>
          </w:tcPr>
          <w:p w14:paraId="56AAB8B4" w14:textId="77777777" w:rsidR="004E61F7" w:rsidRDefault="00000000">
            <w:pPr>
              <w:widowControl w:val="0"/>
              <w:spacing w:after="0" w:line="240" w:lineRule="auto"/>
              <w:jc w:val="center"/>
              <w:rPr>
                <w:sz w:val="16"/>
                <w:szCs w:val="16"/>
              </w:rPr>
            </w:pPr>
            <w:r>
              <w:rPr>
                <w:rFonts w:ascii="Times New Roman" w:hAnsi="Times New Roman" w:cs="Times New Roman"/>
                <w:b/>
                <w:bCs/>
                <w:sz w:val="16"/>
                <w:szCs w:val="16"/>
              </w:rPr>
              <w:t>0.09</w:t>
            </w:r>
          </w:p>
        </w:tc>
        <w:tc>
          <w:tcPr>
            <w:tcW w:w="1192" w:type="dxa"/>
            <w:tcBorders>
              <w:bottom w:val="single" w:sz="4" w:space="0" w:color="000000"/>
            </w:tcBorders>
            <w:vAlign w:val="bottom"/>
          </w:tcPr>
          <w:p w14:paraId="6E7CAE99" w14:textId="77777777" w:rsidR="004E61F7" w:rsidRDefault="00000000">
            <w:pPr>
              <w:widowControl w:val="0"/>
              <w:spacing w:after="0" w:line="240" w:lineRule="auto"/>
              <w:jc w:val="center"/>
              <w:rPr>
                <w:sz w:val="16"/>
                <w:szCs w:val="16"/>
              </w:rPr>
            </w:pPr>
            <w:r>
              <w:rPr>
                <w:rFonts w:ascii="Times New Roman" w:hAnsi="Times New Roman" w:cs="Times New Roman"/>
                <w:b/>
                <w:bCs/>
                <w:sz w:val="16"/>
                <w:szCs w:val="16"/>
              </w:rPr>
              <w:t>0.04</w:t>
            </w:r>
          </w:p>
        </w:tc>
        <w:tc>
          <w:tcPr>
            <w:tcW w:w="1246" w:type="dxa"/>
            <w:tcBorders>
              <w:bottom w:val="single" w:sz="4" w:space="0" w:color="000000"/>
            </w:tcBorders>
            <w:vAlign w:val="bottom"/>
          </w:tcPr>
          <w:p w14:paraId="40432249" w14:textId="77777777" w:rsidR="004E61F7" w:rsidRDefault="00000000">
            <w:pPr>
              <w:widowControl w:val="0"/>
              <w:spacing w:after="0" w:line="240" w:lineRule="auto"/>
              <w:jc w:val="center"/>
              <w:rPr>
                <w:sz w:val="16"/>
                <w:szCs w:val="16"/>
              </w:rPr>
            </w:pPr>
            <w:r>
              <w:rPr>
                <w:rFonts w:ascii="Times New Roman" w:hAnsi="Times New Roman" w:cs="Times New Roman"/>
                <w:b/>
                <w:bCs/>
                <w:sz w:val="16"/>
                <w:szCs w:val="16"/>
              </w:rPr>
              <w:t>0.07</w:t>
            </w:r>
          </w:p>
        </w:tc>
      </w:tr>
    </w:tbl>
    <w:p w14:paraId="5E70A4BF" w14:textId="77777777" w:rsidR="004E61F7" w:rsidRDefault="004E61F7">
      <w:pPr>
        <w:spacing w:line="480" w:lineRule="auto"/>
        <w:rPr>
          <w:rFonts w:ascii="Times New Roman" w:hAnsi="Times New Roman" w:cs="Times New Roman"/>
          <w:b/>
          <w:sz w:val="24"/>
          <w:szCs w:val="24"/>
          <w:lang w:val="en-US"/>
        </w:rPr>
      </w:pPr>
    </w:p>
    <w:p w14:paraId="226D1C5D" w14:textId="77777777" w:rsidR="004E61F7" w:rsidRDefault="004E61F7">
      <w:pPr>
        <w:pStyle w:val="Pa24"/>
        <w:spacing w:line="360" w:lineRule="auto"/>
        <w:jc w:val="both"/>
        <w:rPr>
          <w:rFonts w:ascii="Times New Roman" w:hAnsi="Times New Roman" w:cs="Times New Roman"/>
          <w:b/>
          <w:color w:val="auto"/>
          <w:lang w:val="en-US"/>
        </w:rPr>
      </w:pPr>
    </w:p>
    <w:p w14:paraId="4EE5E19E" w14:textId="77777777" w:rsidR="004E61F7" w:rsidRDefault="004E61F7">
      <w:pPr>
        <w:pStyle w:val="Pa24"/>
        <w:spacing w:line="360" w:lineRule="auto"/>
        <w:jc w:val="both"/>
        <w:rPr>
          <w:rFonts w:ascii="Times New Roman" w:hAnsi="Times New Roman" w:cs="Times New Roman"/>
          <w:b/>
          <w:color w:val="auto"/>
          <w:lang w:val="en-US"/>
        </w:rPr>
      </w:pPr>
    </w:p>
    <w:p w14:paraId="640D4F53" w14:textId="77777777" w:rsidR="004E61F7" w:rsidRDefault="004E61F7">
      <w:pPr>
        <w:pStyle w:val="Pa24"/>
        <w:spacing w:line="360" w:lineRule="auto"/>
        <w:jc w:val="both"/>
        <w:rPr>
          <w:rFonts w:ascii="Times New Roman" w:hAnsi="Times New Roman" w:cs="Times New Roman"/>
          <w:b/>
          <w:color w:val="auto"/>
          <w:lang w:val="en-US"/>
        </w:rPr>
      </w:pPr>
    </w:p>
    <w:p w14:paraId="6DA916B0" w14:textId="77777777" w:rsidR="004E61F7" w:rsidRDefault="004E61F7">
      <w:pPr>
        <w:pStyle w:val="Pa24"/>
        <w:spacing w:line="360" w:lineRule="auto"/>
        <w:jc w:val="both"/>
        <w:rPr>
          <w:rFonts w:ascii="Times New Roman" w:hAnsi="Times New Roman" w:cs="Times New Roman"/>
          <w:b/>
          <w:color w:val="auto"/>
          <w:lang w:val="en-US"/>
        </w:rPr>
      </w:pPr>
    </w:p>
    <w:p w14:paraId="0AD86197" w14:textId="77777777" w:rsidR="004E61F7" w:rsidRDefault="004E61F7">
      <w:pPr>
        <w:pStyle w:val="Pa24"/>
        <w:spacing w:line="360" w:lineRule="auto"/>
        <w:jc w:val="both"/>
        <w:rPr>
          <w:rFonts w:ascii="Times New Roman" w:hAnsi="Times New Roman" w:cs="Times New Roman"/>
          <w:b/>
          <w:color w:val="auto"/>
          <w:lang w:val="en-US"/>
        </w:rPr>
      </w:pPr>
    </w:p>
    <w:p w14:paraId="2A2496E1" w14:textId="77777777" w:rsidR="004E61F7" w:rsidRDefault="004E61F7">
      <w:pPr>
        <w:pStyle w:val="Pa24"/>
        <w:spacing w:line="360" w:lineRule="auto"/>
        <w:jc w:val="both"/>
        <w:rPr>
          <w:rFonts w:ascii="Times New Roman" w:hAnsi="Times New Roman" w:cs="Times New Roman"/>
          <w:b/>
          <w:color w:val="auto"/>
          <w:lang w:val="en-US"/>
        </w:rPr>
      </w:pPr>
    </w:p>
    <w:p w14:paraId="58BCF1FB" w14:textId="77777777" w:rsidR="004E61F7" w:rsidRDefault="004E61F7">
      <w:pPr>
        <w:pStyle w:val="Pa24"/>
        <w:spacing w:line="360" w:lineRule="auto"/>
        <w:jc w:val="both"/>
        <w:rPr>
          <w:rFonts w:ascii="Times New Roman" w:hAnsi="Times New Roman" w:cs="Times New Roman"/>
          <w:b/>
          <w:color w:val="auto"/>
          <w:lang w:val="en-US"/>
        </w:rPr>
      </w:pPr>
    </w:p>
    <w:p w14:paraId="639C0585" w14:textId="77777777" w:rsidR="004E61F7" w:rsidRDefault="004E61F7">
      <w:pPr>
        <w:pStyle w:val="Pa24"/>
        <w:spacing w:line="360" w:lineRule="auto"/>
        <w:jc w:val="both"/>
        <w:rPr>
          <w:rFonts w:ascii="Times New Roman" w:hAnsi="Times New Roman" w:cs="Times New Roman"/>
          <w:b/>
          <w:color w:val="auto"/>
          <w:lang w:val="en-US"/>
        </w:rPr>
      </w:pPr>
    </w:p>
    <w:p w14:paraId="738CA943" w14:textId="77777777" w:rsidR="004E61F7" w:rsidRDefault="004E61F7">
      <w:pPr>
        <w:pStyle w:val="Pa24"/>
        <w:spacing w:line="360" w:lineRule="auto"/>
        <w:jc w:val="both"/>
        <w:rPr>
          <w:rFonts w:ascii="Times New Roman" w:hAnsi="Times New Roman" w:cs="Times New Roman"/>
          <w:b/>
          <w:color w:val="auto"/>
          <w:lang w:val="en-US"/>
        </w:rPr>
      </w:pPr>
    </w:p>
    <w:p w14:paraId="76466965" w14:textId="77777777" w:rsidR="004E61F7" w:rsidRDefault="004E61F7">
      <w:pPr>
        <w:pStyle w:val="Pa24"/>
        <w:spacing w:line="360" w:lineRule="auto"/>
        <w:jc w:val="both"/>
        <w:rPr>
          <w:rFonts w:ascii="Times New Roman" w:hAnsi="Times New Roman" w:cs="Times New Roman"/>
          <w:b/>
          <w:color w:val="auto"/>
          <w:lang w:val="en-US"/>
        </w:rPr>
      </w:pPr>
    </w:p>
    <w:p w14:paraId="064643DA" w14:textId="77777777" w:rsidR="004E61F7" w:rsidRDefault="004E61F7">
      <w:pPr>
        <w:pStyle w:val="Pa24"/>
        <w:spacing w:line="360" w:lineRule="auto"/>
        <w:jc w:val="both"/>
        <w:rPr>
          <w:rFonts w:ascii="Times New Roman" w:hAnsi="Times New Roman" w:cs="Times New Roman"/>
          <w:b/>
          <w:color w:val="auto"/>
          <w:lang w:val="en-US"/>
        </w:rPr>
      </w:pPr>
    </w:p>
    <w:p w14:paraId="50A5B4EC" w14:textId="77777777" w:rsidR="004E61F7" w:rsidRDefault="004E61F7">
      <w:pPr>
        <w:pStyle w:val="Pa24"/>
        <w:spacing w:line="360" w:lineRule="auto"/>
        <w:jc w:val="both"/>
        <w:rPr>
          <w:rFonts w:ascii="Times New Roman" w:hAnsi="Times New Roman" w:cs="Times New Roman"/>
          <w:b/>
          <w:color w:val="auto"/>
          <w:lang w:val="en-US"/>
        </w:rPr>
      </w:pPr>
    </w:p>
    <w:p w14:paraId="001A9A74" w14:textId="77777777" w:rsidR="004E61F7" w:rsidRDefault="004E61F7">
      <w:pPr>
        <w:pStyle w:val="Pa24"/>
        <w:spacing w:line="360" w:lineRule="auto"/>
        <w:jc w:val="both"/>
        <w:rPr>
          <w:rFonts w:ascii="Times New Roman" w:hAnsi="Times New Roman" w:cs="Times New Roman"/>
          <w:b/>
          <w:color w:val="auto"/>
          <w:lang w:val="en-US"/>
        </w:rPr>
      </w:pPr>
    </w:p>
    <w:p w14:paraId="17A40A04" w14:textId="77777777" w:rsidR="004E61F7" w:rsidRDefault="004E61F7">
      <w:pPr>
        <w:pStyle w:val="Pa24"/>
        <w:spacing w:line="360" w:lineRule="auto"/>
        <w:jc w:val="both"/>
        <w:rPr>
          <w:rFonts w:ascii="Times New Roman" w:hAnsi="Times New Roman" w:cs="Times New Roman"/>
          <w:b/>
          <w:color w:val="auto"/>
          <w:lang w:val="en-US"/>
        </w:rPr>
      </w:pPr>
    </w:p>
    <w:p w14:paraId="0B2105F0" w14:textId="77777777" w:rsidR="004E61F7" w:rsidRDefault="004E61F7">
      <w:pPr>
        <w:pStyle w:val="Pa24"/>
        <w:spacing w:line="360" w:lineRule="auto"/>
        <w:jc w:val="both"/>
        <w:rPr>
          <w:rFonts w:ascii="Times New Roman" w:hAnsi="Times New Roman" w:cs="Times New Roman"/>
          <w:b/>
          <w:color w:val="auto"/>
          <w:lang w:val="en-US"/>
        </w:rPr>
      </w:pPr>
    </w:p>
    <w:p w14:paraId="0CED78CD" w14:textId="77777777" w:rsidR="004E61F7" w:rsidRDefault="004E61F7">
      <w:pPr>
        <w:pStyle w:val="Pa24"/>
        <w:spacing w:line="360" w:lineRule="auto"/>
        <w:jc w:val="both"/>
        <w:rPr>
          <w:rFonts w:ascii="Times New Roman" w:hAnsi="Times New Roman" w:cs="Times New Roman"/>
          <w:b/>
          <w:color w:val="auto"/>
          <w:lang w:val="en-US"/>
        </w:rPr>
      </w:pPr>
    </w:p>
    <w:p w14:paraId="0D400761" w14:textId="77777777" w:rsidR="004E61F7" w:rsidRDefault="004E61F7">
      <w:pPr>
        <w:pStyle w:val="Pa24"/>
        <w:spacing w:line="360" w:lineRule="auto"/>
        <w:jc w:val="both"/>
        <w:rPr>
          <w:rFonts w:ascii="Times New Roman" w:hAnsi="Times New Roman" w:cs="Times New Roman"/>
          <w:b/>
          <w:color w:val="auto"/>
          <w:lang w:val="en-US"/>
        </w:rPr>
      </w:pPr>
    </w:p>
    <w:p w14:paraId="6C67D508" w14:textId="77777777" w:rsidR="004E61F7" w:rsidRDefault="004E61F7">
      <w:pPr>
        <w:pStyle w:val="Pa24"/>
        <w:spacing w:line="360" w:lineRule="auto"/>
        <w:jc w:val="both"/>
        <w:rPr>
          <w:rFonts w:ascii="Times New Roman" w:hAnsi="Times New Roman" w:cs="Times New Roman"/>
          <w:b/>
          <w:color w:val="auto"/>
          <w:lang w:val="en-US"/>
        </w:rPr>
      </w:pPr>
    </w:p>
    <w:p w14:paraId="66647A2A" w14:textId="77777777" w:rsidR="004E61F7" w:rsidRDefault="004E61F7">
      <w:pPr>
        <w:pStyle w:val="Pa24"/>
        <w:spacing w:line="360" w:lineRule="auto"/>
        <w:jc w:val="both"/>
        <w:rPr>
          <w:rFonts w:ascii="Times New Roman" w:hAnsi="Times New Roman" w:cs="Times New Roman"/>
          <w:b/>
          <w:color w:val="auto"/>
          <w:lang w:val="en-US"/>
        </w:rPr>
      </w:pPr>
    </w:p>
    <w:p w14:paraId="37AF7CA4" w14:textId="77777777" w:rsidR="004E61F7" w:rsidRDefault="004E61F7">
      <w:pPr>
        <w:pStyle w:val="Pa24"/>
        <w:spacing w:line="360" w:lineRule="auto"/>
        <w:jc w:val="both"/>
        <w:rPr>
          <w:rFonts w:ascii="Times New Roman" w:hAnsi="Times New Roman" w:cs="Times New Roman"/>
          <w:b/>
          <w:color w:val="auto"/>
          <w:lang w:val="en-US"/>
        </w:rPr>
      </w:pPr>
    </w:p>
    <w:p w14:paraId="624D822F" w14:textId="77777777" w:rsidR="004E61F7" w:rsidRDefault="004E61F7">
      <w:pPr>
        <w:pStyle w:val="Pa24"/>
        <w:spacing w:line="360" w:lineRule="auto"/>
        <w:jc w:val="both"/>
        <w:rPr>
          <w:rFonts w:ascii="Times New Roman" w:hAnsi="Times New Roman" w:cs="Times New Roman"/>
          <w:b/>
          <w:color w:val="auto"/>
          <w:lang w:val="en-US"/>
        </w:rPr>
      </w:pPr>
    </w:p>
    <w:p w14:paraId="52882069" w14:textId="77777777" w:rsidR="004E61F7" w:rsidRDefault="004E61F7">
      <w:pPr>
        <w:pStyle w:val="Pa24"/>
        <w:spacing w:line="360" w:lineRule="auto"/>
        <w:jc w:val="both"/>
        <w:rPr>
          <w:rFonts w:ascii="Times New Roman" w:hAnsi="Times New Roman" w:cs="Times New Roman"/>
          <w:b/>
          <w:color w:val="auto"/>
          <w:lang w:val="en-US"/>
        </w:rPr>
      </w:pPr>
    </w:p>
    <w:p w14:paraId="4B504618" w14:textId="77777777" w:rsidR="004E61F7" w:rsidRDefault="004E61F7">
      <w:pPr>
        <w:pStyle w:val="Pa24"/>
        <w:spacing w:line="360" w:lineRule="auto"/>
        <w:jc w:val="both"/>
        <w:rPr>
          <w:rFonts w:ascii="Times New Roman" w:hAnsi="Times New Roman" w:cs="Times New Roman"/>
          <w:b/>
          <w:color w:val="auto"/>
          <w:lang w:val="en-US"/>
        </w:rPr>
      </w:pPr>
    </w:p>
    <w:p w14:paraId="619DDA69" w14:textId="77777777" w:rsidR="004E61F7" w:rsidRDefault="004E61F7">
      <w:pPr>
        <w:pStyle w:val="Pa24"/>
        <w:spacing w:line="360" w:lineRule="auto"/>
        <w:jc w:val="both"/>
        <w:rPr>
          <w:rFonts w:ascii="Times New Roman" w:hAnsi="Times New Roman" w:cs="Times New Roman"/>
          <w:b/>
          <w:color w:val="auto"/>
          <w:lang w:val="en-US"/>
        </w:rPr>
      </w:pPr>
    </w:p>
    <w:p w14:paraId="7FD0EA39" w14:textId="77777777" w:rsidR="004E61F7" w:rsidRDefault="004E61F7">
      <w:pPr>
        <w:pStyle w:val="Pa24"/>
        <w:spacing w:line="360" w:lineRule="auto"/>
        <w:jc w:val="both"/>
        <w:rPr>
          <w:rFonts w:ascii="Times New Roman" w:hAnsi="Times New Roman" w:cs="Times New Roman"/>
          <w:color w:val="auto"/>
          <w:lang w:val="en-US"/>
        </w:rPr>
      </w:pPr>
    </w:p>
    <w:p w14:paraId="0CB6851F" w14:textId="77777777" w:rsidR="004E61F7" w:rsidRDefault="004E61F7">
      <w:pPr>
        <w:pStyle w:val="Pa24"/>
        <w:spacing w:line="360" w:lineRule="auto"/>
        <w:jc w:val="both"/>
        <w:rPr>
          <w:rFonts w:ascii="Times New Roman" w:hAnsi="Times New Roman" w:cs="Times New Roman"/>
          <w:color w:val="auto"/>
          <w:lang w:val="en-US"/>
        </w:rPr>
      </w:pPr>
    </w:p>
    <w:p w14:paraId="511DA5D7" w14:textId="77777777" w:rsidR="004E61F7" w:rsidRDefault="00000000">
      <w:pPr>
        <w:pStyle w:val="Pa24"/>
        <w:spacing w:line="360" w:lineRule="auto"/>
        <w:jc w:val="both"/>
        <w:rPr>
          <w:rFonts w:ascii="Times New Roman" w:hAnsi="Times New Roman" w:cs="Times New Roman"/>
          <w:color w:val="auto"/>
          <w:lang w:val="en-US"/>
        </w:rPr>
      </w:pPr>
      <w:r>
        <w:rPr>
          <w:rFonts w:ascii="Times New Roman" w:hAnsi="Times New Roman" w:cs="Times New Roman"/>
          <w:b/>
          <w:color w:val="auto"/>
          <w:lang w:val="en-US"/>
        </w:rPr>
        <w:lastRenderedPageBreak/>
        <w:t xml:space="preserve">Table S4. </w:t>
      </w:r>
      <w:r>
        <w:rPr>
          <w:rFonts w:ascii="Times New Roman" w:hAnsi="Times New Roman" w:cs="Times New Roman"/>
          <w:color w:val="auto"/>
          <w:lang w:val="en-US"/>
        </w:rPr>
        <w:t xml:space="preserve">Network descriptors used in the study. Network metrics follow May 1973, Tilman 1996; Dunne et al., 2002; May 1973, Stouffer &amp; </w:t>
      </w:r>
      <w:proofErr w:type="spellStart"/>
      <w:r>
        <w:rPr>
          <w:rFonts w:ascii="Times New Roman" w:hAnsi="Times New Roman" w:cs="Times New Roman"/>
          <w:color w:val="auto"/>
          <w:lang w:val="en-US"/>
        </w:rPr>
        <w:t>Bascompte</w:t>
      </w:r>
      <w:proofErr w:type="spellEnd"/>
      <w:r>
        <w:rPr>
          <w:rFonts w:ascii="Times New Roman" w:hAnsi="Times New Roman" w:cs="Times New Roman"/>
          <w:color w:val="auto"/>
          <w:lang w:val="en-US"/>
        </w:rPr>
        <w:t xml:space="preserve"> 2011; </w:t>
      </w:r>
      <w:r>
        <w:rPr>
          <w:rFonts w:ascii="Times New Roman" w:eastAsia="Lato-Regular" w:hAnsi="Times New Roman" w:cs="Times New Roman"/>
          <w:color w:val="auto"/>
          <w:lang w:val="en-US"/>
        </w:rPr>
        <w:t>Almeida‐Neto, et al., 2008.</w:t>
      </w:r>
    </w:p>
    <w:p w14:paraId="7970100E" w14:textId="77777777" w:rsidR="004E61F7" w:rsidRDefault="004E61F7">
      <w:pPr>
        <w:pStyle w:val="Default"/>
        <w:spacing w:line="360" w:lineRule="auto"/>
        <w:jc w:val="both"/>
        <w:rPr>
          <w:rFonts w:ascii="Times New Roman" w:hAnsi="Times New Roman" w:cs="Times New Roman"/>
          <w:color w:val="auto"/>
          <w:lang w:val="en-US"/>
        </w:rPr>
      </w:pPr>
    </w:p>
    <w:tbl>
      <w:tblPr>
        <w:tblpPr w:leftFromText="141" w:rightFromText="141" w:bottomFromText="160" w:vertAnchor="text" w:horzAnchor="page" w:tblpX="1096" w:tblpY="-324"/>
        <w:tblW w:w="9992" w:type="dxa"/>
        <w:tblLayout w:type="fixed"/>
        <w:tblCellMar>
          <w:left w:w="60" w:type="dxa"/>
          <w:right w:w="70" w:type="dxa"/>
        </w:tblCellMar>
        <w:tblLook w:val="04A0" w:firstRow="1" w:lastRow="0" w:firstColumn="1" w:lastColumn="0" w:noHBand="0" w:noVBand="1"/>
      </w:tblPr>
      <w:tblGrid>
        <w:gridCol w:w="446"/>
        <w:gridCol w:w="1196"/>
        <w:gridCol w:w="1025"/>
        <w:gridCol w:w="1191"/>
        <w:gridCol w:w="1359"/>
        <w:gridCol w:w="1986"/>
        <w:gridCol w:w="2789"/>
      </w:tblGrid>
      <w:tr w:rsidR="004E61F7" w14:paraId="46B38544" w14:textId="77777777">
        <w:trPr>
          <w:trHeight w:val="187"/>
        </w:trPr>
        <w:tc>
          <w:tcPr>
            <w:tcW w:w="446" w:type="dxa"/>
            <w:tcBorders>
              <w:top w:val="single" w:sz="4" w:space="0" w:color="000000"/>
              <w:bottom w:val="single" w:sz="4" w:space="0" w:color="000000"/>
            </w:tcBorders>
          </w:tcPr>
          <w:p w14:paraId="5B24D8F4" w14:textId="77777777" w:rsidR="004E61F7" w:rsidRDefault="00000000">
            <w:pPr>
              <w:widowControl w:val="0"/>
              <w:spacing w:after="0" w:line="240" w:lineRule="auto"/>
              <w:jc w:val="center"/>
              <w:rPr>
                <w:sz w:val="12"/>
                <w:szCs w:val="12"/>
              </w:rPr>
            </w:pPr>
            <w:r>
              <w:rPr>
                <w:rFonts w:ascii="Times New Roman" w:hAnsi="Times New Roman" w:cs="Times New Roman"/>
                <w:b/>
                <w:sz w:val="12"/>
                <w:szCs w:val="12"/>
              </w:rPr>
              <w:t>ID</w:t>
            </w:r>
          </w:p>
        </w:tc>
        <w:tc>
          <w:tcPr>
            <w:tcW w:w="1196" w:type="dxa"/>
            <w:tcBorders>
              <w:top w:val="single" w:sz="4" w:space="0" w:color="000000"/>
              <w:bottom w:val="single" w:sz="4" w:space="0" w:color="000000"/>
            </w:tcBorders>
            <w:vAlign w:val="center"/>
          </w:tcPr>
          <w:p w14:paraId="2FA3E9D3" w14:textId="77777777" w:rsidR="004E61F7" w:rsidRDefault="00000000">
            <w:pPr>
              <w:widowControl w:val="0"/>
              <w:spacing w:after="0" w:line="240" w:lineRule="auto"/>
              <w:jc w:val="center"/>
              <w:rPr>
                <w:sz w:val="12"/>
                <w:szCs w:val="12"/>
              </w:rPr>
            </w:pPr>
            <w:proofErr w:type="spellStart"/>
            <w:r>
              <w:rPr>
                <w:rFonts w:ascii="Times New Roman" w:hAnsi="Times New Roman" w:cs="Times New Roman"/>
                <w:b/>
                <w:sz w:val="12"/>
                <w:szCs w:val="12"/>
              </w:rPr>
              <w:t>Nestedness</w:t>
            </w:r>
            <w:proofErr w:type="spellEnd"/>
            <w:r>
              <w:rPr>
                <w:rFonts w:ascii="Times New Roman" w:hAnsi="Times New Roman" w:cs="Times New Roman"/>
                <w:b/>
                <w:sz w:val="12"/>
                <w:szCs w:val="12"/>
              </w:rPr>
              <w:t xml:space="preserve"> (</w:t>
            </w:r>
            <w:r>
              <w:rPr>
                <w:rFonts w:ascii="Times New Roman" w:hAnsi="Times New Roman" w:cs="Times New Roman"/>
                <w:b/>
                <w:i/>
                <w:sz w:val="12"/>
                <w:szCs w:val="12"/>
                <w:lang w:val="en-US"/>
              </w:rPr>
              <w:t>NODF)</w:t>
            </w:r>
          </w:p>
        </w:tc>
        <w:tc>
          <w:tcPr>
            <w:tcW w:w="1025" w:type="dxa"/>
            <w:tcBorders>
              <w:top w:val="single" w:sz="4" w:space="0" w:color="000000"/>
              <w:bottom w:val="single" w:sz="4" w:space="0" w:color="000000"/>
            </w:tcBorders>
            <w:vAlign w:val="center"/>
          </w:tcPr>
          <w:p w14:paraId="3E4E0DAF" w14:textId="77777777" w:rsidR="004E61F7" w:rsidRDefault="00000000">
            <w:pPr>
              <w:widowControl w:val="0"/>
              <w:spacing w:after="0" w:line="240" w:lineRule="auto"/>
              <w:jc w:val="center"/>
              <w:rPr>
                <w:sz w:val="12"/>
                <w:szCs w:val="12"/>
              </w:rPr>
            </w:pPr>
            <w:r>
              <w:rPr>
                <w:rFonts w:ascii="Times New Roman" w:hAnsi="Times New Roman" w:cs="Times New Roman"/>
                <w:b/>
                <w:i/>
                <w:sz w:val="12"/>
                <w:szCs w:val="12"/>
                <w:lang w:val="en-US" w:eastAsia="pt-BR"/>
              </w:rPr>
              <w:t>Modularity (Q)</w:t>
            </w:r>
          </w:p>
        </w:tc>
        <w:tc>
          <w:tcPr>
            <w:tcW w:w="1191" w:type="dxa"/>
            <w:tcBorders>
              <w:top w:val="single" w:sz="4" w:space="0" w:color="000000"/>
              <w:bottom w:val="single" w:sz="4" w:space="0" w:color="000000"/>
            </w:tcBorders>
            <w:vAlign w:val="center"/>
          </w:tcPr>
          <w:p w14:paraId="536FB7BB" w14:textId="77777777" w:rsidR="004E61F7" w:rsidRDefault="00000000">
            <w:pPr>
              <w:widowControl w:val="0"/>
              <w:spacing w:after="0" w:line="240" w:lineRule="auto"/>
              <w:jc w:val="center"/>
              <w:rPr>
                <w:sz w:val="12"/>
                <w:szCs w:val="12"/>
              </w:rPr>
            </w:pPr>
            <w:proofErr w:type="spellStart"/>
            <w:r>
              <w:rPr>
                <w:rFonts w:ascii="Times New Roman" w:hAnsi="Times New Roman" w:cs="Times New Roman"/>
                <w:b/>
                <w:sz w:val="12"/>
                <w:szCs w:val="12"/>
              </w:rPr>
              <w:t>Specialization</w:t>
            </w:r>
            <w:proofErr w:type="spellEnd"/>
            <w:r>
              <w:rPr>
                <w:rFonts w:ascii="Times New Roman" w:hAnsi="Times New Roman" w:cs="Times New Roman"/>
                <w:b/>
                <w:sz w:val="12"/>
                <w:szCs w:val="12"/>
              </w:rPr>
              <w:t xml:space="preserve"> (</w:t>
            </w:r>
            <w:r>
              <w:rPr>
                <w:rFonts w:ascii="Times New Roman" w:hAnsi="Times New Roman" w:cs="Times New Roman"/>
                <w:b/>
                <w:i/>
                <w:sz w:val="12"/>
                <w:szCs w:val="12"/>
                <w:lang w:val="en-US"/>
              </w:rPr>
              <w:t>H</w:t>
            </w:r>
            <w:r>
              <w:rPr>
                <w:rFonts w:ascii="Times New Roman" w:hAnsi="Times New Roman" w:cs="Times New Roman"/>
                <w:b/>
                <w:i/>
                <w:iCs/>
                <w:sz w:val="12"/>
                <w:szCs w:val="12"/>
                <w:vertAlign w:val="subscript"/>
                <w:lang w:val="en-US"/>
              </w:rPr>
              <w:t>2</w:t>
            </w:r>
            <w:r>
              <w:rPr>
                <w:rFonts w:ascii="Times New Roman" w:hAnsi="Times New Roman" w:cs="Times New Roman"/>
                <w:b/>
                <w:i/>
                <w:sz w:val="12"/>
                <w:szCs w:val="12"/>
                <w:lang w:val="en-US"/>
              </w:rPr>
              <w:t>’)</w:t>
            </w:r>
          </w:p>
        </w:tc>
        <w:tc>
          <w:tcPr>
            <w:tcW w:w="1359" w:type="dxa"/>
            <w:tcBorders>
              <w:top w:val="single" w:sz="4" w:space="0" w:color="000000"/>
              <w:bottom w:val="single" w:sz="4" w:space="0" w:color="000000"/>
            </w:tcBorders>
            <w:vAlign w:val="center"/>
          </w:tcPr>
          <w:p w14:paraId="7FE873DF" w14:textId="77777777" w:rsidR="004E61F7" w:rsidRDefault="00000000">
            <w:pPr>
              <w:widowControl w:val="0"/>
              <w:spacing w:after="0" w:line="240" w:lineRule="auto"/>
              <w:jc w:val="center"/>
              <w:rPr>
                <w:sz w:val="12"/>
                <w:szCs w:val="12"/>
              </w:rPr>
            </w:pPr>
            <w:proofErr w:type="spellStart"/>
            <w:r>
              <w:rPr>
                <w:rFonts w:ascii="Times New Roman" w:hAnsi="Times New Roman" w:cs="Times New Roman"/>
                <w:b/>
                <w:sz w:val="12"/>
                <w:szCs w:val="12"/>
              </w:rPr>
              <w:t>Number</w:t>
            </w:r>
            <w:proofErr w:type="spellEnd"/>
            <w:r>
              <w:rPr>
                <w:rFonts w:ascii="Times New Roman" w:hAnsi="Times New Roman" w:cs="Times New Roman"/>
                <w:b/>
                <w:sz w:val="12"/>
                <w:szCs w:val="12"/>
              </w:rPr>
              <w:t xml:space="preserve"> </w:t>
            </w:r>
            <w:proofErr w:type="spellStart"/>
            <w:r>
              <w:rPr>
                <w:rFonts w:ascii="Times New Roman" w:hAnsi="Times New Roman" w:cs="Times New Roman"/>
                <w:b/>
                <w:sz w:val="12"/>
                <w:szCs w:val="12"/>
              </w:rPr>
              <w:t>of</w:t>
            </w:r>
            <w:proofErr w:type="spellEnd"/>
            <w:r>
              <w:rPr>
                <w:rFonts w:ascii="Times New Roman" w:hAnsi="Times New Roman" w:cs="Times New Roman"/>
                <w:b/>
                <w:sz w:val="12"/>
                <w:szCs w:val="12"/>
              </w:rPr>
              <w:t xml:space="preserve"> links</w:t>
            </w:r>
          </w:p>
        </w:tc>
        <w:tc>
          <w:tcPr>
            <w:tcW w:w="1986" w:type="dxa"/>
            <w:tcBorders>
              <w:top w:val="single" w:sz="4" w:space="0" w:color="000000"/>
              <w:bottom w:val="single" w:sz="4" w:space="0" w:color="000000"/>
            </w:tcBorders>
            <w:vAlign w:val="center"/>
          </w:tcPr>
          <w:p w14:paraId="13B22448" w14:textId="77777777" w:rsidR="004E61F7" w:rsidRDefault="00000000">
            <w:pPr>
              <w:widowControl w:val="0"/>
              <w:spacing w:after="0" w:line="240" w:lineRule="auto"/>
              <w:jc w:val="center"/>
              <w:rPr>
                <w:sz w:val="12"/>
                <w:szCs w:val="12"/>
              </w:rPr>
            </w:pPr>
            <w:proofErr w:type="spellStart"/>
            <w:r>
              <w:rPr>
                <w:rFonts w:ascii="Times New Roman" w:hAnsi="Times New Roman" w:cs="Times New Roman"/>
                <w:b/>
                <w:sz w:val="12"/>
                <w:szCs w:val="12"/>
              </w:rPr>
              <w:t>Number</w:t>
            </w:r>
            <w:proofErr w:type="spellEnd"/>
            <w:r>
              <w:rPr>
                <w:rFonts w:ascii="Times New Roman" w:hAnsi="Times New Roman" w:cs="Times New Roman"/>
                <w:b/>
                <w:sz w:val="12"/>
                <w:szCs w:val="12"/>
              </w:rPr>
              <w:t xml:space="preserve"> </w:t>
            </w:r>
            <w:proofErr w:type="spellStart"/>
            <w:r>
              <w:rPr>
                <w:rFonts w:ascii="Times New Roman" w:hAnsi="Times New Roman" w:cs="Times New Roman"/>
                <w:b/>
                <w:sz w:val="12"/>
                <w:szCs w:val="12"/>
              </w:rPr>
              <w:t>of</w:t>
            </w:r>
            <w:proofErr w:type="spellEnd"/>
            <w:r>
              <w:rPr>
                <w:rFonts w:ascii="Times New Roman" w:hAnsi="Times New Roman" w:cs="Times New Roman"/>
                <w:b/>
                <w:sz w:val="12"/>
                <w:szCs w:val="12"/>
              </w:rPr>
              <w:t xml:space="preserve"> </w:t>
            </w:r>
            <w:proofErr w:type="spellStart"/>
            <w:r>
              <w:rPr>
                <w:rFonts w:ascii="Times New Roman" w:hAnsi="Times New Roman" w:cs="Times New Roman"/>
                <w:b/>
                <w:sz w:val="12"/>
                <w:szCs w:val="12"/>
              </w:rPr>
              <w:t>species</w:t>
            </w:r>
            <w:proofErr w:type="spellEnd"/>
          </w:p>
        </w:tc>
        <w:tc>
          <w:tcPr>
            <w:tcW w:w="2789" w:type="dxa"/>
            <w:tcBorders>
              <w:top w:val="single" w:sz="4" w:space="0" w:color="000000"/>
              <w:bottom w:val="single" w:sz="4" w:space="0" w:color="000000"/>
            </w:tcBorders>
            <w:vAlign w:val="center"/>
          </w:tcPr>
          <w:p w14:paraId="342691C8" w14:textId="77777777" w:rsidR="004E61F7" w:rsidRDefault="00000000">
            <w:pPr>
              <w:widowControl w:val="0"/>
              <w:spacing w:after="0" w:line="240" w:lineRule="auto"/>
              <w:ind w:right="454"/>
              <w:jc w:val="center"/>
              <w:rPr>
                <w:sz w:val="12"/>
                <w:szCs w:val="12"/>
              </w:rPr>
            </w:pPr>
            <w:r>
              <w:rPr>
                <w:rFonts w:ascii="Times New Roman" w:hAnsi="Times New Roman" w:cs="Times New Roman"/>
                <w:b/>
                <w:sz w:val="12"/>
                <w:szCs w:val="12"/>
              </w:rPr>
              <w:t xml:space="preserve">Link </w:t>
            </w:r>
            <w:proofErr w:type="spellStart"/>
            <w:r>
              <w:rPr>
                <w:rFonts w:ascii="Times New Roman" w:hAnsi="Times New Roman" w:cs="Times New Roman"/>
                <w:b/>
                <w:sz w:val="12"/>
                <w:szCs w:val="12"/>
              </w:rPr>
              <w:t>density</w:t>
            </w:r>
            <w:proofErr w:type="spellEnd"/>
          </w:p>
        </w:tc>
      </w:tr>
      <w:tr w:rsidR="004E61F7" w14:paraId="609939BA" w14:textId="77777777">
        <w:trPr>
          <w:trHeight w:val="187"/>
        </w:trPr>
        <w:tc>
          <w:tcPr>
            <w:tcW w:w="446" w:type="dxa"/>
            <w:tcBorders>
              <w:top w:val="single" w:sz="4" w:space="0" w:color="000000"/>
            </w:tcBorders>
            <w:vAlign w:val="bottom"/>
          </w:tcPr>
          <w:p w14:paraId="700C52D9"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01</w:t>
            </w:r>
          </w:p>
        </w:tc>
        <w:tc>
          <w:tcPr>
            <w:tcW w:w="1196" w:type="dxa"/>
            <w:tcBorders>
              <w:top w:val="single" w:sz="4" w:space="0" w:color="000000"/>
            </w:tcBorders>
            <w:vAlign w:val="bottom"/>
          </w:tcPr>
          <w:p w14:paraId="23D3442C" w14:textId="77777777" w:rsidR="004E61F7" w:rsidRDefault="00000000">
            <w:pPr>
              <w:pStyle w:val="TableContents"/>
              <w:spacing w:after="0" w:line="240" w:lineRule="auto"/>
              <w:jc w:val="center"/>
              <w:rPr>
                <w:sz w:val="12"/>
                <w:szCs w:val="12"/>
              </w:rPr>
            </w:pPr>
            <w:r>
              <w:rPr>
                <w:rFonts w:ascii="Times New Roman" w:hAnsi="Times New Roman"/>
                <w:sz w:val="12"/>
                <w:szCs w:val="12"/>
              </w:rPr>
              <w:t>59.29</w:t>
            </w:r>
          </w:p>
        </w:tc>
        <w:tc>
          <w:tcPr>
            <w:tcW w:w="1025" w:type="dxa"/>
            <w:tcBorders>
              <w:top w:val="single" w:sz="4" w:space="0" w:color="000000"/>
            </w:tcBorders>
            <w:vAlign w:val="bottom"/>
          </w:tcPr>
          <w:p w14:paraId="7AEB10B1" w14:textId="77777777" w:rsidR="004E61F7" w:rsidRDefault="00000000">
            <w:pPr>
              <w:pStyle w:val="TableContents"/>
              <w:spacing w:after="0" w:line="240" w:lineRule="auto"/>
              <w:jc w:val="center"/>
              <w:rPr>
                <w:sz w:val="12"/>
                <w:szCs w:val="12"/>
              </w:rPr>
            </w:pPr>
            <w:r>
              <w:rPr>
                <w:rFonts w:ascii="Times New Roman" w:hAnsi="Times New Roman"/>
                <w:sz w:val="12"/>
                <w:szCs w:val="12"/>
              </w:rPr>
              <w:t>0.2</w:t>
            </w:r>
          </w:p>
        </w:tc>
        <w:tc>
          <w:tcPr>
            <w:tcW w:w="1191" w:type="dxa"/>
            <w:tcBorders>
              <w:top w:val="single" w:sz="4" w:space="0" w:color="000000"/>
            </w:tcBorders>
            <w:vAlign w:val="bottom"/>
          </w:tcPr>
          <w:p w14:paraId="26EC45CC" w14:textId="77777777" w:rsidR="004E61F7" w:rsidRDefault="00000000">
            <w:pPr>
              <w:pStyle w:val="TableContents"/>
              <w:spacing w:after="0" w:line="240" w:lineRule="auto"/>
              <w:jc w:val="center"/>
              <w:rPr>
                <w:sz w:val="12"/>
                <w:szCs w:val="12"/>
              </w:rPr>
            </w:pPr>
            <w:r>
              <w:rPr>
                <w:rFonts w:ascii="Times New Roman" w:hAnsi="Times New Roman"/>
                <w:sz w:val="12"/>
                <w:szCs w:val="12"/>
              </w:rPr>
              <w:t>0.29</w:t>
            </w:r>
          </w:p>
        </w:tc>
        <w:tc>
          <w:tcPr>
            <w:tcW w:w="1359" w:type="dxa"/>
            <w:tcBorders>
              <w:top w:val="single" w:sz="4" w:space="0" w:color="000000"/>
            </w:tcBorders>
            <w:vAlign w:val="bottom"/>
          </w:tcPr>
          <w:p w14:paraId="513E6160" w14:textId="77777777" w:rsidR="004E61F7" w:rsidRDefault="00000000">
            <w:pPr>
              <w:pStyle w:val="TableContents"/>
              <w:spacing w:after="0" w:line="240" w:lineRule="auto"/>
              <w:jc w:val="center"/>
              <w:rPr>
                <w:sz w:val="12"/>
                <w:szCs w:val="12"/>
              </w:rPr>
            </w:pPr>
            <w:r>
              <w:rPr>
                <w:rFonts w:ascii="Times New Roman" w:hAnsi="Times New Roman"/>
                <w:sz w:val="12"/>
                <w:szCs w:val="12"/>
              </w:rPr>
              <w:t>21.41</w:t>
            </w:r>
          </w:p>
        </w:tc>
        <w:tc>
          <w:tcPr>
            <w:tcW w:w="1986" w:type="dxa"/>
            <w:tcBorders>
              <w:top w:val="single" w:sz="4" w:space="0" w:color="000000"/>
            </w:tcBorders>
            <w:vAlign w:val="bottom"/>
          </w:tcPr>
          <w:p w14:paraId="612A778A" w14:textId="77777777" w:rsidR="004E61F7" w:rsidRDefault="00000000">
            <w:pPr>
              <w:pStyle w:val="TableContents"/>
              <w:spacing w:after="0" w:line="240" w:lineRule="auto"/>
              <w:jc w:val="center"/>
              <w:rPr>
                <w:sz w:val="12"/>
                <w:szCs w:val="12"/>
              </w:rPr>
            </w:pPr>
            <w:r>
              <w:rPr>
                <w:rFonts w:ascii="Times New Roman" w:hAnsi="Times New Roman"/>
                <w:sz w:val="12"/>
                <w:szCs w:val="12"/>
              </w:rPr>
              <w:t>8</w:t>
            </w:r>
          </w:p>
        </w:tc>
        <w:tc>
          <w:tcPr>
            <w:tcW w:w="2789" w:type="dxa"/>
            <w:tcBorders>
              <w:top w:val="single" w:sz="4" w:space="0" w:color="000000"/>
            </w:tcBorders>
            <w:vAlign w:val="bottom"/>
          </w:tcPr>
          <w:p w14:paraId="3538D6E7"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13.08</w:t>
            </w:r>
          </w:p>
        </w:tc>
      </w:tr>
      <w:tr w:rsidR="004E61F7" w14:paraId="15841FFE" w14:textId="77777777">
        <w:trPr>
          <w:trHeight w:val="187"/>
        </w:trPr>
        <w:tc>
          <w:tcPr>
            <w:tcW w:w="446" w:type="dxa"/>
            <w:vAlign w:val="bottom"/>
          </w:tcPr>
          <w:p w14:paraId="71487E4B"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02</w:t>
            </w:r>
          </w:p>
        </w:tc>
        <w:tc>
          <w:tcPr>
            <w:tcW w:w="1196" w:type="dxa"/>
            <w:vAlign w:val="bottom"/>
          </w:tcPr>
          <w:p w14:paraId="0521E867" w14:textId="77777777" w:rsidR="004E61F7" w:rsidRDefault="00000000">
            <w:pPr>
              <w:pStyle w:val="TableContents"/>
              <w:spacing w:after="0" w:line="240" w:lineRule="auto"/>
              <w:jc w:val="center"/>
              <w:rPr>
                <w:sz w:val="12"/>
                <w:szCs w:val="12"/>
              </w:rPr>
            </w:pPr>
            <w:r>
              <w:rPr>
                <w:rFonts w:ascii="Times New Roman" w:hAnsi="Times New Roman"/>
                <w:sz w:val="12"/>
                <w:szCs w:val="12"/>
              </w:rPr>
              <w:t>34.43</w:t>
            </w:r>
          </w:p>
        </w:tc>
        <w:tc>
          <w:tcPr>
            <w:tcW w:w="1025" w:type="dxa"/>
            <w:vAlign w:val="bottom"/>
          </w:tcPr>
          <w:p w14:paraId="00DD7324" w14:textId="77777777" w:rsidR="004E61F7" w:rsidRDefault="00000000">
            <w:pPr>
              <w:pStyle w:val="TableContents"/>
              <w:spacing w:after="0" w:line="240" w:lineRule="auto"/>
              <w:jc w:val="center"/>
              <w:rPr>
                <w:sz w:val="12"/>
                <w:szCs w:val="12"/>
              </w:rPr>
            </w:pPr>
            <w:r>
              <w:rPr>
                <w:rFonts w:ascii="Times New Roman" w:hAnsi="Times New Roman"/>
                <w:sz w:val="12"/>
                <w:szCs w:val="12"/>
              </w:rPr>
              <w:t>0.15</w:t>
            </w:r>
          </w:p>
        </w:tc>
        <w:tc>
          <w:tcPr>
            <w:tcW w:w="1191" w:type="dxa"/>
            <w:vAlign w:val="bottom"/>
          </w:tcPr>
          <w:p w14:paraId="4A96D6A3" w14:textId="77777777" w:rsidR="004E61F7" w:rsidRDefault="00000000">
            <w:pPr>
              <w:pStyle w:val="TableContents"/>
              <w:spacing w:after="0" w:line="240" w:lineRule="auto"/>
              <w:jc w:val="center"/>
              <w:rPr>
                <w:sz w:val="12"/>
                <w:szCs w:val="12"/>
              </w:rPr>
            </w:pPr>
            <w:r>
              <w:rPr>
                <w:rFonts w:ascii="Times New Roman" w:hAnsi="Times New Roman"/>
                <w:sz w:val="12"/>
                <w:szCs w:val="12"/>
              </w:rPr>
              <w:t>0.43</w:t>
            </w:r>
          </w:p>
        </w:tc>
        <w:tc>
          <w:tcPr>
            <w:tcW w:w="1359" w:type="dxa"/>
            <w:vAlign w:val="bottom"/>
          </w:tcPr>
          <w:p w14:paraId="17B50BA7" w14:textId="77777777" w:rsidR="004E61F7" w:rsidRDefault="00000000">
            <w:pPr>
              <w:pStyle w:val="TableContents"/>
              <w:spacing w:after="0" w:line="240" w:lineRule="auto"/>
              <w:jc w:val="center"/>
              <w:rPr>
                <w:sz w:val="12"/>
                <w:szCs w:val="12"/>
              </w:rPr>
            </w:pPr>
            <w:r>
              <w:rPr>
                <w:rFonts w:ascii="Times New Roman" w:hAnsi="Times New Roman"/>
                <w:sz w:val="12"/>
                <w:szCs w:val="12"/>
              </w:rPr>
              <w:t>24.07</w:t>
            </w:r>
          </w:p>
        </w:tc>
        <w:tc>
          <w:tcPr>
            <w:tcW w:w="1986" w:type="dxa"/>
            <w:vAlign w:val="bottom"/>
          </w:tcPr>
          <w:p w14:paraId="178CBBD8" w14:textId="77777777" w:rsidR="004E61F7" w:rsidRDefault="00000000">
            <w:pPr>
              <w:pStyle w:val="TableContents"/>
              <w:spacing w:after="0" w:line="240" w:lineRule="auto"/>
              <w:jc w:val="center"/>
              <w:rPr>
                <w:sz w:val="12"/>
                <w:szCs w:val="12"/>
              </w:rPr>
            </w:pPr>
            <w:r>
              <w:rPr>
                <w:rFonts w:ascii="Times New Roman" w:hAnsi="Times New Roman"/>
                <w:sz w:val="12"/>
                <w:szCs w:val="12"/>
              </w:rPr>
              <w:t>13</w:t>
            </w:r>
          </w:p>
        </w:tc>
        <w:tc>
          <w:tcPr>
            <w:tcW w:w="2789" w:type="dxa"/>
            <w:vAlign w:val="bottom"/>
          </w:tcPr>
          <w:p w14:paraId="0D0F0D76"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16.69</w:t>
            </w:r>
          </w:p>
        </w:tc>
      </w:tr>
      <w:tr w:rsidR="004E61F7" w14:paraId="00962E71" w14:textId="77777777">
        <w:trPr>
          <w:trHeight w:val="187"/>
        </w:trPr>
        <w:tc>
          <w:tcPr>
            <w:tcW w:w="446" w:type="dxa"/>
            <w:vAlign w:val="bottom"/>
          </w:tcPr>
          <w:p w14:paraId="08CC08A0"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03</w:t>
            </w:r>
          </w:p>
        </w:tc>
        <w:tc>
          <w:tcPr>
            <w:tcW w:w="1196" w:type="dxa"/>
            <w:vAlign w:val="bottom"/>
          </w:tcPr>
          <w:p w14:paraId="1673A231" w14:textId="77777777" w:rsidR="004E61F7" w:rsidRDefault="00000000">
            <w:pPr>
              <w:pStyle w:val="TableContents"/>
              <w:spacing w:after="0" w:line="240" w:lineRule="auto"/>
              <w:jc w:val="center"/>
              <w:rPr>
                <w:sz w:val="12"/>
                <w:szCs w:val="12"/>
              </w:rPr>
            </w:pPr>
            <w:r>
              <w:rPr>
                <w:rFonts w:ascii="Times New Roman" w:hAnsi="Times New Roman"/>
                <w:sz w:val="12"/>
                <w:szCs w:val="12"/>
              </w:rPr>
              <w:t>20.17</w:t>
            </w:r>
          </w:p>
        </w:tc>
        <w:tc>
          <w:tcPr>
            <w:tcW w:w="1025" w:type="dxa"/>
            <w:vAlign w:val="bottom"/>
          </w:tcPr>
          <w:p w14:paraId="6D21F0E3" w14:textId="77777777" w:rsidR="004E61F7" w:rsidRDefault="00000000">
            <w:pPr>
              <w:pStyle w:val="TableContents"/>
              <w:spacing w:after="0" w:line="240" w:lineRule="auto"/>
              <w:jc w:val="center"/>
              <w:rPr>
                <w:sz w:val="12"/>
                <w:szCs w:val="12"/>
              </w:rPr>
            </w:pPr>
            <w:r>
              <w:rPr>
                <w:rFonts w:ascii="Times New Roman" w:hAnsi="Times New Roman"/>
                <w:sz w:val="12"/>
                <w:szCs w:val="12"/>
              </w:rPr>
              <w:t>0.36</w:t>
            </w:r>
          </w:p>
        </w:tc>
        <w:tc>
          <w:tcPr>
            <w:tcW w:w="1191" w:type="dxa"/>
            <w:vAlign w:val="bottom"/>
          </w:tcPr>
          <w:p w14:paraId="4A23326B" w14:textId="77777777" w:rsidR="004E61F7" w:rsidRDefault="00000000">
            <w:pPr>
              <w:pStyle w:val="TableContents"/>
              <w:spacing w:after="0" w:line="240" w:lineRule="auto"/>
              <w:jc w:val="center"/>
              <w:rPr>
                <w:sz w:val="12"/>
                <w:szCs w:val="12"/>
              </w:rPr>
            </w:pPr>
            <w:r>
              <w:rPr>
                <w:rFonts w:ascii="Times New Roman" w:hAnsi="Times New Roman"/>
                <w:sz w:val="12"/>
                <w:szCs w:val="12"/>
              </w:rPr>
              <w:t>0.53</w:t>
            </w:r>
          </w:p>
        </w:tc>
        <w:tc>
          <w:tcPr>
            <w:tcW w:w="1359" w:type="dxa"/>
            <w:vAlign w:val="bottom"/>
          </w:tcPr>
          <w:p w14:paraId="435219BF" w14:textId="77777777" w:rsidR="004E61F7" w:rsidRDefault="00000000">
            <w:pPr>
              <w:pStyle w:val="TableContents"/>
              <w:spacing w:after="0" w:line="240" w:lineRule="auto"/>
              <w:jc w:val="center"/>
              <w:rPr>
                <w:sz w:val="12"/>
                <w:szCs w:val="12"/>
              </w:rPr>
            </w:pPr>
            <w:r>
              <w:rPr>
                <w:rFonts w:ascii="Times New Roman" w:hAnsi="Times New Roman"/>
                <w:sz w:val="12"/>
                <w:szCs w:val="12"/>
              </w:rPr>
              <w:t>3.78</w:t>
            </w:r>
          </w:p>
        </w:tc>
        <w:tc>
          <w:tcPr>
            <w:tcW w:w="1986" w:type="dxa"/>
            <w:vAlign w:val="bottom"/>
          </w:tcPr>
          <w:p w14:paraId="3FB29D49" w14:textId="77777777" w:rsidR="004E61F7" w:rsidRDefault="00000000">
            <w:pPr>
              <w:pStyle w:val="TableContents"/>
              <w:spacing w:after="0" w:line="240" w:lineRule="auto"/>
              <w:jc w:val="center"/>
              <w:rPr>
                <w:sz w:val="12"/>
                <w:szCs w:val="12"/>
              </w:rPr>
            </w:pPr>
            <w:r>
              <w:rPr>
                <w:rFonts w:ascii="Times New Roman" w:hAnsi="Times New Roman"/>
                <w:sz w:val="12"/>
                <w:szCs w:val="12"/>
              </w:rPr>
              <w:t>17</w:t>
            </w:r>
          </w:p>
        </w:tc>
        <w:tc>
          <w:tcPr>
            <w:tcW w:w="2789" w:type="dxa"/>
            <w:vAlign w:val="bottom"/>
          </w:tcPr>
          <w:p w14:paraId="4248DEBF"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6.85</w:t>
            </w:r>
          </w:p>
        </w:tc>
      </w:tr>
      <w:tr w:rsidR="004E61F7" w14:paraId="4D34C61F" w14:textId="77777777">
        <w:trPr>
          <w:trHeight w:val="187"/>
        </w:trPr>
        <w:tc>
          <w:tcPr>
            <w:tcW w:w="446" w:type="dxa"/>
            <w:vAlign w:val="bottom"/>
          </w:tcPr>
          <w:p w14:paraId="1C804B7E"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04</w:t>
            </w:r>
          </w:p>
        </w:tc>
        <w:tc>
          <w:tcPr>
            <w:tcW w:w="1196" w:type="dxa"/>
            <w:vAlign w:val="bottom"/>
          </w:tcPr>
          <w:p w14:paraId="00DCDB39" w14:textId="77777777" w:rsidR="004E61F7" w:rsidRDefault="00000000">
            <w:pPr>
              <w:pStyle w:val="TableContents"/>
              <w:spacing w:after="0" w:line="240" w:lineRule="auto"/>
              <w:jc w:val="center"/>
              <w:rPr>
                <w:sz w:val="12"/>
                <w:szCs w:val="12"/>
              </w:rPr>
            </w:pPr>
            <w:r>
              <w:rPr>
                <w:rFonts w:ascii="Times New Roman" w:hAnsi="Times New Roman"/>
                <w:sz w:val="12"/>
                <w:szCs w:val="12"/>
              </w:rPr>
              <w:t>5.66</w:t>
            </w:r>
          </w:p>
        </w:tc>
        <w:tc>
          <w:tcPr>
            <w:tcW w:w="1025" w:type="dxa"/>
            <w:vAlign w:val="bottom"/>
          </w:tcPr>
          <w:p w14:paraId="33D2CC66" w14:textId="77777777" w:rsidR="004E61F7" w:rsidRDefault="00000000">
            <w:pPr>
              <w:pStyle w:val="TableContents"/>
              <w:spacing w:after="0" w:line="240" w:lineRule="auto"/>
              <w:jc w:val="center"/>
              <w:rPr>
                <w:sz w:val="12"/>
                <w:szCs w:val="12"/>
              </w:rPr>
            </w:pPr>
            <w:r>
              <w:rPr>
                <w:rFonts w:ascii="Times New Roman" w:hAnsi="Times New Roman"/>
                <w:sz w:val="12"/>
                <w:szCs w:val="12"/>
              </w:rPr>
              <w:t>0.65</w:t>
            </w:r>
          </w:p>
        </w:tc>
        <w:tc>
          <w:tcPr>
            <w:tcW w:w="1191" w:type="dxa"/>
            <w:vAlign w:val="bottom"/>
          </w:tcPr>
          <w:p w14:paraId="38F8271B" w14:textId="77777777" w:rsidR="004E61F7" w:rsidRDefault="00000000">
            <w:pPr>
              <w:pStyle w:val="TableContents"/>
              <w:spacing w:after="0" w:line="240" w:lineRule="auto"/>
              <w:jc w:val="center"/>
              <w:rPr>
                <w:sz w:val="12"/>
                <w:szCs w:val="12"/>
              </w:rPr>
            </w:pPr>
            <w:r>
              <w:rPr>
                <w:rFonts w:ascii="Times New Roman" w:hAnsi="Times New Roman"/>
                <w:sz w:val="12"/>
                <w:szCs w:val="12"/>
              </w:rPr>
              <w:t>0.99</w:t>
            </w:r>
          </w:p>
        </w:tc>
        <w:tc>
          <w:tcPr>
            <w:tcW w:w="1359" w:type="dxa"/>
            <w:vAlign w:val="bottom"/>
          </w:tcPr>
          <w:p w14:paraId="23010D6E" w14:textId="77777777" w:rsidR="004E61F7" w:rsidRDefault="00000000">
            <w:pPr>
              <w:pStyle w:val="TableContents"/>
              <w:spacing w:after="0" w:line="240" w:lineRule="auto"/>
              <w:jc w:val="center"/>
              <w:rPr>
                <w:sz w:val="12"/>
                <w:szCs w:val="12"/>
              </w:rPr>
            </w:pPr>
            <w:r>
              <w:rPr>
                <w:rFonts w:ascii="Times New Roman" w:hAnsi="Times New Roman"/>
                <w:sz w:val="12"/>
                <w:szCs w:val="12"/>
              </w:rPr>
              <w:t>1.78</w:t>
            </w:r>
          </w:p>
        </w:tc>
        <w:tc>
          <w:tcPr>
            <w:tcW w:w="1986" w:type="dxa"/>
            <w:vAlign w:val="bottom"/>
          </w:tcPr>
          <w:p w14:paraId="7A6CE789" w14:textId="77777777" w:rsidR="004E61F7" w:rsidRDefault="00000000">
            <w:pPr>
              <w:pStyle w:val="TableContents"/>
              <w:spacing w:after="0" w:line="240" w:lineRule="auto"/>
              <w:jc w:val="center"/>
              <w:rPr>
                <w:sz w:val="12"/>
                <w:szCs w:val="12"/>
              </w:rPr>
            </w:pPr>
            <w:r>
              <w:rPr>
                <w:rFonts w:ascii="Times New Roman" w:hAnsi="Times New Roman"/>
                <w:sz w:val="12"/>
                <w:szCs w:val="12"/>
              </w:rPr>
              <w:t>13</w:t>
            </w:r>
          </w:p>
        </w:tc>
        <w:tc>
          <w:tcPr>
            <w:tcW w:w="2789" w:type="dxa"/>
            <w:vAlign w:val="bottom"/>
          </w:tcPr>
          <w:p w14:paraId="3EFB63E9"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2.5</w:t>
            </w:r>
          </w:p>
        </w:tc>
      </w:tr>
      <w:tr w:rsidR="004E61F7" w14:paraId="786F079B" w14:textId="77777777">
        <w:trPr>
          <w:trHeight w:val="187"/>
        </w:trPr>
        <w:tc>
          <w:tcPr>
            <w:tcW w:w="446" w:type="dxa"/>
            <w:vAlign w:val="bottom"/>
          </w:tcPr>
          <w:p w14:paraId="7CA1835A"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05</w:t>
            </w:r>
          </w:p>
        </w:tc>
        <w:tc>
          <w:tcPr>
            <w:tcW w:w="1196" w:type="dxa"/>
            <w:vAlign w:val="bottom"/>
          </w:tcPr>
          <w:p w14:paraId="5B3909B5" w14:textId="77777777" w:rsidR="004E61F7" w:rsidRDefault="00000000">
            <w:pPr>
              <w:pStyle w:val="TableContents"/>
              <w:spacing w:after="0" w:line="240" w:lineRule="auto"/>
              <w:jc w:val="center"/>
              <w:rPr>
                <w:sz w:val="12"/>
                <w:szCs w:val="12"/>
              </w:rPr>
            </w:pPr>
            <w:r>
              <w:rPr>
                <w:rFonts w:ascii="Times New Roman" w:hAnsi="Times New Roman"/>
                <w:sz w:val="12"/>
                <w:szCs w:val="12"/>
              </w:rPr>
              <w:t>52.16</w:t>
            </w:r>
          </w:p>
        </w:tc>
        <w:tc>
          <w:tcPr>
            <w:tcW w:w="1025" w:type="dxa"/>
            <w:vAlign w:val="bottom"/>
          </w:tcPr>
          <w:p w14:paraId="363641E4" w14:textId="77777777" w:rsidR="004E61F7" w:rsidRDefault="00000000">
            <w:pPr>
              <w:pStyle w:val="TableContents"/>
              <w:spacing w:after="0" w:line="240" w:lineRule="auto"/>
              <w:jc w:val="center"/>
              <w:rPr>
                <w:sz w:val="12"/>
                <w:szCs w:val="12"/>
              </w:rPr>
            </w:pPr>
            <w:r>
              <w:rPr>
                <w:rFonts w:ascii="Times New Roman" w:hAnsi="Times New Roman"/>
                <w:sz w:val="12"/>
                <w:szCs w:val="12"/>
              </w:rPr>
              <w:t>0.12</w:t>
            </w:r>
          </w:p>
        </w:tc>
        <w:tc>
          <w:tcPr>
            <w:tcW w:w="1191" w:type="dxa"/>
            <w:vAlign w:val="bottom"/>
          </w:tcPr>
          <w:p w14:paraId="5A8A9933" w14:textId="77777777" w:rsidR="004E61F7" w:rsidRDefault="00000000">
            <w:pPr>
              <w:pStyle w:val="TableContents"/>
              <w:spacing w:after="0" w:line="240" w:lineRule="auto"/>
              <w:jc w:val="center"/>
              <w:rPr>
                <w:sz w:val="12"/>
                <w:szCs w:val="12"/>
              </w:rPr>
            </w:pPr>
            <w:r>
              <w:rPr>
                <w:rFonts w:ascii="Times New Roman" w:hAnsi="Times New Roman"/>
                <w:sz w:val="12"/>
                <w:szCs w:val="12"/>
              </w:rPr>
              <w:t>0.52</w:t>
            </w:r>
          </w:p>
        </w:tc>
        <w:tc>
          <w:tcPr>
            <w:tcW w:w="1359" w:type="dxa"/>
            <w:vAlign w:val="bottom"/>
          </w:tcPr>
          <w:p w14:paraId="12241D69" w14:textId="77777777" w:rsidR="004E61F7" w:rsidRDefault="00000000">
            <w:pPr>
              <w:pStyle w:val="TableContents"/>
              <w:spacing w:after="0" w:line="240" w:lineRule="auto"/>
              <w:jc w:val="center"/>
              <w:rPr>
                <w:sz w:val="12"/>
                <w:szCs w:val="12"/>
              </w:rPr>
            </w:pPr>
            <w:r>
              <w:rPr>
                <w:rFonts w:ascii="Times New Roman" w:hAnsi="Times New Roman"/>
                <w:sz w:val="12"/>
                <w:szCs w:val="12"/>
              </w:rPr>
              <w:t>5.75</w:t>
            </w:r>
          </w:p>
        </w:tc>
        <w:tc>
          <w:tcPr>
            <w:tcW w:w="1986" w:type="dxa"/>
            <w:vAlign w:val="bottom"/>
          </w:tcPr>
          <w:p w14:paraId="0E88FD7E" w14:textId="77777777" w:rsidR="004E61F7" w:rsidRDefault="00000000">
            <w:pPr>
              <w:pStyle w:val="TableContents"/>
              <w:spacing w:after="0" w:line="240" w:lineRule="auto"/>
              <w:jc w:val="center"/>
              <w:rPr>
                <w:sz w:val="12"/>
                <w:szCs w:val="12"/>
              </w:rPr>
            </w:pPr>
            <w:r>
              <w:rPr>
                <w:rFonts w:ascii="Times New Roman" w:hAnsi="Times New Roman"/>
                <w:sz w:val="12"/>
                <w:szCs w:val="12"/>
              </w:rPr>
              <w:t>9</w:t>
            </w:r>
          </w:p>
        </w:tc>
        <w:tc>
          <w:tcPr>
            <w:tcW w:w="2789" w:type="dxa"/>
            <w:vAlign w:val="bottom"/>
          </w:tcPr>
          <w:p w14:paraId="38719507"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6.48</w:t>
            </w:r>
          </w:p>
        </w:tc>
      </w:tr>
      <w:tr w:rsidR="004E61F7" w14:paraId="0D568A9C" w14:textId="77777777">
        <w:trPr>
          <w:trHeight w:val="187"/>
        </w:trPr>
        <w:tc>
          <w:tcPr>
            <w:tcW w:w="446" w:type="dxa"/>
            <w:vAlign w:val="bottom"/>
          </w:tcPr>
          <w:p w14:paraId="5683ABE2"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06</w:t>
            </w:r>
          </w:p>
        </w:tc>
        <w:tc>
          <w:tcPr>
            <w:tcW w:w="1196" w:type="dxa"/>
            <w:vAlign w:val="bottom"/>
          </w:tcPr>
          <w:p w14:paraId="1465F092" w14:textId="77777777" w:rsidR="004E61F7" w:rsidRDefault="00000000">
            <w:pPr>
              <w:pStyle w:val="TableContents"/>
              <w:spacing w:after="0" w:line="240" w:lineRule="auto"/>
              <w:jc w:val="center"/>
              <w:rPr>
                <w:sz w:val="12"/>
                <w:szCs w:val="12"/>
              </w:rPr>
            </w:pPr>
            <w:r>
              <w:rPr>
                <w:rFonts w:ascii="Times New Roman" w:hAnsi="Times New Roman"/>
                <w:sz w:val="12"/>
                <w:szCs w:val="12"/>
              </w:rPr>
              <w:t>31.82</w:t>
            </w:r>
          </w:p>
        </w:tc>
        <w:tc>
          <w:tcPr>
            <w:tcW w:w="1025" w:type="dxa"/>
            <w:vAlign w:val="bottom"/>
          </w:tcPr>
          <w:p w14:paraId="25CAC0FF" w14:textId="77777777" w:rsidR="004E61F7" w:rsidRDefault="00000000">
            <w:pPr>
              <w:pStyle w:val="TableContents"/>
              <w:spacing w:after="0" w:line="240" w:lineRule="auto"/>
              <w:jc w:val="center"/>
              <w:rPr>
                <w:sz w:val="12"/>
                <w:szCs w:val="12"/>
              </w:rPr>
            </w:pPr>
            <w:r>
              <w:rPr>
                <w:rFonts w:ascii="Times New Roman" w:hAnsi="Times New Roman"/>
                <w:sz w:val="12"/>
                <w:szCs w:val="12"/>
              </w:rPr>
              <w:t>0.18</w:t>
            </w:r>
          </w:p>
        </w:tc>
        <w:tc>
          <w:tcPr>
            <w:tcW w:w="1191" w:type="dxa"/>
            <w:vAlign w:val="bottom"/>
          </w:tcPr>
          <w:p w14:paraId="6E5AB3B3" w14:textId="77777777" w:rsidR="004E61F7" w:rsidRDefault="00000000">
            <w:pPr>
              <w:pStyle w:val="TableContents"/>
              <w:spacing w:after="0" w:line="240" w:lineRule="auto"/>
              <w:jc w:val="center"/>
              <w:rPr>
                <w:sz w:val="12"/>
                <w:szCs w:val="12"/>
              </w:rPr>
            </w:pPr>
            <w:r>
              <w:rPr>
                <w:rFonts w:ascii="Times New Roman" w:hAnsi="Times New Roman"/>
                <w:sz w:val="12"/>
                <w:szCs w:val="12"/>
              </w:rPr>
              <w:t>0.66</w:t>
            </w:r>
          </w:p>
        </w:tc>
        <w:tc>
          <w:tcPr>
            <w:tcW w:w="1359" w:type="dxa"/>
            <w:vAlign w:val="bottom"/>
          </w:tcPr>
          <w:p w14:paraId="28ACDBA8" w14:textId="77777777" w:rsidR="004E61F7" w:rsidRDefault="00000000">
            <w:pPr>
              <w:pStyle w:val="TableContents"/>
              <w:spacing w:after="0" w:line="240" w:lineRule="auto"/>
              <w:jc w:val="center"/>
              <w:rPr>
                <w:sz w:val="12"/>
                <w:szCs w:val="12"/>
              </w:rPr>
            </w:pPr>
            <w:r>
              <w:rPr>
                <w:rFonts w:ascii="Times New Roman" w:hAnsi="Times New Roman"/>
                <w:sz w:val="12"/>
                <w:szCs w:val="12"/>
              </w:rPr>
              <w:t>5.99</w:t>
            </w:r>
          </w:p>
        </w:tc>
        <w:tc>
          <w:tcPr>
            <w:tcW w:w="1986" w:type="dxa"/>
            <w:vAlign w:val="bottom"/>
          </w:tcPr>
          <w:p w14:paraId="0A7378A7" w14:textId="77777777" w:rsidR="004E61F7" w:rsidRDefault="00000000">
            <w:pPr>
              <w:pStyle w:val="TableContents"/>
              <w:spacing w:after="0" w:line="240" w:lineRule="auto"/>
              <w:jc w:val="center"/>
              <w:rPr>
                <w:sz w:val="12"/>
                <w:szCs w:val="12"/>
              </w:rPr>
            </w:pPr>
            <w:r>
              <w:rPr>
                <w:rFonts w:ascii="Times New Roman" w:hAnsi="Times New Roman"/>
                <w:sz w:val="12"/>
                <w:szCs w:val="12"/>
              </w:rPr>
              <w:t>71</w:t>
            </w:r>
          </w:p>
        </w:tc>
        <w:tc>
          <w:tcPr>
            <w:tcW w:w="2789" w:type="dxa"/>
            <w:vAlign w:val="bottom"/>
          </w:tcPr>
          <w:p w14:paraId="0AE85020"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21.17</w:t>
            </w:r>
          </w:p>
        </w:tc>
      </w:tr>
      <w:tr w:rsidR="004E61F7" w14:paraId="0A7CD7E9" w14:textId="77777777">
        <w:trPr>
          <w:trHeight w:val="187"/>
        </w:trPr>
        <w:tc>
          <w:tcPr>
            <w:tcW w:w="446" w:type="dxa"/>
            <w:vAlign w:val="bottom"/>
          </w:tcPr>
          <w:p w14:paraId="4C1031E0"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07</w:t>
            </w:r>
          </w:p>
        </w:tc>
        <w:tc>
          <w:tcPr>
            <w:tcW w:w="1196" w:type="dxa"/>
            <w:vAlign w:val="bottom"/>
          </w:tcPr>
          <w:p w14:paraId="245648DA" w14:textId="77777777" w:rsidR="004E61F7" w:rsidRDefault="00000000">
            <w:pPr>
              <w:pStyle w:val="TableContents"/>
              <w:spacing w:after="0" w:line="240" w:lineRule="auto"/>
              <w:jc w:val="center"/>
              <w:rPr>
                <w:sz w:val="12"/>
                <w:szCs w:val="12"/>
              </w:rPr>
            </w:pPr>
            <w:r>
              <w:rPr>
                <w:rFonts w:ascii="Times New Roman" w:hAnsi="Times New Roman"/>
                <w:sz w:val="12"/>
                <w:szCs w:val="12"/>
              </w:rPr>
              <w:t>18.44</w:t>
            </w:r>
          </w:p>
        </w:tc>
        <w:tc>
          <w:tcPr>
            <w:tcW w:w="1025" w:type="dxa"/>
            <w:vAlign w:val="bottom"/>
          </w:tcPr>
          <w:p w14:paraId="1D358AF2" w14:textId="77777777" w:rsidR="004E61F7" w:rsidRDefault="00000000">
            <w:pPr>
              <w:pStyle w:val="TableContents"/>
              <w:spacing w:after="0" w:line="240" w:lineRule="auto"/>
              <w:jc w:val="center"/>
              <w:rPr>
                <w:sz w:val="12"/>
                <w:szCs w:val="12"/>
              </w:rPr>
            </w:pPr>
            <w:r>
              <w:rPr>
                <w:rFonts w:ascii="Times New Roman" w:hAnsi="Times New Roman"/>
                <w:sz w:val="12"/>
                <w:szCs w:val="12"/>
              </w:rPr>
              <w:t>0.48</w:t>
            </w:r>
          </w:p>
        </w:tc>
        <w:tc>
          <w:tcPr>
            <w:tcW w:w="1191" w:type="dxa"/>
            <w:vAlign w:val="bottom"/>
          </w:tcPr>
          <w:p w14:paraId="2A201EC9" w14:textId="77777777" w:rsidR="004E61F7" w:rsidRDefault="00000000">
            <w:pPr>
              <w:pStyle w:val="TableContents"/>
              <w:spacing w:after="0" w:line="240" w:lineRule="auto"/>
              <w:jc w:val="center"/>
              <w:rPr>
                <w:sz w:val="12"/>
                <w:szCs w:val="12"/>
              </w:rPr>
            </w:pPr>
            <w:r>
              <w:rPr>
                <w:rFonts w:ascii="Times New Roman" w:hAnsi="Times New Roman"/>
                <w:sz w:val="12"/>
                <w:szCs w:val="12"/>
              </w:rPr>
              <w:t>0.82</w:t>
            </w:r>
          </w:p>
        </w:tc>
        <w:tc>
          <w:tcPr>
            <w:tcW w:w="1359" w:type="dxa"/>
            <w:vAlign w:val="bottom"/>
          </w:tcPr>
          <w:p w14:paraId="2D49D9B1" w14:textId="77777777" w:rsidR="004E61F7" w:rsidRDefault="00000000">
            <w:pPr>
              <w:pStyle w:val="TableContents"/>
              <w:spacing w:after="0" w:line="240" w:lineRule="auto"/>
              <w:jc w:val="center"/>
              <w:rPr>
                <w:sz w:val="12"/>
                <w:szCs w:val="12"/>
              </w:rPr>
            </w:pPr>
            <w:r>
              <w:rPr>
                <w:rFonts w:ascii="Times New Roman" w:hAnsi="Times New Roman"/>
                <w:sz w:val="12"/>
                <w:szCs w:val="12"/>
              </w:rPr>
              <w:t>4.81</w:t>
            </w:r>
          </w:p>
        </w:tc>
        <w:tc>
          <w:tcPr>
            <w:tcW w:w="1986" w:type="dxa"/>
            <w:vAlign w:val="bottom"/>
          </w:tcPr>
          <w:p w14:paraId="05311885" w14:textId="77777777" w:rsidR="004E61F7" w:rsidRDefault="00000000">
            <w:pPr>
              <w:pStyle w:val="TableContents"/>
              <w:spacing w:after="0" w:line="240" w:lineRule="auto"/>
              <w:jc w:val="center"/>
              <w:rPr>
                <w:sz w:val="12"/>
                <w:szCs w:val="12"/>
              </w:rPr>
            </w:pPr>
            <w:r>
              <w:rPr>
                <w:rFonts w:ascii="Times New Roman" w:hAnsi="Times New Roman"/>
                <w:sz w:val="12"/>
                <w:szCs w:val="12"/>
              </w:rPr>
              <w:t>6</w:t>
            </w:r>
          </w:p>
        </w:tc>
        <w:tc>
          <w:tcPr>
            <w:tcW w:w="2789" w:type="dxa"/>
            <w:vAlign w:val="bottom"/>
          </w:tcPr>
          <w:p w14:paraId="47866927"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3.76</w:t>
            </w:r>
          </w:p>
        </w:tc>
      </w:tr>
      <w:tr w:rsidR="004E61F7" w14:paraId="466AB52A" w14:textId="77777777">
        <w:trPr>
          <w:trHeight w:val="187"/>
        </w:trPr>
        <w:tc>
          <w:tcPr>
            <w:tcW w:w="446" w:type="dxa"/>
            <w:vAlign w:val="bottom"/>
          </w:tcPr>
          <w:p w14:paraId="7273B7D8"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08</w:t>
            </w:r>
          </w:p>
        </w:tc>
        <w:tc>
          <w:tcPr>
            <w:tcW w:w="1196" w:type="dxa"/>
            <w:vAlign w:val="bottom"/>
          </w:tcPr>
          <w:p w14:paraId="5C60CE21" w14:textId="77777777" w:rsidR="004E61F7" w:rsidRDefault="00000000">
            <w:pPr>
              <w:pStyle w:val="TableContents"/>
              <w:spacing w:after="0" w:line="240" w:lineRule="auto"/>
              <w:jc w:val="center"/>
              <w:rPr>
                <w:sz w:val="12"/>
                <w:szCs w:val="12"/>
              </w:rPr>
            </w:pPr>
            <w:r>
              <w:rPr>
                <w:rFonts w:ascii="Times New Roman" w:hAnsi="Times New Roman"/>
                <w:sz w:val="12"/>
                <w:szCs w:val="12"/>
              </w:rPr>
              <w:t>25.71</w:t>
            </w:r>
          </w:p>
        </w:tc>
        <w:tc>
          <w:tcPr>
            <w:tcW w:w="1025" w:type="dxa"/>
            <w:vAlign w:val="bottom"/>
          </w:tcPr>
          <w:p w14:paraId="08D0C127" w14:textId="77777777" w:rsidR="004E61F7" w:rsidRDefault="00000000">
            <w:pPr>
              <w:pStyle w:val="TableContents"/>
              <w:spacing w:after="0" w:line="240" w:lineRule="auto"/>
              <w:jc w:val="center"/>
              <w:rPr>
                <w:sz w:val="12"/>
                <w:szCs w:val="12"/>
              </w:rPr>
            </w:pPr>
            <w:r>
              <w:rPr>
                <w:rFonts w:ascii="Times New Roman" w:hAnsi="Times New Roman"/>
                <w:sz w:val="12"/>
                <w:szCs w:val="12"/>
              </w:rPr>
              <w:t>0.23</w:t>
            </w:r>
          </w:p>
        </w:tc>
        <w:tc>
          <w:tcPr>
            <w:tcW w:w="1191" w:type="dxa"/>
            <w:vAlign w:val="bottom"/>
          </w:tcPr>
          <w:p w14:paraId="4B8E9DA1" w14:textId="77777777" w:rsidR="004E61F7" w:rsidRDefault="00000000">
            <w:pPr>
              <w:pStyle w:val="TableContents"/>
              <w:spacing w:after="0" w:line="240" w:lineRule="auto"/>
              <w:jc w:val="center"/>
              <w:rPr>
                <w:sz w:val="12"/>
                <w:szCs w:val="12"/>
              </w:rPr>
            </w:pPr>
            <w:r>
              <w:rPr>
                <w:rFonts w:ascii="Times New Roman" w:hAnsi="Times New Roman"/>
                <w:sz w:val="12"/>
                <w:szCs w:val="12"/>
              </w:rPr>
              <w:t>0.73</w:t>
            </w:r>
          </w:p>
        </w:tc>
        <w:tc>
          <w:tcPr>
            <w:tcW w:w="1359" w:type="dxa"/>
            <w:vAlign w:val="bottom"/>
          </w:tcPr>
          <w:p w14:paraId="394206A0" w14:textId="77777777" w:rsidR="004E61F7" w:rsidRDefault="00000000">
            <w:pPr>
              <w:pStyle w:val="TableContents"/>
              <w:spacing w:after="0" w:line="240" w:lineRule="auto"/>
              <w:jc w:val="center"/>
              <w:rPr>
                <w:sz w:val="12"/>
                <w:szCs w:val="12"/>
              </w:rPr>
            </w:pPr>
            <w:r>
              <w:rPr>
                <w:rFonts w:ascii="Times New Roman" w:hAnsi="Times New Roman"/>
                <w:sz w:val="12"/>
                <w:szCs w:val="12"/>
              </w:rPr>
              <w:t>4.11</w:t>
            </w:r>
          </w:p>
        </w:tc>
        <w:tc>
          <w:tcPr>
            <w:tcW w:w="1986" w:type="dxa"/>
            <w:vAlign w:val="bottom"/>
          </w:tcPr>
          <w:p w14:paraId="3504F980" w14:textId="77777777" w:rsidR="004E61F7" w:rsidRDefault="00000000">
            <w:pPr>
              <w:pStyle w:val="TableContents"/>
              <w:spacing w:after="0" w:line="240" w:lineRule="auto"/>
              <w:jc w:val="center"/>
              <w:rPr>
                <w:sz w:val="12"/>
                <w:szCs w:val="12"/>
              </w:rPr>
            </w:pPr>
            <w:r>
              <w:rPr>
                <w:rFonts w:ascii="Times New Roman" w:hAnsi="Times New Roman"/>
                <w:sz w:val="12"/>
                <w:szCs w:val="12"/>
              </w:rPr>
              <w:t>39</w:t>
            </w:r>
          </w:p>
        </w:tc>
        <w:tc>
          <w:tcPr>
            <w:tcW w:w="2789" w:type="dxa"/>
            <w:vAlign w:val="bottom"/>
          </w:tcPr>
          <w:p w14:paraId="1AE46105"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12.01</w:t>
            </w:r>
          </w:p>
        </w:tc>
      </w:tr>
      <w:tr w:rsidR="004E61F7" w14:paraId="38D2AE58" w14:textId="77777777">
        <w:trPr>
          <w:trHeight w:val="187"/>
        </w:trPr>
        <w:tc>
          <w:tcPr>
            <w:tcW w:w="446" w:type="dxa"/>
            <w:vAlign w:val="bottom"/>
          </w:tcPr>
          <w:p w14:paraId="06B4D684"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09</w:t>
            </w:r>
          </w:p>
        </w:tc>
        <w:tc>
          <w:tcPr>
            <w:tcW w:w="1196" w:type="dxa"/>
            <w:vAlign w:val="bottom"/>
          </w:tcPr>
          <w:p w14:paraId="629639A7" w14:textId="77777777" w:rsidR="004E61F7" w:rsidRDefault="00000000">
            <w:pPr>
              <w:pStyle w:val="TableContents"/>
              <w:spacing w:after="0" w:line="240" w:lineRule="auto"/>
              <w:jc w:val="center"/>
              <w:rPr>
                <w:sz w:val="12"/>
                <w:szCs w:val="12"/>
              </w:rPr>
            </w:pPr>
            <w:r>
              <w:rPr>
                <w:rFonts w:ascii="Times New Roman" w:hAnsi="Times New Roman"/>
                <w:sz w:val="12"/>
                <w:szCs w:val="12"/>
              </w:rPr>
              <w:t>16.77</w:t>
            </w:r>
          </w:p>
        </w:tc>
        <w:tc>
          <w:tcPr>
            <w:tcW w:w="1025" w:type="dxa"/>
            <w:vAlign w:val="bottom"/>
          </w:tcPr>
          <w:p w14:paraId="382EA23F" w14:textId="77777777" w:rsidR="004E61F7" w:rsidRDefault="00000000">
            <w:pPr>
              <w:pStyle w:val="TableContents"/>
              <w:spacing w:after="0" w:line="240" w:lineRule="auto"/>
              <w:jc w:val="center"/>
              <w:rPr>
                <w:sz w:val="12"/>
                <w:szCs w:val="12"/>
              </w:rPr>
            </w:pPr>
            <w:r>
              <w:rPr>
                <w:rFonts w:ascii="Times New Roman" w:hAnsi="Times New Roman"/>
                <w:sz w:val="12"/>
                <w:szCs w:val="12"/>
              </w:rPr>
              <w:t>0.29</w:t>
            </w:r>
          </w:p>
        </w:tc>
        <w:tc>
          <w:tcPr>
            <w:tcW w:w="1191" w:type="dxa"/>
            <w:vAlign w:val="bottom"/>
          </w:tcPr>
          <w:p w14:paraId="701317E9" w14:textId="77777777" w:rsidR="004E61F7" w:rsidRDefault="00000000">
            <w:pPr>
              <w:pStyle w:val="TableContents"/>
              <w:spacing w:after="0" w:line="240" w:lineRule="auto"/>
              <w:jc w:val="center"/>
              <w:rPr>
                <w:sz w:val="12"/>
                <w:szCs w:val="12"/>
              </w:rPr>
            </w:pPr>
            <w:r>
              <w:rPr>
                <w:rFonts w:ascii="Times New Roman" w:hAnsi="Times New Roman"/>
                <w:sz w:val="12"/>
                <w:szCs w:val="12"/>
              </w:rPr>
              <w:t>0.83</w:t>
            </w:r>
          </w:p>
        </w:tc>
        <w:tc>
          <w:tcPr>
            <w:tcW w:w="1359" w:type="dxa"/>
            <w:vAlign w:val="bottom"/>
          </w:tcPr>
          <w:p w14:paraId="27893B5C" w14:textId="77777777" w:rsidR="004E61F7" w:rsidRDefault="00000000">
            <w:pPr>
              <w:pStyle w:val="TableContents"/>
              <w:spacing w:after="0" w:line="240" w:lineRule="auto"/>
              <w:jc w:val="center"/>
              <w:rPr>
                <w:sz w:val="12"/>
                <w:szCs w:val="12"/>
              </w:rPr>
            </w:pPr>
            <w:r>
              <w:rPr>
                <w:rFonts w:ascii="Times New Roman" w:hAnsi="Times New Roman"/>
                <w:sz w:val="12"/>
                <w:szCs w:val="12"/>
              </w:rPr>
              <w:t>6.76</w:t>
            </w:r>
          </w:p>
        </w:tc>
        <w:tc>
          <w:tcPr>
            <w:tcW w:w="1986" w:type="dxa"/>
            <w:vAlign w:val="bottom"/>
          </w:tcPr>
          <w:p w14:paraId="56B6F9AF" w14:textId="77777777" w:rsidR="004E61F7" w:rsidRDefault="00000000">
            <w:pPr>
              <w:pStyle w:val="TableContents"/>
              <w:spacing w:after="0" w:line="240" w:lineRule="auto"/>
              <w:jc w:val="center"/>
              <w:rPr>
                <w:sz w:val="12"/>
                <w:szCs w:val="12"/>
              </w:rPr>
            </w:pPr>
            <w:r>
              <w:rPr>
                <w:rFonts w:ascii="Times New Roman" w:hAnsi="Times New Roman"/>
                <w:sz w:val="12"/>
                <w:szCs w:val="12"/>
              </w:rPr>
              <w:t>5</w:t>
            </w:r>
          </w:p>
        </w:tc>
        <w:tc>
          <w:tcPr>
            <w:tcW w:w="2789" w:type="dxa"/>
            <w:vAlign w:val="bottom"/>
          </w:tcPr>
          <w:p w14:paraId="4495906E"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4.97</w:t>
            </w:r>
          </w:p>
        </w:tc>
      </w:tr>
      <w:tr w:rsidR="004E61F7" w14:paraId="370D574E" w14:textId="77777777">
        <w:trPr>
          <w:trHeight w:val="187"/>
        </w:trPr>
        <w:tc>
          <w:tcPr>
            <w:tcW w:w="446" w:type="dxa"/>
            <w:vAlign w:val="bottom"/>
          </w:tcPr>
          <w:p w14:paraId="05772C68"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10</w:t>
            </w:r>
          </w:p>
        </w:tc>
        <w:tc>
          <w:tcPr>
            <w:tcW w:w="1196" w:type="dxa"/>
            <w:vAlign w:val="bottom"/>
          </w:tcPr>
          <w:p w14:paraId="47EF3B5E" w14:textId="77777777" w:rsidR="004E61F7" w:rsidRDefault="00000000">
            <w:pPr>
              <w:pStyle w:val="TableContents"/>
              <w:spacing w:after="0" w:line="240" w:lineRule="auto"/>
              <w:jc w:val="center"/>
              <w:rPr>
                <w:sz w:val="12"/>
                <w:szCs w:val="12"/>
              </w:rPr>
            </w:pPr>
            <w:r>
              <w:rPr>
                <w:rFonts w:ascii="Times New Roman" w:hAnsi="Times New Roman"/>
                <w:sz w:val="12"/>
                <w:szCs w:val="12"/>
              </w:rPr>
              <w:t>27.49</w:t>
            </w:r>
          </w:p>
        </w:tc>
        <w:tc>
          <w:tcPr>
            <w:tcW w:w="1025" w:type="dxa"/>
            <w:vAlign w:val="bottom"/>
          </w:tcPr>
          <w:p w14:paraId="3FC557B8" w14:textId="77777777" w:rsidR="004E61F7" w:rsidRDefault="00000000">
            <w:pPr>
              <w:pStyle w:val="TableContents"/>
              <w:spacing w:after="0" w:line="240" w:lineRule="auto"/>
              <w:jc w:val="center"/>
              <w:rPr>
                <w:sz w:val="12"/>
                <w:szCs w:val="12"/>
              </w:rPr>
            </w:pPr>
            <w:r>
              <w:rPr>
                <w:rFonts w:ascii="Times New Roman" w:hAnsi="Times New Roman"/>
                <w:sz w:val="12"/>
                <w:szCs w:val="12"/>
              </w:rPr>
              <w:t>0.3</w:t>
            </w:r>
          </w:p>
        </w:tc>
        <w:tc>
          <w:tcPr>
            <w:tcW w:w="1191" w:type="dxa"/>
            <w:vAlign w:val="bottom"/>
          </w:tcPr>
          <w:p w14:paraId="10C30E21" w14:textId="77777777" w:rsidR="004E61F7" w:rsidRDefault="00000000">
            <w:pPr>
              <w:pStyle w:val="TableContents"/>
              <w:spacing w:after="0" w:line="240" w:lineRule="auto"/>
              <w:jc w:val="center"/>
              <w:rPr>
                <w:sz w:val="12"/>
                <w:szCs w:val="12"/>
              </w:rPr>
            </w:pPr>
            <w:r>
              <w:rPr>
                <w:rFonts w:ascii="Times New Roman" w:hAnsi="Times New Roman"/>
                <w:sz w:val="12"/>
                <w:szCs w:val="12"/>
              </w:rPr>
              <w:t>0.65</w:t>
            </w:r>
          </w:p>
        </w:tc>
        <w:tc>
          <w:tcPr>
            <w:tcW w:w="1359" w:type="dxa"/>
            <w:vAlign w:val="bottom"/>
          </w:tcPr>
          <w:p w14:paraId="2601CB20" w14:textId="77777777" w:rsidR="004E61F7" w:rsidRDefault="00000000">
            <w:pPr>
              <w:pStyle w:val="TableContents"/>
              <w:spacing w:after="0" w:line="240" w:lineRule="auto"/>
              <w:jc w:val="center"/>
              <w:rPr>
                <w:sz w:val="12"/>
                <w:szCs w:val="12"/>
              </w:rPr>
            </w:pPr>
            <w:r>
              <w:rPr>
                <w:rFonts w:ascii="Times New Roman" w:hAnsi="Times New Roman"/>
                <w:sz w:val="12"/>
                <w:szCs w:val="12"/>
              </w:rPr>
              <w:t>6.94</w:t>
            </w:r>
          </w:p>
        </w:tc>
        <w:tc>
          <w:tcPr>
            <w:tcW w:w="1986" w:type="dxa"/>
            <w:vAlign w:val="bottom"/>
          </w:tcPr>
          <w:p w14:paraId="2DDA5AE0" w14:textId="77777777" w:rsidR="004E61F7" w:rsidRDefault="00000000">
            <w:pPr>
              <w:pStyle w:val="TableContents"/>
              <w:spacing w:after="0" w:line="240" w:lineRule="auto"/>
              <w:jc w:val="center"/>
              <w:rPr>
                <w:sz w:val="12"/>
                <w:szCs w:val="12"/>
              </w:rPr>
            </w:pPr>
            <w:r>
              <w:rPr>
                <w:rFonts w:ascii="Times New Roman" w:hAnsi="Times New Roman"/>
                <w:sz w:val="12"/>
                <w:szCs w:val="12"/>
              </w:rPr>
              <w:t>31</w:t>
            </w:r>
          </w:p>
        </w:tc>
        <w:tc>
          <w:tcPr>
            <w:tcW w:w="2789" w:type="dxa"/>
            <w:vAlign w:val="bottom"/>
          </w:tcPr>
          <w:p w14:paraId="2CDD0B75"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9.61</w:t>
            </w:r>
          </w:p>
        </w:tc>
      </w:tr>
      <w:tr w:rsidR="004E61F7" w14:paraId="19DB4410" w14:textId="77777777">
        <w:trPr>
          <w:trHeight w:val="187"/>
        </w:trPr>
        <w:tc>
          <w:tcPr>
            <w:tcW w:w="446" w:type="dxa"/>
            <w:vAlign w:val="bottom"/>
          </w:tcPr>
          <w:p w14:paraId="15DB0FF9"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11</w:t>
            </w:r>
          </w:p>
        </w:tc>
        <w:tc>
          <w:tcPr>
            <w:tcW w:w="1196" w:type="dxa"/>
            <w:vAlign w:val="bottom"/>
          </w:tcPr>
          <w:p w14:paraId="1000859F" w14:textId="77777777" w:rsidR="004E61F7" w:rsidRDefault="00000000">
            <w:pPr>
              <w:pStyle w:val="TableContents"/>
              <w:spacing w:after="0" w:line="240" w:lineRule="auto"/>
              <w:jc w:val="center"/>
              <w:rPr>
                <w:sz w:val="12"/>
                <w:szCs w:val="12"/>
              </w:rPr>
            </w:pPr>
            <w:r>
              <w:rPr>
                <w:rFonts w:ascii="Times New Roman" w:hAnsi="Times New Roman"/>
                <w:sz w:val="12"/>
                <w:szCs w:val="12"/>
              </w:rPr>
              <w:t>45.73</w:t>
            </w:r>
          </w:p>
        </w:tc>
        <w:tc>
          <w:tcPr>
            <w:tcW w:w="1025" w:type="dxa"/>
            <w:vAlign w:val="bottom"/>
          </w:tcPr>
          <w:p w14:paraId="7F12E725" w14:textId="77777777" w:rsidR="004E61F7" w:rsidRDefault="00000000">
            <w:pPr>
              <w:pStyle w:val="TableContents"/>
              <w:spacing w:after="0" w:line="240" w:lineRule="auto"/>
              <w:jc w:val="center"/>
              <w:rPr>
                <w:sz w:val="12"/>
                <w:szCs w:val="12"/>
              </w:rPr>
            </w:pPr>
            <w:r>
              <w:rPr>
                <w:rFonts w:ascii="Times New Roman" w:hAnsi="Times New Roman"/>
                <w:sz w:val="12"/>
                <w:szCs w:val="12"/>
              </w:rPr>
              <w:t>0.14</w:t>
            </w:r>
          </w:p>
        </w:tc>
        <w:tc>
          <w:tcPr>
            <w:tcW w:w="1191" w:type="dxa"/>
            <w:vAlign w:val="bottom"/>
          </w:tcPr>
          <w:p w14:paraId="133A7419" w14:textId="77777777" w:rsidR="004E61F7" w:rsidRDefault="00000000">
            <w:pPr>
              <w:pStyle w:val="TableContents"/>
              <w:spacing w:after="0" w:line="240" w:lineRule="auto"/>
              <w:jc w:val="center"/>
              <w:rPr>
                <w:sz w:val="12"/>
                <w:szCs w:val="12"/>
              </w:rPr>
            </w:pPr>
            <w:r>
              <w:rPr>
                <w:rFonts w:ascii="Times New Roman" w:hAnsi="Times New Roman"/>
                <w:sz w:val="12"/>
                <w:szCs w:val="12"/>
              </w:rPr>
              <w:t>0.5</w:t>
            </w:r>
          </w:p>
        </w:tc>
        <w:tc>
          <w:tcPr>
            <w:tcW w:w="1359" w:type="dxa"/>
            <w:vAlign w:val="bottom"/>
          </w:tcPr>
          <w:p w14:paraId="4484AE16" w14:textId="77777777" w:rsidR="004E61F7" w:rsidRDefault="00000000">
            <w:pPr>
              <w:pStyle w:val="TableContents"/>
              <w:spacing w:after="0" w:line="240" w:lineRule="auto"/>
              <w:jc w:val="center"/>
              <w:rPr>
                <w:sz w:val="12"/>
                <w:szCs w:val="12"/>
              </w:rPr>
            </w:pPr>
            <w:r>
              <w:rPr>
                <w:rFonts w:ascii="Times New Roman" w:hAnsi="Times New Roman"/>
                <w:sz w:val="12"/>
                <w:szCs w:val="12"/>
              </w:rPr>
              <w:t>12.64</w:t>
            </w:r>
          </w:p>
        </w:tc>
        <w:tc>
          <w:tcPr>
            <w:tcW w:w="1986" w:type="dxa"/>
            <w:vAlign w:val="bottom"/>
          </w:tcPr>
          <w:p w14:paraId="31175504" w14:textId="77777777" w:rsidR="004E61F7" w:rsidRDefault="00000000">
            <w:pPr>
              <w:pStyle w:val="TableContents"/>
              <w:spacing w:after="0" w:line="240" w:lineRule="auto"/>
              <w:jc w:val="center"/>
              <w:rPr>
                <w:sz w:val="12"/>
                <w:szCs w:val="12"/>
              </w:rPr>
            </w:pPr>
            <w:r>
              <w:rPr>
                <w:rFonts w:ascii="Times New Roman" w:hAnsi="Times New Roman"/>
                <w:sz w:val="12"/>
                <w:szCs w:val="12"/>
              </w:rPr>
              <w:t>9</w:t>
            </w:r>
          </w:p>
        </w:tc>
        <w:tc>
          <w:tcPr>
            <w:tcW w:w="2789" w:type="dxa"/>
            <w:vAlign w:val="bottom"/>
          </w:tcPr>
          <w:p w14:paraId="672537D1"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9.36</w:t>
            </w:r>
          </w:p>
        </w:tc>
      </w:tr>
      <w:tr w:rsidR="004E61F7" w14:paraId="059A80A5" w14:textId="77777777">
        <w:trPr>
          <w:trHeight w:val="187"/>
        </w:trPr>
        <w:tc>
          <w:tcPr>
            <w:tcW w:w="446" w:type="dxa"/>
            <w:vAlign w:val="bottom"/>
          </w:tcPr>
          <w:p w14:paraId="0BCEEC50"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12</w:t>
            </w:r>
          </w:p>
        </w:tc>
        <w:tc>
          <w:tcPr>
            <w:tcW w:w="1196" w:type="dxa"/>
            <w:vAlign w:val="bottom"/>
          </w:tcPr>
          <w:p w14:paraId="1C4C6C04" w14:textId="77777777" w:rsidR="004E61F7" w:rsidRDefault="00000000">
            <w:pPr>
              <w:pStyle w:val="TableContents"/>
              <w:spacing w:after="0" w:line="240" w:lineRule="auto"/>
              <w:jc w:val="center"/>
              <w:rPr>
                <w:sz w:val="12"/>
                <w:szCs w:val="12"/>
              </w:rPr>
            </w:pPr>
            <w:r>
              <w:rPr>
                <w:rFonts w:ascii="Times New Roman" w:hAnsi="Times New Roman"/>
                <w:sz w:val="12"/>
                <w:szCs w:val="12"/>
              </w:rPr>
              <w:t>19.62</w:t>
            </w:r>
          </w:p>
        </w:tc>
        <w:tc>
          <w:tcPr>
            <w:tcW w:w="1025" w:type="dxa"/>
            <w:vAlign w:val="bottom"/>
          </w:tcPr>
          <w:p w14:paraId="3AD89CB6" w14:textId="77777777" w:rsidR="004E61F7" w:rsidRDefault="00000000">
            <w:pPr>
              <w:pStyle w:val="TableContents"/>
              <w:spacing w:after="0" w:line="240" w:lineRule="auto"/>
              <w:jc w:val="center"/>
              <w:rPr>
                <w:sz w:val="12"/>
                <w:szCs w:val="12"/>
              </w:rPr>
            </w:pPr>
            <w:r>
              <w:rPr>
                <w:rFonts w:ascii="Times New Roman" w:hAnsi="Times New Roman"/>
                <w:sz w:val="12"/>
                <w:szCs w:val="12"/>
              </w:rPr>
              <w:t>0.27</w:t>
            </w:r>
          </w:p>
        </w:tc>
        <w:tc>
          <w:tcPr>
            <w:tcW w:w="1191" w:type="dxa"/>
            <w:vAlign w:val="bottom"/>
          </w:tcPr>
          <w:p w14:paraId="2300C1FE" w14:textId="77777777" w:rsidR="004E61F7" w:rsidRDefault="00000000">
            <w:pPr>
              <w:pStyle w:val="TableContents"/>
              <w:spacing w:after="0" w:line="240" w:lineRule="auto"/>
              <w:jc w:val="center"/>
              <w:rPr>
                <w:sz w:val="12"/>
                <w:szCs w:val="12"/>
              </w:rPr>
            </w:pPr>
            <w:r>
              <w:rPr>
                <w:rFonts w:ascii="Times New Roman" w:hAnsi="Times New Roman"/>
                <w:sz w:val="12"/>
                <w:szCs w:val="12"/>
              </w:rPr>
              <w:t>0.65</w:t>
            </w:r>
          </w:p>
        </w:tc>
        <w:tc>
          <w:tcPr>
            <w:tcW w:w="1359" w:type="dxa"/>
            <w:vAlign w:val="bottom"/>
          </w:tcPr>
          <w:p w14:paraId="6F1EF8E0" w14:textId="77777777" w:rsidR="004E61F7" w:rsidRDefault="00000000">
            <w:pPr>
              <w:pStyle w:val="TableContents"/>
              <w:spacing w:after="0" w:line="240" w:lineRule="auto"/>
              <w:jc w:val="center"/>
              <w:rPr>
                <w:sz w:val="12"/>
                <w:szCs w:val="12"/>
              </w:rPr>
            </w:pPr>
            <w:r>
              <w:rPr>
                <w:rFonts w:ascii="Times New Roman" w:hAnsi="Times New Roman"/>
                <w:sz w:val="12"/>
                <w:szCs w:val="12"/>
              </w:rPr>
              <w:t>5.22</w:t>
            </w:r>
          </w:p>
        </w:tc>
        <w:tc>
          <w:tcPr>
            <w:tcW w:w="1986" w:type="dxa"/>
            <w:vAlign w:val="bottom"/>
          </w:tcPr>
          <w:p w14:paraId="123E8DC8" w14:textId="77777777" w:rsidR="004E61F7" w:rsidRDefault="00000000">
            <w:pPr>
              <w:pStyle w:val="TableContents"/>
              <w:spacing w:after="0" w:line="240" w:lineRule="auto"/>
              <w:jc w:val="center"/>
              <w:rPr>
                <w:sz w:val="12"/>
                <w:szCs w:val="12"/>
              </w:rPr>
            </w:pPr>
            <w:r>
              <w:rPr>
                <w:rFonts w:ascii="Times New Roman" w:hAnsi="Times New Roman"/>
                <w:sz w:val="12"/>
                <w:szCs w:val="12"/>
              </w:rPr>
              <w:t>75</w:t>
            </w:r>
          </w:p>
        </w:tc>
        <w:tc>
          <w:tcPr>
            <w:tcW w:w="2789" w:type="dxa"/>
            <w:vAlign w:val="bottom"/>
          </w:tcPr>
          <w:p w14:paraId="04D1F46C"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18.19</w:t>
            </w:r>
          </w:p>
        </w:tc>
      </w:tr>
      <w:tr w:rsidR="004E61F7" w14:paraId="06652EA2" w14:textId="77777777">
        <w:trPr>
          <w:trHeight w:val="187"/>
        </w:trPr>
        <w:tc>
          <w:tcPr>
            <w:tcW w:w="446" w:type="dxa"/>
            <w:vAlign w:val="bottom"/>
          </w:tcPr>
          <w:p w14:paraId="1345F044"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13</w:t>
            </w:r>
          </w:p>
        </w:tc>
        <w:tc>
          <w:tcPr>
            <w:tcW w:w="1196" w:type="dxa"/>
            <w:vAlign w:val="bottom"/>
          </w:tcPr>
          <w:p w14:paraId="7D1F2EA0" w14:textId="77777777" w:rsidR="004E61F7" w:rsidRDefault="00000000">
            <w:pPr>
              <w:pStyle w:val="TableContents"/>
              <w:spacing w:after="0" w:line="240" w:lineRule="auto"/>
              <w:jc w:val="center"/>
              <w:rPr>
                <w:sz w:val="12"/>
                <w:szCs w:val="12"/>
              </w:rPr>
            </w:pPr>
            <w:r>
              <w:rPr>
                <w:rFonts w:ascii="Times New Roman" w:hAnsi="Times New Roman"/>
                <w:sz w:val="12"/>
                <w:szCs w:val="12"/>
              </w:rPr>
              <w:t>29.4</w:t>
            </w:r>
          </w:p>
        </w:tc>
        <w:tc>
          <w:tcPr>
            <w:tcW w:w="1025" w:type="dxa"/>
            <w:vAlign w:val="bottom"/>
          </w:tcPr>
          <w:p w14:paraId="304CACBB" w14:textId="77777777" w:rsidR="004E61F7" w:rsidRDefault="00000000">
            <w:pPr>
              <w:pStyle w:val="TableContents"/>
              <w:spacing w:after="0" w:line="240" w:lineRule="auto"/>
              <w:jc w:val="center"/>
              <w:rPr>
                <w:sz w:val="12"/>
                <w:szCs w:val="12"/>
              </w:rPr>
            </w:pPr>
            <w:r>
              <w:rPr>
                <w:rFonts w:ascii="Times New Roman" w:hAnsi="Times New Roman"/>
                <w:sz w:val="12"/>
                <w:szCs w:val="12"/>
              </w:rPr>
              <w:t>0.2</w:t>
            </w:r>
          </w:p>
        </w:tc>
        <w:tc>
          <w:tcPr>
            <w:tcW w:w="1191" w:type="dxa"/>
            <w:vAlign w:val="bottom"/>
          </w:tcPr>
          <w:p w14:paraId="088B5E79" w14:textId="77777777" w:rsidR="004E61F7" w:rsidRDefault="00000000">
            <w:pPr>
              <w:pStyle w:val="TableContents"/>
              <w:spacing w:after="0" w:line="240" w:lineRule="auto"/>
              <w:jc w:val="center"/>
              <w:rPr>
                <w:sz w:val="12"/>
                <w:szCs w:val="12"/>
              </w:rPr>
            </w:pPr>
            <w:r>
              <w:rPr>
                <w:rFonts w:ascii="Times New Roman" w:hAnsi="Times New Roman"/>
                <w:sz w:val="12"/>
                <w:szCs w:val="12"/>
              </w:rPr>
              <w:t>0.67</w:t>
            </w:r>
          </w:p>
        </w:tc>
        <w:tc>
          <w:tcPr>
            <w:tcW w:w="1359" w:type="dxa"/>
            <w:vAlign w:val="bottom"/>
          </w:tcPr>
          <w:p w14:paraId="65B407F2" w14:textId="77777777" w:rsidR="004E61F7" w:rsidRDefault="00000000">
            <w:pPr>
              <w:pStyle w:val="TableContents"/>
              <w:spacing w:after="0" w:line="240" w:lineRule="auto"/>
              <w:jc w:val="center"/>
              <w:rPr>
                <w:sz w:val="12"/>
                <w:szCs w:val="12"/>
              </w:rPr>
            </w:pPr>
            <w:r>
              <w:rPr>
                <w:rFonts w:ascii="Times New Roman" w:hAnsi="Times New Roman"/>
                <w:sz w:val="12"/>
                <w:szCs w:val="12"/>
              </w:rPr>
              <w:t>3.49</w:t>
            </w:r>
          </w:p>
        </w:tc>
        <w:tc>
          <w:tcPr>
            <w:tcW w:w="1986" w:type="dxa"/>
            <w:vAlign w:val="bottom"/>
          </w:tcPr>
          <w:p w14:paraId="46A1AD66" w14:textId="77777777" w:rsidR="004E61F7" w:rsidRDefault="00000000">
            <w:pPr>
              <w:pStyle w:val="TableContents"/>
              <w:spacing w:after="0" w:line="240" w:lineRule="auto"/>
              <w:jc w:val="center"/>
              <w:rPr>
                <w:sz w:val="12"/>
                <w:szCs w:val="12"/>
              </w:rPr>
            </w:pPr>
            <w:r>
              <w:rPr>
                <w:rFonts w:ascii="Times New Roman" w:hAnsi="Times New Roman"/>
                <w:sz w:val="12"/>
                <w:szCs w:val="12"/>
              </w:rPr>
              <w:t>13</w:t>
            </w:r>
          </w:p>
        </w:tc>
        <w:tc>
          <w:tcPr>
            <w:tcW w:w="2789" w:type="dxa"/>
            <w:vAlign w:val="bottom"/>
          </w:tcPr>
          <w:p w14:paraId="4385FDC4"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5.57</w:t>
            </w:r>
          </w:p>
        </w:tc>
      </w:tr>
      <w:tr w:rsidR="004E61F7" w14:paraId="312D552E" w14:textId="77777777">
        <w:trPr>
          <w:trHeight w:val="187"/>
        </w:trPr>
        <w:tc>
          <w:tcPr>
            <w:tcW w:w="446" w:type="dxa"/>
            <w:vAlign w:val="bottom"/>
          </w:tcPr>
          <w:p w14:paraId="72BABBF0"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14</w:t>
            </w:r>
          </w:p>
        </w:tc>
        <w:tc>
          <w:tcPr>
            <w:tcW w:w="1196" w:type="dxa"/>
            <w:vAlign w:val="bottom"/>
          </w:tcPr>
          <w:p w14:paraId="00C8E425" w14:textId="77777777" w:rsidR="004E61F7" w:rsidRDefault="00000000">
            <w:pPr>
              <w:pStyle w:val="TableContents"/>
              <w:spacing w:after="0" w:line="240" w:lineRule="auto"/>
              <w:jc w:val="center"/>
              <w:rPr>
                <w:sz w:val="12"/>
                <w:szCs w:val="12"/>
              </w:rPr>
            </w:pPr>
            <w:r>
              <w:rPr>
                <w:rFonts w:ascii="Times New Roman" w:hAnsi="Times New Roman"/>
                <w:sz w:val="12"/>
                <w:szCs w:val="12"/>
              </w:rPr>
              <w:t>49.25</w:t>
            </w:r>
          </w:p>
        </w:tc>
        <w:tc>
          <w:tcPr>
            <w:tcW w:w="1025" w:type="dxa"/>
            <w:vAlign w:val="bottom"/>
          </w:tcPr>
          <w:p w14:paraId="35E51FF5" w14:textId="77777777" w:rsidR="004E61F7" w:rsidRDefault="00000000">
            <w:pPr>
              <w:pStyle w:val="TableContents"/>
              <w:spacing w:after="0" w:line="240" w:lineRule="auto"/>
              <w:jc w:val="center"/>
              <w:rPr>
                <w:sz w:val="12"/>
                <w:szCs w:val="12"/>
              </w:rPr>
            </w:pPr>
            <w:r>
              <w:rPr>
                <w:rFonts w:ascii="Times New Roman" w:hAnsi="Times New Roman"/>
                <w:sz w:val="12"/>
                <w:szCs w:val="12"/>
              </w:rPr>
              <w:t>0.14</w:t>
            </w:r>
          </w:p>
        </w:tc>
        <w:tc>
          <w:tcPr>
            <w:tcW w:w="1191" w:type="dxa"/>
            <w:vAlign w:val="bottom"/>
          </w:tcPr>
          <w:p w14:paraId="3207BC8B" w14:textId="77777777" w:rsidR="004E61F7" w:rsidRDefault="00000000">
            <w:pPr>
              <w:pStyle w:val="TableContents"/>
              <w:spacing w:after="0" w:line="240" w:lineRule="auto"/>
              <w:jc w:val="center"/>
              <w:rPr>
                <w:sz w:val="12"/>
                <w:szCs w:val="12"/>
              </w:rPr>
            </w:pPr>
            <w:r>
              <w:rPr>
                <w:rFonts w:ascii="Times New Roman" w:hAnsi="Times New Roman"/>
                <w:sz w:val="12"/>
                <w:szCs w:val="12"/>
              </w:rPr>
              <w:t>0.42</w:t>
            </w:r>
          </w:p>
        </w:tc>
        <w:tc>
          <w:tcPr>
            <w:tcW w:w="1359" w:type="dxa"/>
            <w:vAlign w:val="bottom"/>
          </w:tcPr>
          <w:p w14:paraId="6DD8EAD3" w14:textId="77777777" w:rsidR="004E61F7" w:rsidRDefault="00000000">
            <w:pPr>
              <w:pStyle w:val="TableContents"/>
              <w:spacing w:after="0" w:line="240" w:lineRule="auto"/>
              <w:jc w:val="center"/>
              <w:rPr>
                <w:sz w:val="12"/>
                <w:szCs w:val="12"/>
              </w:rPr>
            </w:pPr>
            <w:r>
              <w:rPr>
                <w:rFonts w:ascii="Times New Roman" w:hAnsi="Times New Roman"/>
                <w:sz w:val="12"/>
                <w:szCs w:val="12"/>
              </w:rPr>
              <w:t>8.52</w:t>
            </w:r>
          </w:p>
        </w:tc>
        <w:tc>
          <w:tcPr>
            <w:tcW w:w="1986" w:type="dxa"/>
            <w:vAlign w:val="bottom"/>
          </w:tcPr>
          <w:p w14:paraId="35B581AF" w14:textId="77777777" w:rsidR="004E61F7" w:rsidRDefault="00000000">
            <w:pPr>
              <w:pStyle w:val="TableContents"/>
              <w:spacing w:after="0" w:line="240" w:lineRule="auto"/>
              <w:jc w:val="center"/>
              <w:rPr>
                <w:sz w:val="12"/>
                <w:szCs w:val="12"/>
              </w:rPr>
            </w:pPr>
            <w:r>
              <w:rPr>
                <w:rFonts w:ascii="Times New Roman" w:hAnsi="Times New Roman"/>
                <w:sz w:val="12"/>
                <w:szCs w:val="12"/>
              </w:rPr>
              <w:t>22</w:t>
            </w:r>
          </w:p>
        </w:tc>
        <w:tc>
          <w:tcPr>
            <w:tcW w:w="2789" w:type="dxa"/>
            <w:vAlign w:val="bottom"/>
          </w:tcPr>
          <w:p w14:paraId="0F3CF91C"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13.01</w:t>
            </w:r>
          </w:p>
        </w:tc>
      </w:tr>
      <w:tr w:rsidR="004E61F7" w14:paraId="4B454F95" w14:textId="77777777">
        <w:trPr>
          <w:trHeight w:val="187"/>
        </w:trPr>
        <w:tc>
          <w:tcPr>
            <w:tcW w:w="446" w:type="dxa"/>
            <w:vAlign w:val="bottom"/>
          </w:tcPr>
          <w:p w14:paraId="33298D6B"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15</w:t>
            </w:r>
          </w:p>
        </w:tc>
        <w:tc>
          <w:tcPr>
            <w:tcW w:w="1196" w:type="dxa"/>
            <w:vAlign w:val="bottom"/>
          </w:tcPr>
          <w:p w14:paraId="5C231531" w14:textId="77777777" w:rsidR="004E61F7" w:rsidRDefault="00000000">
            <w:pPr>
              <w:pStyle w:val="TableContents"/>
              <w:spacing w:after="0" w:line="240" w:lineRule="auto"/>
              <w:jc w:val="center"/>
              <w:rPr>
                <w:sz w:val="12"/>
                <w:szCs w:val="12"/>
              </w:rPr>
            </w:pPr>
            <w:r>
              <w:rPr>
                <w:rFonts w:ascii="Times New Roman" w:hAnsi="Times New Roman"/>
                <w:sz w:val="12"/>
                <w:szCs w:val="12"/>
              </w:rPr>
              <w:t>38.71</w:t>
            </w:r>
          </w:p>
        </w:tc>
        <w:tc>
          <w:tcPr>
            <w:tcW w:w="1025" w:type="dxa"/>
            <w:vAlign w:val="bottom"/>
          </w:tcPr>
          <w:p w14:paraId="48F0D20A" w14:textId="77777777" w:rsidR="004E61F7" w:rsidRDefault="00000000">
            <w:pPr>
              <w:pStyle w:val="TableContents"/>
              <w:spacing w:after="0" w:line="240" w:lineRule="auto"/>
              <w:jc w:val="center"/>
              <w:rPr>
                <w:sz w:val="12"/>
                <w:szCs w:val="12"/>
              </w:rPr>
            </w:pPr>
            <w:r>
              <w:rPr>
                <w:rFonts w:ascii="Times New Roman" w:hAnsi="Times New Roman"/>
                <w:sz w:val="12"/>
                <w:szCs w:val="12"/>
              </w:rPr>
              <w:t>0.2</w:t>
            </w:r>
          </w:p>
        </w:tc>
        <w:tc>
          <w:tcPr>
            <w:tcW w:w="1191" w:type="dxa"/>
            <w:vAlign w:val="bottom"/>
          </w:tcPr>
          <w:p w14:paraId="59B6B049" w14:textId="77777777" w:rsidR="004E61F7" w:rsidRDefault="00000000">
            <w:pPr>
              <w:pStyle w:val="TableContents"/>
              <w:spacing w:after="0" w:line="240" w:lineRule="auto"/>
              <w:jc w:val="center"/>
              <w:rPr>
                <w:sz w:val="12"/>
                <w:szCs w:val="12"/>
              </w:rPr>
            </w:pPr>
            <w:r>
              <w:rPr>
                <w:rFonts w:ascii="Times New Roman" w:hAnsi="Times New Roman"/>
                <w:sz w:val="12"/>
                <w:szCs w:val="12"/>
              </w:rPr>
              <w:t>0.74</w:t>
            </w:r>
          </w:p>
        </w:tc>
        <w:tc>
          <w:tcPr>
            <w:tcW w:w="1359" w:type="dxa"/>
            <w:vAlign w:val="bottom"/>
          </w:tcPr>
          <w:p w14:paraId="5095B483" w14:textId="77777777" w:rsidR="004E61F7" w:rsidRDefault="00000000">
            <w:pPr>
              <w:pStyle w:val="TableContents"/>
              <w:spacing w:after="0" w:line="240" w:lineRule="auto"/>
              <w:jc w:val="center"/>
              <w:rPr>
                <w:sz w:val="12"/>
                <w:szCs w:val="12"/>
              </w:rPr>
            </w:pPr>
            <w:r>
              <w:rPr>
                <w:rFonts w:ascii="Times New Roman" w:hAnsi="Times New Roman"/>
                <w:sz w:val="12"/>
                <w:szCs w:val="12"/>
              </w:rPr>
              <w:t>5.14</w:t>
            </w:r>
          </w:p>
        </w:tc>
        <w:tc>
          <w:tcPr>
            <w:tcW w:w="1986" w:type="dxa"/>
            <w:vAlign w:val="bottom"/>
          </w:tcPr>
          <w:p w14:paraId="1A3AF72F" w14:textId="77777777" w:rsidR="004E61F7" w:rsidRDefault="00000000">
            <w:pPr>
              <w:pStyle w:val="TableContents"/>
              <w:spacing w:after="0" w:line="240" w:lineRule="auto"/>
              <w:jc w:val="center"/>
              <w:rPr>
                <w:sz w:val="12"/>
                <w:szCs w:val="12"/>
              </w:rPr>
            </w:pPr>
            <w:r>
              <w:rPr>
                <w:rFonts w:ascii="Times New Roman" w:hAnsi="Times New Roman"/>
                <w:sz w:val="12"/>
                <w:szCs w:val="12"/>
              </w:rPr>
              <w:t>15</w:t>
            </w:r>
          </w:p>
        </w:tc>
        <w:tc>
          <w:tcPr>
            <w:tcW w:w="2789" w:type="dxa"/>
            <w:vAlign w:val="bottom"/>
          </w:tcPr>
          <w:p w14:paraId="632987A2"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7.6</w:t>
            </w:r>
          </w:p>
        </w:tc>
      </w:tr>
      <w:tr w:rsidR="004E61F7" w14:paraId="56C38FE6" w14:textId="77777777">
        <w:trPr>
          <w:trHeight w:val="187"/>
        </w:trPr>
        <w:tc>
          <w:tcPr>
            <w:tcW w:w="446" w:type="dxa"/>
            <w:vAlign w:val="bottom"/>
          </w:tcPr>
          <w:p w14:paraId="3D0AD907"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16</w:t>
            </w:r>
          </w:p>
        </w:tc>
        <w:tc>
          <w:tcPr>
            <w:tcW w:w="1196" w:type="dxa"/>
            <w:vAlign w:val="bottom"/>
          </w:tcPr>
          <w:p w14:paraId="6434A979" w14:textId="77777777" w:rsidR="004E61F7" w:rsidRDefault="00000000">
            <w:pPr>
              <w:pStyle w:val="TableContents"/>
              <w:spacing w:after="0" w:line="240" w:lineRule="auto"/>
              <w:jc w:val="center"/>
              <w:rPr>
                <w:sz w:val="12"/>
                <w:szCs w:val="12"/>
              </w:rPr>
            </w:pPr>
            <w:r>
              <w:rPr>
                <w:rFonts w:ascii="Times New Roman" w:hAnsi="Times New Roman"/>
                <w:sz w:val="12"/>
                <w:szCs w:val="12"/>
              </w:rPr>
              <w:t>27.66</w:t>
            </w:r>
          </w:p>
        </w:tc>
        <w:tc>
          <w:tcPr>
            <w:tcW w:w="1025" w:type="dxa"/>
            <w:vAlign w:val="bottom"/>
          </w:tcPr>
          <w:p w14:paraId="53566F2E" w14:textId="77777777" w:rsidR="004E61F7" w:rsidRDefault="00000000">
            <w:pPr>
              <w:pStyle w:val="TableContents"/>
              <w:spacing w:after="0" w:line="240" w:lineRule="auto"/>
              <w:jc w:val="center"/>
              <w:rPr>
                <w:sz w:val="12"/>
                <w:szCs w:val="12"/>
              </w:rPr>
            </w:pPr>
            <w:r>
              <w:rPr>
                <w:rFonts w:ascii="Times New Roman" w:hAnsi="Times New Roman"/>
                <w:sz w:val="12"/>
                <w:szCs w:val="12"/>
              </w:rPr>
              <w:t>0.23</w:t>
            </w:r>
          </w:p>
        </w:tc>
        <w:tc>
          <w:tcPr>
            <w:tcW w:w="1191" w:type="dxa"/>
            <w:vAlign w:val="bottom"/>
          </w:tcPr>
          <w:p w14:paraId="35F42AF4" w14:textId="77777777" w:rsidR="004E61F7" w:rsidRDefault="00000000">
            <w:pPr>
              <w:pStyle w:val="TableContents"/>
              <w:spacing w:after="0" w:line="240" w:lineRule="auto"/>
              <w:jc w:val="center"/>
              <w:rPr>
                <w:sz w:val="12"/>
                <w:szCs w:val="12"/>
              </w:rPr>
            </w:pPr>
            <w:r>
              <w:rPr>
                <w:rFonts w:ascii="Times New Roman" w:hAnsi="Times New Roman"/>
                <w:sz w:val="12"/>
                <w:szCs w:val="12"/>
              </w:rPr>
              <w:t>0.63</w:t>
            </w:r>
          </w:p>
        </w:tc>
        <w:tc>
          <w:tcPr>
            <w:tcW w:w="1359" w:type="dxa"/>
            <w:vAlign w:val="bottom"/>
          </w:tcPr>
          <w:p w14:paraId="7320940D" w14:textId="77777777" w:rsidR="004E61F7" w:rsidRDefault="00000000">
            <w:pPr>
              <w:pStyle w:val="TableContents"/>
              <w:spacing w:after="0" w:line="240" w:lineRule="auto"/>
              <w:jc w:val="center"/>
              <w:rPr>
                <w:sz w:val="12"/>
                <w:szCs w:val="12"/>
              </w:rPr>
            </w:pPr>
            <w:r>
              <w:rPr>
                <w:rFonts w:ascii="Times New Roman" w:hAnsi="Times New Roman"/>
                <w:sz w:val="12"/>
                <w:szCs w:val="12"/>
              </w:rPr>
              <w:t>6.45</w:t>
            </w:r>
          </w:p>
        </w:tc>
        <w:tc>
          <w:tcPr>
            <w:tcW w:w="1986" w:type="dxa"/>
            <w:vAlign w:val="bottom"/>
          </w:tcPr>
          <w:p w14:paraId="43DCA684" w14:textId="77777777" w:rsidR="004E61F7" w:rsidRDefault="00000000">
            <w:pPr>
              <w:pStyle w:val="TableContents"/>
              <w:spacing w:after="0" w:line="240" w:lineRule="auto"/>
              <w:jc w:val="center"/>
              <w:rPr>
                <w:sz w:val="12"/>
                <w:szCs w:val="12"/>
              </w:rPr>
            </w:pPr>
            <w:r>
              <w:rPr>
                <w:rFonts w:ascii="Times New Roman" w:hAnsi="Times New Roman"/>
                <w:sz w:val="12"/>
                <w:szCs w:val="12"/>
              </w:rPr>
              <w:t>18</w:t>
            </w:r>
          </w:p>
        </w:tc>
        <w:tc>
          <w:tcPr>
            <w:tcW w:w="2789" w:type="dxa"/>
            <w:vAlign w:val="bottom"/>
          </w:tcPr>
          <w:p w14:paraId="02ECF019"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8.09</w:t>
            </w:r>
          </w:p>
        </w:tc>
      </w:tr>
      <w:tr w:rsidR="004E61F7" w14:paraId="4C7A941E" w14:textId="77777777">
        <w:trPr>
          <w:trHeight w:val="187"/>
        </w:trPr>
        <w:tc>
          <w:tcPr>
            <w:tcW w:w="446" w:type="dxa"/>
            <w:vAlign w:val="bottom"/>
          </w:tcPr>
          <w:p w14:paraId="277459D4"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17</w:t>
            </w:r>
          </w:p>
        </w:tc>
        <w:tc>
          <w:tcPr>
            <w:tcW w:w="1196" w:type="dxa"/>
            <w:vAlign w:val="bottom"/>
          </w:tcPr>
          <w:p w14:paraId="35A6DA61" w14:textId="77777777" w:rsidR="004E61F7" w:rsidRDefault="00000000">
            <w:pPr>
              <w:pStyle w:val="TableContents"/>
              <w:spacing w:after="0" w:line="240" w:lineRule="auto"/>
              <w:jc w:val="center"/>
              <w:rPr>
                <w:sz w:val="12"/>
                <w:szCs w:val="12"/>
              </w:rPr>
            </w:pPr>
            <w:r>
              <w:rPr>
                <w:rFonts w:ascii="Times New Roman" w:hAnsi="Times New Roman"/>
                <w:sz w:val="12"/>
                <w:szCs w:val="12"/>
              </w:rPr>
              <w:t>32.22</w:t>
            </w:r>
          </w:p>
        </w:tc>
        <w:tc>
          <w:tcPr>
            <w:tcW w:w="1025" w:type="dxa"/>
            <w:vAlign w:val="bottom"/>
          </w:tcPr>
          <w:p w14:paraId="5D149633" w14:textId="77777777" w:rsidR="004E61F7" w:rsidRDefault="00000000">
            <w:pPr>
              <w:pStyle w:val="TableContents"/>
              <w:spacing w:after="0" w:line="240" w:lineRule="auto"/>
              <w:jc w:val="center"/>
              <w:rPr>
                <w:sz w:val="12"/>
                <w:szCs w:val="12"/>
              </w:rPr>
            </w:pPr>
            <w:r>
              <w:rPr>
                <w:rFonts w:ascii="Times New Roman" w:hAnsi="Times New Roman"/>
                <w:sz w:val="12"/>
                <w:szCs w:val="12"/>
              </w:rPr>
              <w:t>0.18</w:t>
            </w:r>
          </w:p>
        </w:tc>
        <w:tc>
          <w:tcPr>
            <w:tcW w:w="1191" w:type="dxa"/>
            <w:vAlign w:val="bottom"/>
          </w:tcPr>
          <w:p w14:paraId="79D30FFF" w14:textId="77777777" w:rsidR="004E61F7" w:rsidRDefault="00000000">
            <w:pPr>
              <w:pStyle w:val="TableContents"/>
              <w:spacing w:after="0" w:line="240" w:lineRule="auto"/>
              <w:jc w:val="center"/>
              <w:rPr>
                <w:sz w:val="12"/>
                <w:szCs w:val="12"/>
              </w:rPr>
            </w:pPr>
            <w:r>
              <w:rPr>
                <w:rFonts w:ascii="Times New Roman" w:hAnsi="Times New Roman"/>
                <w:sz w:val="12"/>
                <w:szCs w:val="12"/>
              </w:rPr>
              <w:t>0.57</w:t>
            </w:r>
          </w:p>
        </w:tc>
        <w:tc>
          <w:tcPr>
            <w:tcW w:w="1359" w:type="dxa"/>
            <w:vAlign w:val="bottom"/>
          </w:tcPr>
          <w:p w14:paraId="311991F0" w14:textId="77777777" w:rsidR="004E61F7" w:rsidRDefault="00000000">
            <w:pPr>
              <w:pStyle w:val="TableContents"/>
              <w:spacing w:after="0" w:line="240" w:lineRule="auto"/>
              <w:jc w:val="center"/>
              <w:rPr>
                <w:sz w:val="12"/>
                <w:szCs w:val="12"/>
              </w:rPr>
            </w:pPr>
            <w:r>
              <w:rPr>
                <w:rFonts w:ascii="Times New Roman" w:hAnsi="Times New Roman"/>
                <w:sz w:val="12"/>
                <w:szCs w:val="12"/>
              </w:rPr>
              <w:t>18.68</w:t>
            </w:r>
          </w:p>
        </w:tc>
        <w:tc>
          <w:tcPr>
            <w:tcW w:w="1986" w:type="dxa"/>
            <w:vAlign w:val="bottom"/>
          </w:tcPr>
          <w:p w14:paraId="3D007808" w14:textId="77777777" w:rsidR="004E61F7" w:rsidRDefault="00000000">
            <w:pPr>
              <w:pStyle w:val="TableContents"/>
              <w:spacing w:after="0" w:line="240" w:lineRule="auto"/>
              <w:jc w:val="center"/>
              <w:rPr>
                <w:sz w:val="12"/>
                <w:szCs w:val="12"/>
              </w:rPr>
            </w:pPr>
            <w:r>
              <w:rPr>
                <w:rFonts w:ascii="Times New Roman" w:hAnsi="Times New Roman"/>
                <w:sz w:val="12"/>
                <w:szCs w:val="12"/>
              </w:rPr>
              <w:t>14</w:t>
            </w:r>
          </w:p>
        </w:tc>
        <w:tc>
          <w:tcPr>
            <w:tcW w:w="2789" w:type="dxa"/>
            <w:vAlign w:val="bottom"/>
          </w:tcPr>
          <w:p w14:paraId="5609AE8F"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13.65</w:t>
            </w:r>
          </w:p>
        </w:tc>
      </w:tr>
      <w:tr w:rsidR="004E61F7" w14:paraId="2D04CCA7" w14:textId="77777777">
        <w:trPr>
          <w:trHeight w:val="187"/>
        </w:trPr>
        <w:tc>
          <w:tcPr>
            <w:tcW w:w="446" w:type="dxa"/>
            <w:vAlign w:val="bottom"/>
          </w:tcPr>
          <w:p w14:paraId="15911985"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18</w:t>
            </w:r>
          </w:p>
        </w:tc>
        <w:tc>
          <w:tcPr>
            <w:tcW w:w="1196" w:type="dxa"/>
            <w:vAlign w:val="bottom"/>
          </w:tcPr>
          <w:p w14:paraId="7A8CB5E4" w14:textId="77777777" w:rsidR="004E61F7" w:rsidRDefault="00000000">
            <w:pPr>
              <w:pStyle w:val="TableContents"/>
              <w:spacing w:after="0" w:line="240" w:lineRule="auto"/>
              <w:jc w:val="center"/>
              <w:rPr>
                <w:sz w:val="12"/>
                <w:szCs w:val="12"/>
              </w:rPr>
            </w:pPr>
            <w:r>
              <w:rPr>
                <w:rFonts w:ascii="Times New Roman" w:hAnsi="Times New Roman"/>
                <w:sz w:val="12"/>
                <w:szCs w:val="12"/>
              </w:rPr>
              <w:t>20.61</w:t>
            </w:r>
          </w:p>
        </w:tc>
        <w:tc>
          <w:tcPr>
            <w:tcW w:w="1025" w:type="dxa"/>
            <w:vAlign w:val="bottom"/>
          </w:tcPr>
          <w:p w14:paraId="032ADCF9" w14:textId="77777777" w:rsidR="004E61F7" w:rsidRDefault="00000000">
            <w:pPr>
              <w:pStyle w:val="TableContents"/>
              <w:spacing w:after="0" w:line="240" w:lineRule="auto"/>
              <w:jc w:val="center"/>
              <w:rPr>
                <w:sz w:val="12"/>
                <w:szCs w:val="12"/>
              </w:rPr>
            </w:pPr>
            <w:r>
              <w:rPr>
                <w:rFonts w:ascii="Times New Roman" w:hAnsi="Times New Roman"/>
                <w:sz w:val="12"/>
                <w:szCs w:val="12"/>
              </w:rPr>
              <w:t>0.3</w:t>
            </w:r>
          </w:p>
        </w:tc>
        <w:tc>
          <w:tcPr>
            <w:tcW w:w="1191" w:type="dxa"/>
            <w:vAlign w:val="bottom"/>
          </w:tcPr>
          <w:p w14:paraId="1E6BFA93" w14:textId="77777777" w:rsidR="004E61F7" w:rsidRDefault="00000000">
            <w:pPr>
              <w:pStyle w:val="TableContents"/>
              <w:spacing w:after="0" w:line="240" w:lineRule="auto"/>
              <w:jc w:val="center"/>
              <w:rPr>
                <w:sz w:val="12"/>
                <w:szCs w:val="12"/>
              </w:rPr>
            </w:pPr>
            <w:r>
              <w:rPr>
                <w:rFonts w:ascii="Times New Roman" w:hAnsi="Times New Roman"/>
                <w:sz w:val="12"/>
                <w:szCs w:val="12"/>
              </w:rPr>
              <w:t>0.62</w:t>
            </w:r>
          </w:p>
        </w:tc>
        <w:tc>
          <w:tcPr>
            <w:tcW w:w="1359" w:type="dxa"/>
            <w:vAlign w:val="bottom"/>
          </w:tcPr>
          <w:p w14:paraId="2F78A323" w14:textId="77777777" w:rsidR="004E61F7" w:rsidRDefault="00000000">
            <w:pPr>
              <w:pStyle w:val="TableContents"/>
              <w:spacing w:after="0" w:line="240" w:lineRule="auto"/>
              <w:jc w:val="center"/>
              <w:rPr>
                <w:sz w:val="12"/>
                <w:szCs w:val="12"/>
              </w:rPr>
            </w:pPr>
            <w:r>
              <w:rPr>
                <w:rFonts w:ascii="Times New Roman" w:hAnsi="Times New Roman"/>
                <w:sz w:val="12"/>
                <w:szCs w:val="12"/>
              </w:rPr>
              <w:t>9</w:t>
            </w:r>
          </w:p>
        </w:tc>
        <w:tc>
          <w:tcPr>
            <w:tcW w:w="1986" w:type="dxa"/>
            <w:vAlign w:val="bottom"/>
          </w:tcPr>
          <w:p w14:paraId="42173601" w14:textId="77777777" w:rsidR="004E61F7" w:rsidRDefault="00000000">
            <w:pPr>
              <w:pStyle w:val="TableContents"/>
              <w:spacing w:after="0" w:line="240" w:lineRule="auto"/>
              <w:jc w:val="center"/>
              <w:rPr>
                <w:sz w:val="12"/>
                <w:szCs w:val="12"/>
              </w:rPr>
            </w:pPr>
            <w:r>
              <w:rPr>
                <w:rFonts w:ascii="Times New Roman" w:hAnsi="Times New Roman"/>
                <w:sz w:val="12"/>
                <w:szCs w:val="12"/>
              </w:rPr>
              <w:t>7</w:t>
            </w:r>
          </w:p>
        </w:tc>
        <w:tc>
          <w:tcPr>
            <w:tcW w:w="2789" w:type="dxa"/>
            <w:vAlign w:val="bottom"/>
          </w:tcPr>
          <w:p w14:paraId="0F7F985C"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6.3</w:t>
            </w:r>
          </w:p>
        </w:tc>
      </w:tr>
      <w:tr w:rsidR="004E61F7" w14:paraId="1FA1327D" w14:textId="77777777">
        <w:trPr>
          <w:trHeight w:val="187"/>
        </w:trPr>
        <w:tc>
          <w:tcPr>
            <w:tcW w:w="446" w:type="dxa"/>
            <w:vAlign w:val="bottom"/>
          </w:tcPr>
          <w:p w14:paraId="2C2BE43B"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19</w:t>
            </w:r>
          </w:p>
        </w:tc>
        <w:tc>
          <w:tcPr>
            <w:tcW w:w="1196" w:type="dxa"/>
            <w:vAlign w:val="bottom"/>
          </w:tcPr>
          <w:p w14:paraId="2ADF82CD" w14:textId="77777777" w:rsidR="004E61F7" w:rsidRDefault="00000000">
            <w:pPr>
              <w:pStyle w:val="TableContents"/>
              <w:spacing w:after="0" w:line="240" w:lineRule="auto"/>
              <w:jc w:val="center"/>
              <w:rPr>
                <w:sz w:val="12"/>
                <w:szCs w:val="12"/>
              </w:rPr>
            </w:pPr>
            <w:r>
              <w:rPr>
                <w:rFonts w:ascii="Times New Roman" w:hAnsi="Times New Roman"/>
                <w:sz w:val="12"/>
                <w:szCs w:val="12"/>
              </w:rPr>
              <w:t>22.01</w:t>
            </w:r>
          </w:p>
        </w:tc>
        <w:tc>
          <w:tcPr>
            <w:tcW w:w="1025" w:type="dxa"/>
            <w:vAlign w:val="bottom"/>
          </w:tcPr>
          <w:p w14:paraId="5BA9C45E" w14:textId="77777777" w:rsidR="004E61F7" w:rsidRDefault="00000000">
            <w:pPr>
              <w:pStyle w:val="TableContents"/>
              <w:spacing w:after="0" w:line="240" w:lineRule="auto"/>
              <w:jc w:val="center"/>
              <w:rPr>
                <w:sz w:val="12"/>
                <w:szCs w:val="12"/>
              </w:rPr>
            </w:pPr>
            <w:r>
              <w:rPr>
                <w:rFonts w:ascii="Times New Roman" w:hAnsi="Times New Roman"/>
                <w:sz w:val="12"/>
                <w:szCs w:val="12"/>
              </w:rPr>
              <w:t>0.4</w:t>
            </w:r>
          </w:p>
        </w:tc>
        <w:tc>
          <w:tcPr>
            <w:tcW w:w="1191" w:type="dxa"/>
            <w:vAlign w:val="bottom"/>
          </w:tcPr>
          <w:p w14:paraId="1ADF3872" w14:textId="77777777" w:rsidR="004E61F7" w:rsidRDefault="00000000">
            <w:pPr>
              <w:pStyle w:val="TableContents"/>
              <w:spacing w:after="0" w:line="240" w:lineRule="auto"/>
              <w:jc w:val="center"/>
              <w:rPr>
                <w:sz w:val="12"/>
                <w:szCs w:val="12"/>
              </w:rPr>
            </w:pPr>
            <w:r>
              <w:rPr>
                <w:rFonts w:ascii="Times New Roman" w:hAnsi="Times New Roman"/>
                <w:sz w:val="12"/>
                <w:szCs w:val="12"/>
              </w:rPr>
              <w:t>0.54</w:t>
            </w:r>
          </w:p>
        </w:tc>
        <w:tc>
          <w:tcPr>
            <w:tcW w:w="1359" w:type="dxa"/>
            <w:vAlign w:val="bottom"/>
          </w:tcPr>
          <w:p w14:paraId="00852F48" w14:textId="77777777" w:rsidR="004E61F7" w:rsidRDefault="00000000">
            <w:pPr>
              <w:pStyle w:val="TableContents"/>
              <w:spacing w:after="0" w:line="240" w:lineRule="auto"/>
              <w:jc w:val="center"/>
              <w:rPr>
                <w:sz w:val="12"/>
                <w:szCs w:val="12"/>
              </w:rPr>
            </w:pPr>
            <w:r>
              <w:rPr>
                <w:rFonts w:ascii="Times New Roman" w:hAnsi="Times New Roman"/>
                <w:sz w:val="12"/>
                <w:szCs w:val="12"/>
              </w:rPr>
              <w:t>8.57</w:t>
            </w:r>
          </w:p>
        </w:tc>
        <w:tc>
          <w:tcPr>
            <w:tcW w:w="1986" w:type="dxa"/>
            <w:vAlign w:val="bottom"/>
          </w:tcPr>
          <w:p w14:paraId="107383AC" w14:textId="77777777" w:rsidR="004E61F7" w:rsidRDefault="00000000">
            <w:pPr>
              <w:pStyle w:val="TableContents"/>
              <w:spacing w:after="0" w:line="240" w:lineRule="auto"/>
              <w:jc w:val="center"/>
              <w:rPr>
                <w:sz w:val="12"/>
                <w:szCs w:val="12"/>
              </w:rPr>
            </w:pPr>
            <w:r>
              <w:rPr>
                <w:rFonts w:ascii="Times New Roman" w:hAnsi="Times New Roman"/>
                <w:sz w:val="12"/>
                <w:szCs w:val="12"/>
              </w:rPr>
              <w:t>11</w:t>
            </w:r>
          </w:p>
        </w:tc>
        <w:tc>
          <w:tcPr>
            <w:tcW w:w="2789" w:type="dxa"/>
            <w:vAlign w:val="bottom"/>
          </w:tcPr>
          <w:p w14:paraId="3A8F1EE6"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6.39</w:t>
            </w:r>
          </w:p>
        </w:tc>
      </w:tr>
      <w:tr w:rsidR="004E61F7" w14:paraId="6E524789" w14:textId="77777777">
        <w:trPr>
          <w:trHeight w:val="187"/>
        </w:trPr>
        <w:tc>
          <w:tcPr>
            <w:tcW w:w="446" w:type="dxa"/>
            <w:vAlign w:val="bottom"/>
          </w:tcPr>
          <w:p w14:paraId="061AA7E0"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20</w:t>
            </w:r>
          </w:p>
        </w:tc>
        <w:tc>
          <w:tcPr>
            <w:tcW w:w="1196" w:type="dxa"/>
            <w:vAlign w:val="bottom"/>
          </w:tcPr>
          <w:p w14:paraId="47A6F445" w14:textId="77777777" w:rsidR="004E61F7" w:rsidRDefault="00000000">
            <w:pPr>
              <w:pStyle w:val="TableContents"/>
              <w:spacing w:after="0" w:line="240" w:lineRule="auto"/>
              <w:jc w:val="center"/>
              <w:rPr>
                <w:sz w:val="12"/>
                <w:szCs w:val="12"/>
              </w:rPr>
            </w:pPr>
            <w:r>
              <w:rPr>
                <w:rFonts w:ascii="Times New Roman" w:hAnsi="Times New Roman"/>
                <w:sz w:val="12"/>
                <w:szCs w:val="12"/>
              </w:rPr>
              <w:t>37.49</w:t>
            </w:r>
          </w:p>
        </w:tc>
        <w:tc>
          <w:tcPr>
            <w:tcW w:w="1025" w:type="dxa"/>
            <w:vAlign w:val="bottom"/>
          </w:tcPr>
          <w:p w14:paraId="6AF5E83C" w14:textId="77777777" w:rsidR="004E61F7" w:rsidRDefault="00000000">
            <w:pPr>
              <w:pStyle w:val="TableContents"/>
              <w:spacing w:after="0" w:line="240" w:lineRule="auto"/>
              <w:jc w:val="center"/>
              <w:rPr>
                <w:sz w:val="12"/>
                <w:szCs w:val="12"/>
              </w:rPr>
            </w:pPr>
            <w:r>
              <w:rPr>
                <w:rFonts w:ascii="Times New Roman" w:hAnsi="Times New Roman"/>
                <w:sz w:val="12"/>
                <w:szCs w:val="12"/>
              </w:rPr>
              <w:t>0.2</w:t>
            </w:r>
          </w:p>
        </w:tc>
        <w:tc>
          <w:tcPr>
            <w:tcW w:w="1191" w:type="dxa"/>
            <w:vAlign w:val="bottom"/>
          </w:tcPr>
          <w:p w14:paraId="76DB3896" w14:textId="77777777" w:rsidR="004E61F7" w:rsidRDefault="00000000">
            <w:pPr>
              <w:pStyle w:val="TableContents"/>
              <w:spacing w:after="0" w:line="240" w:lineRule="auto"/>
              <w:jc w:val="center"/>
              <w:rPr>
                <w:sz w:val="12"/>
                <w:szCs w:val="12"/>
              </w:rPr>
            </w:pPr>
            <w:r>
              <w:rPr>
                <w:rFonts w:ascii="Times New Roman" w:hAnsi="Times New Roman"/>
                <w:sz w:val="12"/>
                <w:szCs w:val="12"/>
              </w:rPr>
              <w:t>0.64</w:t>
            </w:r>
          </w:p>
        </w:tc>
        <w:tc>
          <w:tcPr>
            <w:tcW w:w="1359" w:type="dxa"/>
            <w:vAlign w:val="bottom"/>
          </w:tcPr>
          <w:p w14:paraId="5316B6D2" w14:textId="77777777" w:rsidR="004E61F7" w:rsidRDefault="00000000">
            <w:pPr>
              <w:pStyle w:val="TableContents"/>
              <w:spacing w:after="0" w:line="240" w:lineRule="auto"/>
              <w:jc w:val="center"/>
              <w:rPr>
                <w:sz w:val="12"/>
                <w:szCs w:val="12"/>
              </w:rPr>
            </w:pPr>
            <w:r>
              <w:rPr>
                <w:rFonts w:ascii="Times New Roman" w:hAnsi="Times New Roman"/>
                <w:sz w:val="12"/>
                <w:szCs w:val="12"/>
              </w:rPr>
              <w:t>5.15</w:t>
            </w:r>
          </w:p>
        </w:tc>
        <w:tc>
          <w:tcPr>
            <w:tcW w:w="1986" w:type="dxa"/>
            <w:vAlign w:val="bottom"/>
          </w:tcPr>
          <w:p w14:paraId="29707886" w14:textId="77777777" w:rsidR="004E61F7" w:rsidRDefault="00000000">
            <w:pPr>
              <w:pStyle w:val="TableContents"/>
              <w:spacing w:after="0" w:line="240" w:lineRule="auto"/>
              <w:jc w:val="center"/>
              <w:rPr>
                <w:sz w:val="12"/>
                <w:szCs w:val="12"/>
              </w:rPr>
            </w:pPr>
            <w:r>
              <w:rPr>
                <w:rFonts w:ascii="Times New Roman" w:hAnsi="Times New Roman"/>
                <w:sz w:val="12"/>
                <w:szCs w:val="12"/>
              </w:rPr>
              <w:t>32</w:t>
            </w:r>
          </w:p>
        </w:tc>
        <w:tc>
          <w:tcPr>
            <w:tcW w:w="2789" w:type="dxa"/>
            <w:vAlign w:val="bottom"/>
          </w:tcPr>
          <w:p w14:paraId="5ACC652D"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11.59</w:t>
            </w:r>
          </w:p>
        </w:tc>
      </w:tr>
      <w:tr w:rsidR="004E61F7" w14:paraId="673F8C0F" w14:textId="77777777">
        <w:trPr>
          <w:trHeight w:val="187"/>
        </w:trPr>
        <w:tc>
          <w:tcPr>
            <w:tcW w:w="446" w:type="dxa"/>
            <w:vAlign w:val="bottom"/>
          </w:tcPr>
          <w:p w14:paraId="658F4AF4"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21</w:t>
            </w:r>
          </w:p>
        </w:tc>
        <w:tc>
          <w:tcPr>
            <w:tcW w:w="1196" w:type="dxa"/>
            <w:vAlign w:val="bottom"/>
          </w:tcPr>
          <w:p w14:paraId="453B59F7" w14:textId="77777777" w:rsidR="004E61F7" w:rsidRDefault="00000000">
            <w:pPr>
              <w:pStyle w:val="TableContents"/>
              <w:spacing w:after="0" w:line="240" w:lineRule="auto"/>
              <w:jc w:val="center"/>
              <w:rPr>
                <w:sz w:val="12"/>
                <w:szCs w:val="12"/>
              </w:rPr>
            </w:pPr>
            <w:r>
              <w:rPr>
                <w:rFonts w:ascii="Times New Roman" w:hAnsi="Times New Roman"/>
                <w:sz w:val="12"/>
                <w:szCs w:val="12"/>
              </w:rPr>
              <w:t>40.98</w:t>
            </w:r>
          </w:p>
        </w:tc>
        <w:tc>
          <w:tcPr>
            <w:tcW w:w="1025" w:type="dxa"/>
            <w:vAlign w:val="bottom"/>
          </w:tcPr>
          <w:p w14:paraId="10F74514" w14:textId="77777777" w:rsidR="004E61F7" w:rsidRDefault="00000000">
            <w:pPr>
              <w:pStyle w:val="TableContents"/>
              <w:spacing w:after="0" w:line="240" w:lineRule="auto"/>
              <w:jc w:val="center"/>
              <w:rPr>
                <w:sz w:val="12"/>
                <w:szCs w:val="12"/>
              </w:rPr>
            </w:pPr>
            <w:r>
              <w:rPr>
                <w:rFonts w:ascii="Times New Roman" w:hAnsi="Times New Roman"/>
                <w:sz w:val="12"/>
                <w:szCs w:val="12"/>
              </w:rPr>
              <w:t>0.13</w:t>
            </w:r>
          </w:p>
        </w:tc>
        <w:tc>
          <w:tcPr>
            <w:tcW w:w="1191" w:type="dxa"/>
            <w:vAlign w:val="bottom"/>
          </w:tcPr>
          <w:p w14:paraId="7921DCC4" w14:textId="77777777" w:rsidR="004E61F7" w:rsidRDefault="00000000">
            <w:pPr>
              <w:pStyle w:val="TableContents"/>
              <w:spacing w:after="0" w:line="240" w:lineRule="auto"/>
              <w:jc w:val="center"/>
              <w:rPr>
                <w:sz w:val="12"/>
                <w:szCs w:val="12"/>
              </w:rPr>
            </w:pPr>
            <w:r>
              <w:rPr>
                <w:rFonts w:ascii="Times New Roman" w:hAnsi="Times New Roman"/>
                <w:sz w:val="12"/>
                <w:szCs w:val="12"/>
              </w:rPr>
              <w:t>0.37</w:t>
            </w:r>
          </w:p>
        </w:tc>
        <w:tc>
          <w:tcPr>
            <w:tcW w:w="1359" w:type="dxa"/>
            <w:vAlign w:val="bottom"/>
          </w:tcPr>
          <w:p w14:paraId="231F3681" w14:textId="77777777" w:rsidR="004E61F7" w:rsidRDefault="00000000">
            <w:pPr>
              <w:pStyle w:val="TableContents"/>
              <w:spacing w:after="0" w:line="240" w:lineRule="auto"/>
              <w:jc w:val="center"/>
              <w:rPr>
                <w:sz w:val="12"/>
                <w:szCs w:val="12"/>
              </w:rPr>
            </w:pPr>
            <w:r>
              <w:rPr>
                <w:rFonts w:ascii="Times New Roman" w:hAnsi="Times New Roman"/>
                <w:sz w:val="12"/>
                <w:szCs w:val="12"/>
              </w:rPr>
              <w:t>15.42</w:t>
            </w:r>
          </w:p>
        </w:tc>
        <w:tc>
          <w:tcPr>
            <w:tcW w:w="1986" w:type="dxa"/>
            <w:vAlign w:val="bottom"/>
          </w:tcPr>
          <w:p w14:paraId="7F7AAA88" w14:textId="77777777" w:rsidR="004E61F7" w:rsidRDefault="00000000">
            <w:pPr>
              <w:pStyle w:val="TableContents"/>
              <w:spacing w:after="0" w:line="240" w:lineRule="auto"/>
              <w:jc w:val="center"/>
              <w:rPr>
                <w:sz w:val="12"/>
                <w:szCs w:val="12"/>
              </w:rPr>
            </w:pPr>
            <w:r>
              <w:rPr>
                <w:rFonts w:ascii="Times New Roman" w:hAnsi="Times New Roman"/>
                <w:sz w:val="12"/>
                <w:szCs w:val="12"/>
              </w:rPr>
              <w:t>7</w:t>
            </w:r>
          </w:p>
        </w:tc>
        <w:tc>
          <w:tcPr>
            <w:tcW w:w="2789" w:type="dxa"/>
            <w:vAlign w:val="bottom"/>
          </w:tcPr>
          <w:p w14:paraId="1FED220A"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10.37</w:t>
            </w:r>
          </w:p>
        </w:tc>
      </w:tr>
      <w:tr w:rsidR="004E61F7" w14:paraId="0B4C4BF6" w14:textId="77777777">
        <w:trPr>
          <w:trHeight w:val="187"/>
        </w:trPr>
        <w:tc>
          <w:tcPr>
            <w:tcW w:w="446" w:type="dxa"/>
            <w:vAlign w:val="bottom"/>
          </w:tcPr>
          <w:p w14:paraId="0BECFEA8"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22</w:t>
            </w:r>
          </w:p>
        </w:tc>
        <w:tc>
          <w:tcPr>
            <w:tcW w:w="1196" w:type="dxa"/>
            <w:vAlign w:val="bottom"/>
          </w:tcPr>
          <w:p w14:paraId="1DF23964" w14:textId="77777777" w:rsidR="004E61F7" w:rsidRDefault="00000000">
            <w:pPr>
              <w:pStyle w:val="TableContents"/>
              <w:spacing w:after="0" w:line="240" w:lineRule="auto"/>
              <w:jc w:val="center"/>
              <w:rPr>
                <w:sz w:val="12"/>
                <w:szCs w:val="12"/>
              </w:rPr>
            </w:pPr>
            <w:r>
              <w:rPr>
                <w:rFonts w:ascii="Times New Roman" w:hAnsi="Times New Roman"/>
                <w:sz w:val="12"/>
                <w:szCs w:val="12"/>
              </w:rPr>
              <w:t>60.71</w:t>
            </w:r>
          </w:p>
        </w:tc>
        <w:tc>
          <w:tcPr>
            <w:tcW w:w="1025" w:type="dxa"/>
            <w:vAlign w:val="bottom"/>
          </w:tcPr>
          <w:p w14:paraId="70907A4E" w14:textId="77777777" w:rsidR="004E61F7" w:rsidRDefault="00000000">
            <w:pPr>
              <w:pStyle w:val="TableContents"/>
              <w:spacing w:after="0" w:line="240" w:lineRule="auto"/>
              <w:jc w:val="center"/>
              <w:rPr>
                <w:sz w:val="12"/>
                <w:szCs w:val="12"/>
              </w:rPr>
            </w:pPr>
            <w:r>
              <w:rPr>
                <w:rFonts w:ascii="Times New Roman" w:hAnsi="Times New Roman"/>
                <w:sz w:val="12"/>
                <w:szCs w:val="12"/>
              </w:rPr>
              <w:t>0.21</w:t>
            </w:r>
          </w:p>
        </w:tc>
        <w:tc>
          <w:tcPr>
            <w:tcW w:w="1191" w:type="dxa"/>
            <w:vAlign w:val="bottom"/>
          </w:tcPr>
          <w:p w14:paraId="71B0FF63" w14:textId="77777777" w:rsidR="004E61F7" w:rsidRDefault="00000000">
            <w:pPr>
              <w:pStyle w:val="TableContents"/>
              <w:spacing w:after="0" w:line="240" w:lineRule="auto"/>
              <w:jc w:val="center"/>
              <w:rPr>
                <w:sz w:val="12"/>
                <w:szCs w:val="12"/>
              </w:rPr>
            </w:pPr>
            <w:r>
              <w:rPr>
                <w:rFonts w:ascii="Times New Roman" w:hAnsi="Times New Roman"/>
                <w:sz w:val="12"/>
                <w:szCs w:val="12"/>
              </w:rPr>
              <w:t>0.46</w:t>
            </w:r>
          </w:p>
        </w:tc>
        <w:tc>
          <w:tcPr>
            <w:tcW w:w="1359" w:type="dxa"/>
            <w:vAlign w:val="bottom"/>
          </w:tcPr>
          <w:p w14:paraId="2E427F50" w14:textId="77777777" w:rsidR="004E61F7" w:rsidRDefault="00000000">
            <w:pPr>
              <w:pStyle w:val="TableContents"/>
              <w:spacing w:after="0" w:line="240" w:lineRule="auto"/>
              <w:jc w:val="center"/>
              <w:rPr>
                <w:sz w:val="12"/>
                <w:szCs w:val="12"/>
              </w:rPr>
            </w:pPr>
            <w:r>
              <w:rPr>
                <w:rFonts w:ascii="Times New Roman" w:hAnsi="Times New Roman"/>
                <w:sz w:val="12"/>
                <w:szCs w:val="12"/>
              </w:rPr>
              <w:t>4.79</w:t>
            </w:r>
          </w:p>
        </w:tc>
        <w:tc>
          <w:tcPr>
            <w:tcW w:w="1986" w:type="dxa"/>
            <w:vAlign w:val="bottom"/>
          </w:tcPr>
          <w:p w14:paraId="481AEDC3" w14:textId="77777777" w:rsidR="004E61F7" w:rsidRDefault="00000000">
            <w:pPr>
              <w:pStyle w:val="TableContents"/>
              <w:spacing w:after="0" w:line="240" w:lineRule="auto"/>
              <w:jc w:val="center"/>
              <w:rPr>
                <w:sz w:val="12"/>
                <w:szCs w:val="12"/>
              </w:rPr>
            </w:pPr>
            <w:r>
              <w:rPr>
                <w:rFonts w:ascii="Times New Roman" w:hAnsi="Times New Roman"/>
                <w:sz w:val="12"/>
                <w:szCs w:val="12"/>
              </w:rPr>
              <w:t>7</w:t>
            </w:r>
          </w:p>
        </w:tc>
        <w:tc>
          <w:tcPr>
            <w:tcW w:w="2789" w:type="dxa"/>
            <w:vAlign w:val="bottom"/>
          </w:tcPr>
          <w:p w14:paraId="4C20398A"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4.86</w:t>
            </w:r>
          </w:p>
        </w:tc>
      </w:tr>
      <w:tr w:rsidR="004E61F7" w14:paraId="3E93BC97" w14:textId="77777777">
        <w:trPr>
          <w:trHeight w:val="187"/>
        </w:trPr>
        <w:tc>
          <w:tcPr>
            <w:tcW w:w="446" w:type="dxa"/>
            <w:vAlign w:val="bottom"/>
          </w:tcPr>
          <w:p w14:paraId="090AD444"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23</w:t>
            </w:r>
          </w:p>
        </w:tc>
        <w:tc>
          <w:tcPr>
            <w:tcW w:w="1196" w:type="dxa"/>
            <w:vAlign w:val="bottom"/>
          </w:tcPr>
          <w:p w14:paraId="7F7DFB82" w14:textId="77777777" w:rsidR="004E61F7" w:rsidRDefault="00000000">
            <w:pPr>
              <w:pStyle w:val="TableContents"/>
              <w:spacing w:after="0" w:line="240" w:lineRule="auto"/>
              <w:jc w:val="center"/>
              <w:rPr>
                <w:sz w:val="12"/>
                <w:szCs w:val="12"/>
              </w:rPr>
            </w:pPr>
            <w:r>
              <w:rPr>
                <w:rFonts w:ascii="Times New Roman" w:hAnsi="Times New Roman"/>
                <w:sz w:val="12"/>
                <w:szCs w:val="12"/>
              </w:rPr>
              <w:t>44.28</w:t>
            </w:r>
          </w:p>
        </w:tc>
        <w:tc>
          <w:tcPr>
            <w:tcW w:w="1025" w:type="dxa"/>
            <w:vAlign w:val="bottom"/>
          </w:tcPr>
          <w:p w14:paraId="1F269D05" w14:textId="77777777" w:rsidR="004E61F7" w:rsidRDefault="00000000">
            <w:pPr>
              <w:pStyle w:val="TableContents"/>
              <w:spacing w:after="0" w:line="240" w:lineRule="auto"/>
              <w:jc w:val="center"/>
              <w:rPr>
                <w:sz w:val="12"/>
                <w:szCs w:val="12"/>
              </w:rPr>
            </w:pPr>
            <w:r>
              <w:rPr>
                <w:rFonts w:ascii="Times New Roman" w:hAnsi="Times New Roman"/>
                <w:sz w:val="12"/>
                <w:szCs w:val="12"/>
              </w:rPr>
              <w:t>0.19</w:t>
            </w:r>
          </w:p>
        </w:tc>
        <w:tc>
          <w:tcPr>
            <w:tcW w:w="1191" w:type="dxa"/>
            <w:vAlign w:val="bottom"/>
          </w:tcPr>
          <w:p w14:paraId="276286C9" w14:textId="77777777" w:rsidR="004E61F7" w:rsidRDefault="00000000">
            <w:pPr>
              <w:pStyle w:val="TableContents"/>
              <w:spacing w:after="0" w:line="240" w:lineRule="auto"/>
              <w:jc w:val="center"/>
              <w:rPr>
                <w:sz w:val="12"/>
                <w:szCs w:val="12"/>
              </w:rPr>
            </w:pPr>
            <w:r>
              <w:rPr>
                <w:rFonts w:ascii="Times New Roman" w:hAnsi="Times New Roman"/>
                <w:sz w:val="12"/>
                <w:szCs w:val="12"/>
              </w:rPr>
              <w:t>0.47</w:t>
            </w:r>
          </w:p>
        </w:tc>
        <w:tc>
          <w:tcPr>
            <w:tcW w:w="1359" w:type="dxa"/>
            <w:vAlign w:val="bottom"/>
          </w:tcPr>
          <w:p w14:paraId="09D988D1" w14:textId="77777777" w:rsidR="004E61F7" w:rsidRDefault="00000000">
            <w:pPr>
              <w:pStyle w:val="TableContents"/>
              <w:spacing w:after="0" w:line="240" w:lineRule="auto"/>
              <w:jc w:val="center"/>
              <w:rPr>
                <w:sz w:val="12"/>
                <w:szCs w:val="12"/>
              </w:rPr>
            </w:pPr>
            <w:r>
              <w:rPr>
                <w:rFonts w:ascii="Times New Roman" w:hAnsi="Times New Roman"/>
                <w:sz w:val="12"/>
                <w:szCs w:val="12"/>
              </w:rPr>
              <w:t>8.02</w:t>
            </w:r>
          </w:p>
        </w:tc>
        <w:tc>
          <w:tcPr>
            <w:tcW w:w="1986" w:type="dxa"/>
            <w:vAlign w:val="bottom"/>
          </w:tcPr>
          <w:p w14:paraId="79626B73" w14:textId="77777777" w:rsidR="004E61F7" w:rsidRDefault="00000000">
            <w:pPr>
              <w:pStyle w:val="TableContents"/>
              <w:spacing w:after="0" w:line="240" w:lineRule="auto"/>
              <w:jc w:val="center"/>
              <w:rPr>
                <w:sz w:val="12"/>
                <w:szCs w:val="12"/>
              </w:rPr>
            </w:pPr>
            <w:r>
              <w:rPr>
                <w:rFonts w:ascii="Times New Roman" w:hAnsi="Times New Roman"/>
                <w:sz w:val="12"/>
                <w:szCs w:val="12"/>
              </w:rPr>
              <w:t>10</w:t>
            </w:r>
          </w:p>
        </w:tc>
        <w:tc>
          <w:tcPr>
            <w:tcW w:w="2789" w:type="dxa"/>
            <w:vAlign w:val="bottom"/>
          </w:tcPr>
          <w:p w14:paraId="4FC11D74"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7.26</w:t>
            </w:r>
          </w:p>
        </w:tc>
      </w:tr>
      <w:tr w:rsidR="004E61F7" w14:paraId="2ECBE4ED" w14:textId="77777777">
        <w:trPr>
          <w:trHeight w:val="187"/>
        </w:trPr>
        <w:tc>
          <w:tcPr>
            <w:tcW w:w="446" w:type="dxa"/>
            <w:vAlign w:val="bottom"/>
          </w:tcPr>
          <w:p w14:paraId="44B6B157"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24</w:t>
            </w:r>
          </w:p>
        </w:tc>
        <w:tc>
          <w:tcPr>
            <w:tcW w:w="1196" w:type="dxa"/>
            <w:vAlign w:val="bottom"/>
          </w:tcPr>
          <w:p w14:paraId="2FBE3132" w14:textId="77777777" w:rsidR="004E61F7" w:rsidRDefault="00000000">
            <w:pPr>
              <w:pStyle w:val="TableContents"/>
              <w:spacing w:after="0" w:line="240" w:lineRule="auto"/>
              <w:jc w:val="center"/>
              <w:rPr>
                <w:sz w:val="12"/>
                <w:szCs w:val="12"/>
              </w:rPr>
            </w:pPr>
            <w:r>
              <w:rPr>
                <w:rFonts w:ascii="Times New Roman" w:hAnsi="Times New Roman"/>
                <w:sz w:val="12"/>
                <w:szCs w:val="12"/>
              </w:rPr>
              <w:t>43.84</w:t>
            </w:r>
          </w:p>
        </w:tc>
        <w:tc>
          <w:tcPr>
            <w:tcW w:w="1025" w:type="dxa"/>
            <w:vAlign w:val="bottom"/>
          </w:tcPr>
          <w:p w14:paraId="2E7215CB" w14:textId="77777777" w:rsidR="004E61F7" w:rsidRDefault="00000000">
            <w:pPr>
              <w:pStyle w:val="TableContents"/>
              <w:spacing w:after="0" w:line="240" w:lineRule="auto"/>
              <w:jc w:val="center"/>
              <w:rPr>
                <w:sz w:val="12"/>
                <w:szCs w:val="12"/>
              </w:rPr>
            </w:pPr>
            <w:r>
              <w:rPr>
                <w:rFonts w:ascii="Times New Roman" w:hAnsi="Times New Roman"/>
                <w:sz w:val="12"/>
                <w:szCs w:val="12"/>
              </w:rPr>
              <w:t>0.17</w:t>
            </w:r>
          </w:p>
        </w:tc>
        <w:tc>
          <w:tcPr>
            <w:tcW w:w="1191" w:type="dxa"/>
            <w:vAlign w:val="bottom"/>
          </w:tcPr>
          <w:p w14:paraId="69BAE349" w14:textId="77777777" w:rsidR="004E61F7" w:rsidRDefault="00000000">
            <w:pPr>
              <w:pStyle w:val="TableContents"/>
              <w:spacing w:after="0" w:line="240" w:lineRule="auto"/>
              <w:jc w:val="center"/>
              <w:rPr>
                <w:sz w:val="12"/>
                <w:szCs w:val="12"/>
              </w:rPr>
            </w:pPr>
            <w:r>
              <w:rPr>
                <w:rFonts w:ascii="Times New Roman" w:hAnsi="Times New Roman"/>
                <w:sz w:val="12"/>
                <w:szCs w:val="12"/>
              </w:rPr>
              <w:t>0.37</w:t>
            </w:r>
          </w:p>
        </w:tc>
        <w:tc>
          <w:tcPr>
            <w:tcW w:w="1359" w:type="dxa"/>
            <w:vAlign w:val="bottom"/>
          </w:tcPr>
          <w:p w14:paraId="41AE5FDB" w14:textId="77777777" w:rsidR="004E61F7" w:rsidRDefault="00000000">
            <w:pPr>
              <w:pStyle w:val="TableContents"/>
              <w:spacing w:after="0" w:line="240" w:lineRule="auto"/>
              <w:jc w:val="center"/>
              <w:rPr>
                <w:sz w:val="12"/>
                <w:szCs w:val="12"/>
              </w:rPr>
            </w:pPr>
            <w:r>
              <w:rPr>
                <w:rFonts w:ascii="Times New Roman" w:hAnsi="Times New Roman"/>
                <w:sz w:val="12"/>
                <w:szCs w:val="12"/>
              </w:rPr>
              <w:t>10.17</w:t>
            </w:r>
          </w:p>
        </w:tc>
        <w:tc>
          <w:tcPr>
            <w:tcW w:w="1986" w:type="dxa"/>
            <w:vAlign w:val="bottom"/>
          </w:tcPr>
          <w:p w14:paraId="59A02375" w14:textId="77777777" w:rsidR="004E61F7" w:rsidRDefault="00000000">
            <w:pPr>
              <w:pStyle w:val="TableContents"/>
              <w:spacing w:after="0" w:line="240" w:lineRule="auto"/>
              <w:jc w:val="center"/>
              <w:rPr>
                <w:sz w:val="12"/>
                <w:szCs w:val="12"/>
              </w:rPr>
            </w:pPr>
            <w:r>
              <w:rPr>
                <w:rFonts w:ascii="Times New Roman" w:hAnsi="Times New Roman"/>
                <w:sz w:val="12"/>
                <w:szCs w:val="12"/>
              </w:rPr>
              <w:t>17</w:t>
            </w:r>
          </w:p>
        </w:tc>
        <w:tc>
          <w:tcPr>
            <w:tcW w:w="2789" w:type="dxa"/>
            <w:vAlign w:val="bottom"/>
          </w:tcPr>
          <w:p w14:paraId="6F7D239B"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10.77</w:t>
            </w:r>
          </w:p>
        </w:tc>
      </w:tr>
      <w:tr w:rsidR="004E61F7" w14:paraId="11B80EB4" w14:textId="77777777">
        <w:trPr>
          <w:trHeight w:val="187"/>
        </w:trPr>
        <w:tc>
          <w:tcPr>
            <w:tcW w:w="446" w:type="dxa"/>
            <w:vAlign w:val="bottom"/>
          </w:tcPr>
          <w:p w14:paraId="5F1A1610"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25</w:t>
            </w:r>
          </w:p>
        </w:tc>
        <w:tc>
          <w:tcPr>
            <w:tcW w:w="1196" w:type="dxa"/>
            <w:vAlign w:val="bottom"/>
          </w:tcPr>
          <w:p w14:paraId="06CD45F9" w14:textId="77777777" w:rsidR="004E61F7" w:rsidRDefault="00000000">
            <w:pPr>
              <w:pStyle w:val="TableContents"/>
              <w:spacing w:after="0" w:line="240" w:lineRule="auto"/>
              <w:jc w:val="center"/>
              <w:rPr>
                <w:sz w:val="12"/>
                <w:szCs w:val="12"/>
              </w:rPr>
            </w:pPr>
            <w:r>
              <w:rPr>
                <w:rFonts w:ascii="Times New Roman" w:hAnsi="Times New Roman"/>
                <w:sz w:val="12"/>
                <w:szCs w:val="12"/>
              </w:rPr>
              <w:t>31.57</w:t>
            </w:r>
          </w:p>
        </w:tc>
        <w:tc>
          <w:tcPr>
            <w:tcW w:w="1025" w:type="dxa"/>
            <w:vAlign w:val="bottom"/>
          </w:tcPr>
          <w:p w14:paraId="0C0212FD" w14:textId="77777777" w:rsidR="004E61F7" w:rsidRDefault="00000000">
            <w:pPr>
              <w:pStyle w:val="TableContents"/>
              <w:spacing w:after="0" w:line="240" w:lineRule="auto"/>
              <w:jc w:val="center"/>
              <w:rPr>
                <w:sz w:val="12"/>
                <w:szCs w:val="12"/>
              </w:rPr>
            </w:pPr>
            <w:r>
              <w:rPr>
                <w:rFonts w:ascii="Times New Roman" w:hAnsi="Times New Roman"/>
                <w:sz w:val="12"/>
                <w:szCs w:val="12"/>
              </w:rPr>
              <w:t>0.2</w:t>
            </w:r>
          </w:p>
        </w:tc>
        <w:tc>
          <w:tcPr>
            <w:tcW w:w="1191" w:type="dxa"/>
            <w:vAlign w:val="bottom"/>
          </w:tcPr>
          <w:p w14:paraId="469F29DC" w14:textId="77777777" w:rsidR="004E61F7" w:rsidRDefault="00000000">
            <w:pPr>
              <w:pStyle w:val="TableContents"/>
              <w:spacing w:after="0" w:line="240" w:lineRule="auto"/>
              <w:jc w:val="center"/>
              <w:rPr>
                <w:sz w:val="12"/>
                <w:szCs w:val="12"/>
              </w:rPr>
            </w:pPr>
            <w:r>
              <w:rPr>
                <w:rFonts w:ascii="Times New Roman" w:hAnsi="Times New Roman"/>
                <w:sz w:val="12"/>
                <w:szCs w:val="12"/>
              </w:rPr>
              <w:t>0.5</w:t>
            </w:r>
          </w:p>
        </w:tc>
        <w:tc>
          <w:tcPr>
            <w:tcW w:w="1359" w:type="dxa"/>
            <w:vAlign w:val="bottom"/>
          </w:tcPr>
          <w:p w14:paraId="6315AE5E" w14:textId="77777777" w:rsidR="004E61F7" w:rsidRDefault="00000000">
            <w:pPr>
              <w:pStyle w:val="TableContents"/>
              <w:spacing w:after="0" w:line="240" w:lineRule="auto"/>
              <w:jc w:val="center"/>
              <w:rPr>
                <w:sz w:val="12"/>
                <w:szCs w:val="12"/>
              </w:rPr>
            </w:pPr>
            <w:r>
              <w:rPr>
                <w:rFonts w:ascii="Times New Roman" w:hAnsi="Times New Roman"/>
                <w:sz w:val="12"/>
                <w:szCs w:val="12"/>
              </w:rPr>
              <w:t>11.11</w:t>
            </w:r>
          </w:p>
        </w:tc>
        <w:tc>
          <w:tcPr>
            <w:tcW w:w="1986" w:type="dxa"/>
            <w:vAlign w:val="bottom"/>
          </w:tcPr>
          <w:p w14:paraId="51CF36FF" w14:textId="77777777" w:rsidR="004E61F7" w:rsidRDefault="00000000">
            <w:pPr>
              <w:pStyle w:val="TableContents"/>
              <w:spacing w:after="0" w:line="240" w:lineRule="auto"/>
              <w:jc w:val="center"/>
              <w:rPr>
                <w:sz w:val="12"/>
                <w:szCs w:val="12"/>
              </w:rPr>
            </w:pPr>
            <w:r>
              <w:rPr>
                <w:rFonts w:ascii="Times New Roman" w:hAnsi="Times New Roman"/>
                <w:sz w:val="12"/>
                <w:szCs w:val="12"/>
              </w:rPr>
              <w:t>15</w:t>
            </w:r>
          </w:p>
        </w:tc>
        <w:tc>
          <w:tcPr>
            <w:tcW w:w="2789" w:type="dxa"/>
            <w:vAlign w:val="bottom"/>
          </w:tcPr>
          <w:p w14:paraId="157DAF3A"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10</w:t>
            </w:r>
          </w:p>
        </w:tc>
      </w:tr>
      <w:tr w:rsidR="004E61F7" w14:paraId="25AF5CE5" w14:textId="77777777">
        <w:trPr>
          <w:trHeight w:val="187"/>
        </w:trPr>
        <w:tc>
          <w:tcPr>
            <w:tcW w:w="446" w:type="dxa"/>
            <w:vAlign w:val="bottom"/>
          </w:tcPr>
          <w:p w14:paraId="5D18BF91"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26</w:t>
            </w:r>
          </w:p>
        </w:tc>
        <w:tc>
          <w:tcPr>
            <w:tcW w:w="1196" w:type="dxa"/>
            <w:vAlign w:val="bottom"/>
          </w:tcPr>
          <w:p w14:paraId="197A1603" w14:textId="77777777" w:rsidR="004E61F7" w:rsidRDefault="00000000">
            <w:pPr>
              <w:pStyle w:val="TableContents"/>
              <w:spacing w:after="0" w:line="240" w:lineRule="auto"/>
              <w:jc w:val="center"/>
              <w:rPr>
                <w:sz w:val="12"/>
                <w:szCs w:val="12"/>
              </w:rPr>
            </w:pPr>
            <w:r>
              <w:rPr>
                <w:rFonts w:ascii="Times New Roman" w:hAnsi="Times New Roman"/>
                <w:sz w:val="12"/>
                <w:szCs w:val="12"/>
              </w:rPr>
              <w:t>32.61</w:t>
            </w:r>
          </w:p>
        </w:tc>
        <w:tc>
          <w:tcPr>
            <w:tcW w:w="1025" w:type="dxa"/>
            <w:vAlign w:val="bottom"/>
          </w:tcPr>
          <w:p w14:paraId="7BAB3FFC" w14:textId="77777777" w:rsidR="004E61F7" w:rsidRDefault="00000000">
            <w:pPr>
              <w:pStyle w:val="TableContents"/>
              <w:spacing w:after="0" w:line="240" w:lineRule="auto"/>
              <w:jc w:val="center"/>
              <w:rPr>
                <w:sz w:val="12"/>
                <w:szCs w:val="12"/>
              </w:rPr>
            </w:pPr>
            <w:r>
              <w:rPr>
                <w:rFonts w:ascii="Times New Roman" w:hAnsi="Times New Roman"/>
                <w:sz w:val="12"/>
                <w:szCs w:val="12"/>
              </w:rPr>
              <w:t>0.17</w:t>
            </w:r>
          </w:p>
        </w:tc>
        <w:tc>
          <w:tcPr>
            <w:tcW w:w="1191" w:type="dxa"/>
            <w:vAlign w:val="bottom"/>
          </w:tcPr>
          <w:p w14:paraId="73C2B103" w14:textId="77777777" w:rsidR="004E61F7" w:rsidRDefault="00000000">
            <w:pPr>
              <w:pStyle w:val="TableContents"/>
              <w:spacing w:after="0" w:line="240" w:lineRule="auto"/>
              <w:jc w:val="center"/>
              <w:rPr>
                <w:sz w:val="12"/>
                <w:szCs w:val="12"/>
              </w:rPr>
            </w:pPr>
            <w:r>
              <w:rPr>
                <w:rFonts w:ascii="Times New Roman" w:hAnsi="Times New Roman"/>
                <w:sz w:val="12"/>
                <w:szCs w:val="12"/>
              </w:rPr>
              <w:t>0.58</w:t>
            </w:r>
          </w:p>
        </w:tc>
        <w:tc>
          <w:tcPr>
            <w:tcW w:w="1359" w:type="dxa"/>
            <w:vAlign w:val="bottom"/>
          </w:tcPr>
          <w:p w14:paraId="0F0DB3B5" w14:textId="77777777" w:rsidR="004E61F7" w:rsidRDefault="00000000">
            <w:pPr>
              <w:pStyle w:val="TableContents"/>
              <w:spacing w:after="0" w:line="240" w:lineRule="auto"/>
              <w:jc w:val="center"/>
              <w:rPr>
                <w:sz w:val="12"/>
                <w:szCs w:val="12"/>
              </w:rPr>
            </w:pPr>
            <w:r>
              <w:rPr>
                <w:rFonts w:ascii="Times New Roman" w:hAnsi="Times New Roman"/>
                <w:sz w:val="12"/>
                <w:szCs w:val="12"/>
              </w:rPr>
              <w:t>5.86</w:t>
            </w:r>
          </w:p>
        </w:tc>
        <w:tc>
          <w:tcPr>
            <w:tcW w:w="1986" w:type="dxa"/>
            <w:vAlign w:val="bottom"/>
          </w:tcPr>
          <w:p w14:paraId="1BB3E4B9" w14:textId="77777777" w:rsidR="004E61F7" w:rsidRDefault="00000000">
            <w:pPr>
              <w:pStyle w:val="TableContents"/>
              <w:spacing w:after="0" w:line="240" w:lineRule="auto"/>
              <w:jc w:val="center"/>
              <w:rPr>
                <w:sz w:val="12"/>
                <w:szCs w:val="12"/>
              </w:rPr>
            </w:pPr>
            <w:r>
              <w:rPr>
                <w:rFonts w:ascii="Times New Roman" w:hAnsi="Times New Roman"/>
                <w:sz w:val="12"/>
                <w:szCs w:val="12"/>
              </w:rPr>
              <w:t>20</w:t>
            </w:r>
          </w:p>
        </w:tc>
        <w:tc>
          <w:tcPr>
            <w:tcW w:w="2789" w:type="dxa"/>
            <w:vAlign w:val="bottom"/>
          </w:tcPr>
          <w:p w14:paraId="5F5A4900"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10.06</w:t>
            </w:r>
          </w:p>
        </w:tc>
      </w:tr>
      <w:tr w:rsidR="004E61F7" w14:paraId="24F6CB2D" w14:textId="77777777">
        <w:trPr>
          <w:trHeight w:val="187"/>
        </w:trPr>
        <w:tc>
          <w:tcPr>
            <w:tcW w:w="446" w:type="dxa"/>
            <w:vAlign w:val="bottom"/>
          </w:tcPr>
          <w:p w14:paraId="538B7324"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27</w:t>
            </w:r>
          </w:p>
        </w:tc>
        <w:tc>
          <w:tcPr>
            <w:tcW w:w="1196" w:type="dxa"/>
            <w:vAlign w:val="bottom"/>
          </w:tcPr>
          <w:p w14:paraId="27CCFD87" w14:textId="77777777" w:rsidR="004E61F7" w:rsidRDefault="00000000">
            <w:pPr>
              <w:pStyle w:val="TableContents"/>
              <w:spacing w:after="0" w:line="240" w:lineRule="auto"/>
              <w:jc w:val="center"/>
              <w:rPr>
                <w:sz w:val="12"/>
                <w:szCs w:val="12"/>
              </w:rPr>
            </w:pPr>
            <w:r>
              <w:rPr>
                <w:rFonts w:ascii="Times New Roman" w:hAnsi="Times New Roman"/>
                <w:sz w:val="12"/>
                <w:szCs w:val="12"/>
              </w:rPr>
              <w:t>38.21</w:t>
            </w:r>
          </w:p>
        </w:tc>
        <w:tc>
          <w:tcPr>
            <w:tcW w:w="1025" w:type="dxa"/>
            <w:vAlign w:val="bottom"/>
          </w:tcPr>
          <w:p w14:paraId="7E26E886" w14:textId="77777777" w:rsidR="004E61F7" w:rsidRDefault="00000000">
            <w:pPr>
              <w:pStyle w:val="TableContents"/>
              <w:spacing w:after="0" w:line="240" w:lineRule="auto"/>
              <w:jc w:val="center"/>
              <w:rPr>
                <w:sz w:val="12"/>
                <w:szCs w:val="12"/>
              </w:rPr>
            </w:pPr>
            <w:r>
              <w:rPr>
                <w:rFonts w:ascii="Times New Roman" w:hAnsi="Times New Roman"/>
                <w:sz w:val="12"/>
                <w:szCs w:val="12"/>
              </w:rPr>
              <w:t>0.16</w:t>
            </w:r>
          </w:p>
        </w:tc>
        <w:tc>
          <w:tcPr>
            <w:tcW w:w="1191" w:type="dxa"/>
            <w:vAlign w:val="bottom"/>
          </w:tcPr>
          <w:p w14:paraId="35B35DA2" w14:textId="77777777" w:rsidR="004E61F7" w:rsidRDefault="00000000">
            <w:pPr>
              <w:pStyle w:val="TableContents"/>
              <w:spacing w:after="0" w:line="240" w:lineRule="auto"/>
              <w:jc w:val="center"/>
              <w:rPr>
                <w:sz w:val="12"/>
                <w:szCs w:val="12"/>
              </w:rPr>
            </w:pPr>
            <w:r>
              <w:rPr>
                <w:rFonts w:ascii="Times New Roman" w:hAnsi="Times New Roman"/>
                <w:sz w:val="12"/>
                <w:szCs w:val="12"/>
              </w:rPr>
              <w:t>0.59</w:t>
            </w:r>
          </w:p>
        </w:tc>
        <w:tc>
          <w:tcPr>
            <w:tcW w:w="1359" w:type="dxa"/>
            <w:vAlign w:val="bottom"/>
          </w:tcPr>
          <w:p w14:paraId="3D1BDA8E" w14:textId="77777777" w:rsidR="004E61F7" w:rsidRDefault="00000000">
            <w:pPr>
              <w:pStyle w:val="TableContents"/>
              <w:spacing w:after="0" w:line="240" w:lineRule="auto"/>
              <w:jc w:val="center"/>
              <w:rPr>
                <w:sz w:val="12"/>
                <w:szCs w:val="12"/>
              </w:rPr>
            </w:pPr>
            <w:r>
              <w:rPr>
                <w:rFonts w:ascii="Times New Roman" w:hAnsi="Times New Roman"/>
                <w:sz w:val="12"/>
                <w:szCs w:val="12"/>
              </w:rPr>
              <w:t>6.21</w:t>
            </w:r>
          </w:p>
        </w:tc>
        <w:tc>
          <w:tcPr>
            <w:tcW w:w="1986" w:type="dxa"/>
            <w:vAlign w:val="bottom"/>
          </w:tcPr>
          <w:p w14:paraId="709C5718" w14:textId="77777777" w:rsidR="004E61F7" w:rsidRDefault="00000000">
            <w:pPr>
              <w:pStyle w:val="TableContents"/>
              <w:spacing w:after="0" w:line="240" w:lineRule="auto"/>
              <w:jc w:val="center"/>
              <w:rPr>
                <w:sz w:val="12"/>
                <w:szCs w:val="12"/>
              </w:rPr>
            </w:pPr>
            <w:r>
              <w:rPr>
                <w:rFonts w:ascii="Times New Roman" w:hAnsi="Times New Roman"/>
                <w:sz w:val="12"/>
                <w:szCs w:val="12"/>
              </w:rPr>
              <w:t>37</w:t>
            </w:r>
          </w:p>
        </w:tc>
        <w:tc>
          <w:tcPr>
            <w:tcW w:w="2789" w:type="dxa"/>
            <w:vAlign w:val="bottom"/>
          </w:tcPr>
          <w:p w14:paraId="38C627EF"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15.17</w:t>
            </w:r>
          </w:p>
        </w:tc>
      </w:tr>
      <w:tr w:rsidR="004E61F7" w14:paraId="7CDAE8A4" w14:textId="77777777">
        <w:trPr>
          <w:trHeight w:val="187"/>
        </w:trPr>
        <w:tc>
          <w:tcPr>
            <w:tcW w:w="446" w:type="dxa"/>
            <w:vAlign w:val="bottom"/>
          </w:tcPr>
          <w:p w14:paraId="2ADD3E89"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28</w:t>
            </w:r>
          </w:p>
        </w:tc>
        <w:tc>
          <w:tcPr>
            <w:tcW w:w="1196" w:type="dxa"/>
            <w:vAlign w:val="bottom"/>
          </w:tcPr>
          <w:p w14:paraId="04B4E8A9" w14:textId="77777777" w:rsidR="004E61F7" w:rsidRDefault="00000000">
            <w:pPr>
              <w:pStyle w:val="TableContents"/>
              <w:spacing w:after="0" w:line="240" w:lineRule="auto"/>
              <w:jc w:val="center"/>
              <w:rPr>
                <w:sz w:val="12"/>
                <w:szCs w:val="12"/>
              </w:rPr>
            </w:pPr>
            <w:r>
              <w:rPr>
                <w:rFonts w:ascii="Times New Roman" w:hAnsi="Times New Roman"/>
                <w:sz w:val="12"/>
                <w:szCs w:val="12"/>
              </w:rPr>
              <w:t>35.99</w:t>
            </w:r>
          </w:p>
        </w:tc>
        <w:tc>
          <w:tcPr>
            <w:tcW w:w="1025" w:type="dxa"/>
            <w:vAlign w:val="bottom"/>
          </w:tcPr>
          <w:p w14:paraId="2B4E5B89" w14:textId="77777777" w:rsidR="004E61F7" w:rsidRDefault="00000000">
            <w:pPr>
              <w:pStyle w:val="TableContents"/>
              <w:spacing w:after="0" w:line="240" w:lineRule="auto"/>
              <w:jc w:val="center"/>
              <w:rPr>
                <w:sz w:val="12"/>
                <w:szCs w:val="12"/>
              </w:rPr>
            </w:pPr>
            <w:r>
              <w:rPr>
                <w:rFonts w:ascii="Times New Roman" w:hAnsi="Times New Roman"/>
                <w:sz w:val="12"/>
                <w:szCs w:val="12"/>
              </w:rPr>
              <w:t>0.09</w:t>
            </w:r>
          </w:p>
        </w:tc>
        <w:tc>
          <w:tcPr>
            <w:tcW w:w="1191" w:type="dxa"/>
            <w:vAlign w:val="bottom"/>
          </w:tcPr>
          <w:p w14:paraId="781A5CD3" w14:textId="77777777" w:rsidR="004E61F7" w:rsidRDefault="00000000">
            <w:pPr>
              <w:pStyle w:val="TableContents"/>
              <w:spacing w:after="0" w:line="240" w:lineRule="auto"/>
              <w:jc w:val="center"/>
              <w:rPr>
                <w:sz w:val="12"/>
                <w:szCs w:val="12"/>
              </w:rPr>
            </w:pPr>
            <w:r>
              <w:rPr>
                <w:rFonts w:ascii="Times New Roman" w:hAnsi="Times New Roman"/>
                <w:sz w:val="12"/>
                <w:szCs w:val="12"/>
              </w:rPr>
              <w:t>0.35</w:t>
            </w:r>
          </w:p>
        </w:tc>
        <w:tc>
          <w:tcPr>
            <w:tcW w:w="1359" w:type="dxa"/>
            <w:vAlign w:val="bottom"/>
          </w:tcPr>
          <w:p w14:paraId="2668047D" w14:textId="77777777" w:rsidR="004E61F7" w:rsidRDefault="00000000">
            <w:pPr>
              <w:pStyle w:val="TableContents"/>
              <w:spacing w:after="0" w:line="240" w:lineRule="auto"/>
              <w:jc w:val="center"/>
              <w:rPr>
                <w:sz w:val="12"/>
                <w:szCs w:val="12"/>
              </w:rPr>
            </w:pPr>
            <w:r>
              <w:rPr>
                <w:rFonts w:ascii="Times New Roman" w:hAnsi="Times New Roman"/>
                <w:sz w:val="12"/>
                <w:szCs w:val="12"/>
              </w:rPr>
              <w:t>7.67</w:t>
            </w:r>
          </w:p>
        </w:tc>
        <w:tc>
          <w:tcPr>
            <w:tcW w:w="1986" w:type="dxa"/>
            <w:vAlign w:val="bottom"/>
          </w:tcPr>
          <w:p w14:paraId="7F80F038" w14:textId="77777777" w:rsidR="004E61F7" w:rsidRDefault="00000000">
            <w:pPr>
              <w:pStyle w:val="TableContents"/>
              <w:spacing w:after="0" w:line="240" w:lineRule="auto"/>
              <w:jc w:val="center"/>
              <w:rPr>
                <w:sz w:val="12"/>
                <w:szCs w:val="12"/>
              </w:rPr>
            </w:pPr>
            <w:r>
              <w:rPr>
                <w:rFonts w:ascii="Times New Roman" w:hAnsi="Times New Roman"/>
                <w:sz w:val="12"/>
                <w:szCs w:val="12"/>
              </w:rPr>
              <w:t>50</w:t>
            </w:r>
          </w:p>
        </w:tc>
        <w:tc>
          <w:tcPr>
            <w:tcW w:w="2789" w:type="dxa"/>
            <w:vAlign w:val="bottom"/>
          </w:tcPr>
          <w:p w14:paraId="108C991F"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24.65</w:t>
            </w:r>
          </w:p>
        </w:tc>
      </w:tr>
      <w:tr w:rsidR="004E61F7" w14:paraId="05C00472" w14:textId="77777777">
        <w:trPr>
          <w:trHeight w:val="187"/>
        </w:trPr>
        <w:tc>
          <w:tcPr>
            <w:tcW w:w="446" w:type="dxa"/>
            <w:vAlign w:val="bottom"/>
          </w:tcPr>
          <w:p w14:paraId="751BC620"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29</w:t>
            </w:r>
          </w:p>
        </w:tc>
        <w:tc>
          <w:tcPr>
            <w:tcW w:w="1196" w:type="dxa"/>
            <w:vAlign w:val="bottom"/>
          </w:tcPr>
          <w:p w14:paraId="458C9EB4" w14:textId="77777777" w:rsidR="004E61F7" w:rsidRDefault="00000000">
            <w:pPr>
              <w:pStyle w:val="TableContents"/>
              <w:spacing w:after="0" w:line="240" w:lineRule="auto"/>
              <w:jc w:val="center"/>
              <w:rPr>
                <w:sz w:val="12"/>
                <w:szCs w:val="12"/>
              </w:rPr>
            </w:pPr>
            <w:r>
              <w:rPr>
                <w:rFonts w:ascii="Times New Roman" w:hAnsi="Times New Roman"/>
                <w:sz w:val="12"/>
                <w:szCs w:val="12"/>
              </w:rPr>
              <w:t>24.93</w:t>
            </w:r>
          </w:p>
        </w:tc>
        <w:tc>
          <w:tcPr>
            <w:tcW w:w="1025" w:type="dxa"/>
            <w:vAlign w:val="bottom"/>
          </w:tcPr>
          <w:p w14:paraId="3EB13A94" w14:textId="77777777" w:rsidR="004E61F7" w:rsidRDefault="00000000">
            <w:pPr>
              <w:pStyle w:val="TableContents"/>
              <w:spacing w:after="0" w:line="240" w:lineRule="auto"/>
              <w:jc w:val="center"/>
              <w:rPr>
                <w:sz w:val="12"/>
                <w:szCs w:val="12"/>
              </w:rPr>
            </w:pPr>
            <w:r>
              <w:rPr>
                <w:rFonts w:ascii="Times New Roman" w:hAnsi="Times New Roman"/>
                <w:sz w:val="12"/>
                <w:szCs w:val="12"/>
              </w:rPr>
              <w:t>0.2</w:t>
            </w:r>
          </w:p>
        </w:tc>
        <w:tc>
          <w:tcPr>
            <w:tcW w:w="1191" w:type="dxa"/>
            <w:vAlign w:val="bottom"/>
          </w:tcPr>
          <w:p w14:paraId="30211BC7" w14:textId="77777777" w:rsidR="004E61F7" w:rsidRDefault="00000000">
            <w:pPr>
              <w:pStyle w:val="TableContents"/>
              <w:spacing w:after="0" w:line="240" w:lineRule="auto"/>
              <w:jc w:val="center"/>
              <w:rPr>
                <w:sz w:val="12"/>
                <w:szCs w:val="12"/>
              </w:rPr>
            </w:pPr>
            <w:r>
              <w:rPr>
                <w:rFonts w:ascii="Times New Roman" w:hAnsi="Times New Roman"/>
                <w:sz w:val="12"/>
                <w:szCs w:val="12"/>
              </w:rPr>
              <w:t>0.43</w:t>
            </w:r>
          </w:p>
        </w:tc>
        <w:tc>
          <w:tcPr>
            <w:tcW w:w="1359" w:type="dxa"/>
            <w:vAlign w:val="bottom"/>
          </w:tcPr>
          <w:p w14:paraId="01337D3C" w14:textId="77777777" w:rsidR="004E61F7" w:rsidRDefault="00000000">
            <w:pPr>
              <w:pStyle w:val="TableContents"/>
              <w:spacing w:after="0" w:line="240" w:lineRule="auto"/>
              <w:jc w:val="center"/>
              <w:rPr>
                <w:sz w:val="12"/>
                <w:szCs w:val="12"/>
              </w:rPr>
            </w:pPr>
            <w:r>
              <w:rPr>
                <w:rFonts w:ascii="Times New Roman" w:hAnsi="Times New Roman"/>
                <w:sz w:val="12"/>
                <w:szCs w:val="12"/>
              </w:rPr>
              <w:t>16.5</w:t>
            </w:r>
          </w:p>
        </w:tc>
        <w:tc>
          <w:tcPr>
            <w:tcW w:w="1986" w:type="dxa"/>
            <w:vAlign w:val="bottom"/>
          </w:tcPr>
          <w:p w14:paraId="2F581567" w14:textId="77777777" w:rsidR="004E61F7" w:rsidRDefault="00000000">
            <w:pPr>
              <w:pStyle w:val="TableContents"/>
              <w:spacing w:after="0" w:line="240" w:lineRule="auto"/>
              <w:jc w:val="center"/>
              <w:rPr>
                <w:sz w:val="12"/>
                <w:szCs w:val="12"/>
              </w:rPr>
            </w:pPr>
            <w:r>
              <w:rPr>
                <w:rFonts w:ascii="Times New Roman" w:hAnsi="Times New Roman"/>
                <w:sz w:val="12"/>
                <w:szCs w:val="12"/>
              </w:rPr>
              <w:t>7</w:t>
            </w:r>
          </w:p>
        </w:tc>
        <w:tc>
          <w:tcPr>
            <w:tcW w:w="2789" w:type="dxa"/>
            <w:vAlign w:val="bottom"/>
          </w:tcPr>
          <w:p w14:paraId="6139E982"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10.69</w:t>
            </w:r>
          </w:p>
        </w:tc>
      </w:tr>
      <w:tr w:rsidR="004E61F7" w14:paraId="19788A94" w14:textId="77777777">
        <w:trPr>
          <w:trHeight w:val="187"/>
        </w:trPr>
        <w:tc>
          <w:tcPr>
            <w:tcW w:w="446" w:type="dxa"/>
            <w:vAlign w:val="bottom"/>
          </w:tcPr>
          <w:p w14:paraId="32774DF9"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30</w:t>
            </w:r>
          </w:p>
        </w:tc>
        <w:tc>
          <w:tcPr>
            <w:tcW w:w="1196" w:type="dxa"/>
            <w:vAlign w:val="bottom"/>
          </w:tcPr>
          <w:p w14:paraId="25F72B04" w14:textId="77777777" w:rsidR="004E61F7" w:rsidRDefault="00000000">
            <w:pPr>
              <w:pStyle w:val="TableContents"/>
              <w:spacing w:after="0" w:line="240" w:lineRule="auto"/>
              <w:jc w:val="center"/>
              <w:rPr>
                <w:sz w:val="12"/>
                <w:szCs w:val="12"/>
              </w:rPr>
            </w:pPr>
            <w:r>
              <w:rPr>
                <w:rFonts w:ascii="Times New Roman" w:hAnsi="Times New Roman"/>
                <w:sz w:val="12"/>
                <w:szCs w:val="12"/>
              </w:rPr>
              <w:t>26.39</w:t>
            </w:r>
          </w:p>
        </w:tc>
        <w:tc>
          <w:tcPr>
            <w:tcW w:w="1025" w:type="dxa"/>
            <w:vAlign w:val="bottom"/>
          </w:tcPr>
          <w:p w14:paraId="1639FEF7" w14:textId="77777777" w:rsidR="004E61F7" w:rsidRDefault="00000000">
            <w:pPr>
              <w:pStyle w:val="TableContents"/>
              <w:spacing w:after="0" w:line="240" w:lineRule="auto"/>
              <w:jc w:val="center"/>
              <w:rPr>
                <w:sz w:val="12"/>
                <w:szCs w:val="12"/>
              </w:rPr>
            </w:pPr>
            <w:r>
              <w:rPr>
                <w:rFonts w:ascii="Times New Roman" w:hAnsi="Times New Roman"/>
                <w:sz w:val="12"/>
                <w:szCs w:val="12"/>
              </w:rPr>
              <w:t>0.15</w:t>
            </w:r>
          </w:p>
        </w:tc>
        <w:tc>
          <w:tcPr>
            <w:tcW w:w="1191" w:type="dxa"/>
            <w:vAlign w:val="bottom"/>
          </w:tcPr>
          <w:p w14:paraId="49F6FA49" w14:textId="77777777" w:rsidR="004E61F7" w:rsidRDefault="00000000">
            <w:pPr>
              <w:pStyle w:val="TableContents"/>
              <w:spacing w:after="0" w:line="240" w:lineRule="auto"/>
              <w:jc w:val="center"/>
              <w:rPr>
                <w:sz w:val="12"/>
                <w:szCs w:val="12"/>
              </w:rPr>
            </w:pPr>
            <w:r>
              <w:rPr>
                <w:rFonts w:ascii="Times New Roman" w:hAnsi="Times New Roman"/>
                <w:sz w:val="12"/>
                <w:szCs w:val="12"/>
              </w:rPr>
              <w:t>0.4</w:t>
            </w:r>
          </w:p>
        </w:tc>
        <w:tc>
          <w:tcPr>
            <w:tcW w:w="1359" w:type="dxa"/>
            <w:vAlign w:val="bottom"/>
          </w:tcPr>
          <w:p w14:paraId="22EC90F9" w14:textId="77777777" w:rsidR="004E61F7" w:rsidRDefault="00000000">
            <w:pPr>
              <w:pStyle w:val="TableContents"/>
              <w:spacing w:after="0" w:line="240" w:lineRule="auto"/>
              <w:jc w:val="center"/>
              <w:rPr>
                <w:sz w:val="12"/>
                <w:szCs w:val="12"/>
              </w:rPr>
            </w:pPr>
            <w:r>
              <w:rPr>
                <w:rFonts w:ascii="Times New Roman" w:hAnsi="Times New Roman"/>
                <w:sz w:val="12"/>
                <w:szCs w:val="12"/>
              </w:rPr>
              <w:t>5.63</w:t>
            </w:r>
          </w:p>
        </w:tc>
        <w:tc>
          <w:tcPr>
            <w:tcW w:w="1986" w:type="dxa"/>
            <w:vAlign w:val="bottom"/>
          </w:tcPr>
          <w:p w14:paraId="68825AC0" w14:textId="77777777" w:rsidR="004E61F7" w:rsidRDefault="00000000">
            <w:pPr>
              <w:pStyle w:val="TableContents"/>
              <w:spacing w:after="0" w:line="240" w:lineRule="auto"/>
              <w:jc w:val="center"/>
              <w:rPr>
                <w:sz w:val="12"/>
                <w:szCs w:val="12"/>
              </w:rPr>
            </w:pPr>
            <w:r>
              <w:rPr>
                <w:rFonts w:ascii="Times New Roman" w:hAnsi="Times New Roman"/>
                <w:sz w:val="12"/>
                <w:szCs w:val="12"/>
              </w:rPr>
              <w:t>15</w:t>
            </w:r>
          </w:p>
        </w:tc>
        <w:tc>
          <w:tcPr>
            <w:tcW w:w="2789" w:type="dxa"/>
            <w:vAlign w:val="bottom"/>
          </w:tcPr>
          <w:p w14:paraId="6BE05DBA"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9.02</w:t>
            </w:r>
          </w:p>
        </w:tc>
      </w:tr>
      <w:tr w:rsidR="004E61F7" w14:paraId="0DEC386D" w14:textId="77777777">
        <w:trPr>
          <w:trHeight w:val="187"/>
        </w:trPr>
        <w:tc>
          <w:tcPr>
            <w:tcW w:w="446" w:type="dxa"/>
            <w:vAlign w:val="bottom"/>
          </w:tcPr>
          <w:p w14:paraId="406919B8"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31</w:t>
            </w:r>
          </w:p>
        </w:tc>
        <w:tc>
          <w:tcPr>
            <w:tcW w:w="1196" w:type="dxa"/>
            <w:vAlign w:val="bottom"/>
          </w:tcPr>
          <w:p w14:paraId="1B0C8C66" w14:textId="77777777" w:rsidR="004E61F7" w:rsidRDefault="00000000">
            <w:pPr>
              <w:pStyle w:val="TableContents"/>
              <w:spacing w:after="0" w:line="240" w:lineRule="auto"/>
              <w:jc w:val="center"/>
              <w:rPr>
                <w:sz w:val="12"/>
                <w:szCs w:val="12"/>
              </w:rPr>
            </w:pPr>
            <w:r>
              <w:rPr>
                <w:rFonts w:ascii="Times New Roman" w:hAnsi="Times New Roman"/>
                <w:sz w:val="12"/>
                <w:szCs w:val="12"/>
              </w:rPr>
              <w:t>9.8</w:t>
            </w:r>
          </w:p>
        </w:tc>
        <w:tc>
          <w:tcPr>
            <w:tcW w:w="1025" w:type="dxa"/>
            <w:vAlign w:val="bottom"/>
          </w:tcPr>
          <w:p w14:paraId="4B72F5C1" w14:textId="77777777" w:rsidR="004E61F7" w:rsidRDefault="00000000">
            <w:pPr>
              <w:pStyle w:val="TableContents"/>
              <w:spacing w:after="0" w:line="240" w:lineRule="auto"/>
              <w:jc w:val="center"/>
              <w:rPr>
                <w:sz w:val="12"/>
                <w:szCs w:val="12"/>
              </w:rPr>
            </w:pPr>
            <w:r>
              <w:rPr>
                <w:rFonts w:ascii="Times New Roman" w:hAnsi="Times New Roman"/>
                <w:sz w:val="12"/>
                <w:szCs w:val="12"/>
              </w:rPr>
              <w:t>0.49</w:t>
            </w:r>
          </w:p>
        </w:tc>
        <w:tc>
          <w:tcPr>
            <w:tcW w:w="1191" w:type="dxa"/>
            <w:vAlign w:val="bottom"/>
          </w:tcPr>
          <w:p w14:paraId="144AB8A5" w14:textId="77777777" w:rsidR="004E61F7" w:rsidRDefault="00000000">
            <w:pPr>
              <w:pStyle w:val="TableContents"/>
              <w:spacing w:after="0" w:line="240" w:lineRule="auto"/>
              <w:jc w:val="center"/>
              <w:rPr>
                <w:sz w:val="12"/>
                <w:szCs w:val="12"/>
              </w:rPr>
            </w:pPr>
            <w:r>
              <w:rPr>
                <w:rFonts w:ascii="Times New Roman" w:hAnsi="Times New Roman"/>
                <w:sz w:val="12"/>
                <w:szCs w:val="12"/>
              </w:rPr>
              <w:t>0.86</w:t>
            </w:r>
          </w:p>
        </w:tc>
        <w:tc>
          <w:tcPr>
            <w:tcW w:w="1359" w:type="dxa"/>
            <w:vAlign w:val="bottom"/>
          </w:tcPr>
          <w:p w14:paraId="119A4904" w14:textId="77777777" w:rsidR="004E61F7" w:rsidRDefault="00000000">
            <w:pPr>
              <w:pStyle w:val="TableContents"/>
              <w:spacing w:after="0" w:line="240" w:lineRule="auto"/>
              <w:jc w:val="center"/>
              <w:rPr>
                <w:sz w:val="12"/>
                <w:szCs w:val="12"/>
              </w:rPr>
            </w:pPr>
            <w:r>
              <w:rPr>
                <w:rFonts w:ascii="Times New Roman" w:hAnsi="Times New Roman"/>
                <w:sz w:val="12"/>
                <w:szCs w:val="12"/>
              </w:rPr>
              <w:t>2.12</w:t>
            </w:r>
          </w:p>
        </w:tc>
        <w:tc>
          <w:tcPr>
            <w:tcW w:w="1986" w:type="dxa"/>
            <w:vAlign w:val="bottom"/>
          </w:tcPr>
          <w:p w14:paraId="66EFE555" w14:textId="77777777" w:rsidR="004E61F7" w:rsidRDefault="00000000">
            <w:pPr>
              <w:pStyle w:val="TableContents"/>
              <w:spacing w:after="0" w:line="240" w:lineRule="auto"/>
              <w:jc w:val="center"/>
              <w:rPr>
                <w:sz w:val="12"/>
                <w:szCs w:val="12"/>
              </w:rPr>
            </w:pPr>
            <w:r>
              <w:rPr>
                <w:rFonts w:ascii="Times New Roman" w:hAnsi="Times New Roman"/>
                <w:sz w:val="12"/>
                <w:szCs w:val="12"/>
              </w:rPr>
              <w:t>9</w:t>
            </w:r>
          </w:p>
        </w:tc>
        <w:tc>
          <w:tcPr>
            <w:tcW w:w="2789" w:type="dxa"/>
            <w:vAlign w:val="bottom"/>
          </w:tcPr>
          <w:p w14:paraId="1C3DE7A4"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2.62</w:t>
            </w:r>
          </w:p>
        </w:tc>
      </w:tr>
      <w:tr w:rsidR="004E61F7" w14:paraId="29885C1F" w14:textId="77777777">
        <w:trPr>
          <w:trHeight w:val="187"/>
        </w:trPr>
        <w:tc>
          <w:tcPr>
            <w:tcW w:w="446" w:type="dxa"/>
            <w:vAlign w:val="bottom"/>
          </w:tcPr>
          <w:p w14:paraId="3A3D69C4"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32</w:t>
            </w:r>
          </w:p>
        </w:tc>
        <w:tc>
          <w:tcPr>
            <w:tcW w:w="1196" w:type="dxa"/>
            <w:vAlign w:val="bottom"/>
          </w:tcPr>
          <w:p w14:paraId="610F5892" w14:textId="77777777" w:rsidR="004E61F7" w:rsidRDefault="00000000">
            <w:pPr>
              <w:pStyle w:val="TableContents"/>
              <w:spacing w:after="0" w:line="240" w:lineRule="auto"/>
              <w:jc w:val="center"/>
              <w:rPr>
                <w:sz w:val="12"/>
                <w:szCs w:val="12"/>
              </w:rPr>
            </w:pPr>
            <w:r>
              <w:rPr>
                <w:rFonts w:ascii="Times New Roman" w:hAnsi="Times New Roman"/>
                <w:sz w:val="12"/>
                <w:szCs w:val="12"/>
              </w:rPr>
              <w:t>30.05</w:t>
            </w:r>
          </w:p>
        </w:tc>
        <w:tc>
          <w:tcPr>
            <w:tcW w:w="1025" w:type="dxa"/>
            <w:vAlign w:val="bottom"/>
          </w:tcPr>
          <w:p w14:paraId="24C5C71C" w14:textId="77777777" w:rsidR="004E61F7" w:rsidRDefault="00000000">
            <w:pPr>
              <w:pStyle w:val="TableContents"/>
              <w:spacing w:after="0" w:line="240" w:lineRule="auto"/>
              <w:jc w:val="center"/>
              <w:rPr>
                <w:sz w:val="12"/>
                <w:szCs w:val="12"/>
              </w:rPr>
            </w:pPr>
            <w:r>
              <w:rPr>
                <w:rFonts w:ascii="Times New Roman" w:hAnsi="Times New Roman"/>
                <w:sz w:val="12"/>
                <w:szCs w:val="12"/>
              </w:rPr>
              <w:t>0.23</w:t>
            </w:r>
          </w:p>
        </w:tc>
        <w:tc>
          <w:tcPr>
            <w:tcW w:w="1191" w:type="dxa"/>
            <w:vAlign w:val="bottom"/>
          </w:tcPr>
          <w:p w14:paraId="5274507E" w14:textId="77777777" w:rsidR="004E61F7" w:rsidRDefault="00000000">
            <w:pPr>
              <w:pStyle w:val="TableContents"/>
              <w:spacing w:after="0" w:line="240" w:lineRule="auto"/>
              <w:jc w:val="center"/>
              <w:rPr>
                <w:sz w:val="12"/>
                <w:szCs w:val="12"/>
              </w:rPr>
            </w:pPr>
            <w:r>
              <w:rPr>
                <w:rFonts w:ascii="Times New Roman" w:hAnsi="Times New Roman"/>
                <w:sz w:val="12"/>
                <w:szCs w:val="12"/>
              </w:rPr>
              <w:t>0.72</w:t>
            </w:r>
          </w:p>
        </w:tc>
        <w:tc>
          <w:tcPr>
            <w:tcW w:w="1359" w:type="dxa"/>
            <w:vAlign w:val="bottom"/>
          </w:tcPr>
          <w:p w14:paraId="5340CB03" w14:textId="77777777" w:rsidR="004E61F7" w:rsidRDefault="00000000">
            <w:pPr>
              <w:pStyle w:val="TableContents"/>
              <w:spacing w:after="0" w:line="240" w:lineRule="auto"/>
              <w:jc w:val="center"/>
              <w:rPr>
                <w:sz w:val="12"/>
                <w:szCs w:val="12"/>
              </w:rPr>
            </w:pPr>
            <w:r>
              <w:rPr>
                <w:rFonts w:ascii="Times New Roman" w:hAnsi="Times New Roman"/>
                <w:sz w:val="12"/>
                <w:szCs w:val="12"/>
              </w:rPr>
              <w:t>6.28</w:t>
            </w:r>
          </w:p>
        </w:tc>
        <w:tc>
          <w:tcPr>
            <w:tcW w:w="1986" w:type="dxa"/>
            <w:vAlign w:val="bottom"/>
          </w:tcPr>
          <w:p w14:paraId="77B918BD" w14:textId="77777777" w:rsidR="004E61F7" w:rsidRDefault="00000000">
            <w:pPr>
              <w:pStyle w:val="TableContents"/>
              <w:spacing w:after="0" w:line="240" w:lineRule="auto"/>
              <w:jc w:val="center"/>
              <w:rPr>
                <w:sz w:val="12"/>
                <w:szCs w:val="12"/>
              </w:rPr>
            </w:pPr>
            <w:r>
              <w:rPr>
                <w:rFonts w:ascii="Times New Roman" w:hAnsi="Times New Roman"/>
                <w:sz w:val="12"/>
                <w:szCs w:val="12"/>
              </w:rPr>
              <w:t>66</w:t>
            </w:r>
          </w:p>
        </w:tc>
        <w:tc>
          <w:tcPr>
            <w:tcW w:w="2789" w:type="dxa"/>
            <w:vAlign w:val="bottom"/>
          </w:tcPr>
          <w:p w14:paraId="12F70505"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19.16</w:t>
            </w:r>
          </w:p>
        </w:tc>
      </w:tr>
      <w:tr w:rsidR="004E61F7" w14:paraId="2A4D8A03" w14:textId="77777777">
        <w:trPr>
          <w:trHeight w:val="187"/>
        </w:trPr>
        <w:tc>
          <w:tcPr>
            <w:tcW w:w="446" w:type="dxa"/>
            <w:vAlign w:val="bottom"/>
          </w:tcPr>
          <w:p w14:paraId="6F42D9CA"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33</w:t>
            </w:r>
          </w:p>
        </w:tc>
        <w:tc>
          <w:tcPr>
            <w:tcW w:w="1196" w:type="dxa"/>
            <w:vAlign w:val="bottom"/>
          </w:tcPr>
          <w:p w14:paraId="72AA13FD" w14:textId="77777777" w:rsidR="004E61F7" w:rsidRDefault="00000000">
            <w:pPr>
              <w:pStyle w:val="TableContents"/>
              <w:spacing w:after="0" w:line="240" w:lineRule="auto"/>
              <w:jc w:val="center"/>
              <w:rPr>
                <w:sz w:val="12"/>
                <w:szCs w:val="12"/>
              </w:rPr>
            </w:pPr>
            <w:r>
              <w:rPr>
                <w:rFonts w:ascii="Times New Roman" w:hAnsi="Times New Roman"/>
                <w:sz w:val="12"/>
                <w:szCs w:val="12"/>
              </w:rPr>
              <w:t>46.11</w:t>
            </w:r>
          </w:p>
        </w:tc>
        <w:tc>
          <w:tcPr>
            <w:tcW w:w="1025" w:type="dxa"/>
            <w:vAlign w:val="bottom"/>
          </w:tcPr>
          <w:p w14:paraId="01CDC9A0" w14:textId="77777777" w:rsidR="004E61F7" w:rsidRDefault="00000000">
            <w:pPr>
              <w:pStyle w:val="TableContents"/>
              <w:spacing w:after="0" w:line="240" w:lineRule="auto"/>
              <w:jc w:val="center"/>
              <w:rPr>
                <w:sz w:val="12"/>
                <w:szCs w:val="12"/>
              </w:rPr>
            </w:pPr>
            <w:r>
              <w:rPr>
                <w:rFonts w:ascii="Times New Roman" w:hAnsi="Times New Roman"/>
                <w:sz w:val="12"/>
                <w:szCs w:val="12"/>
              </w:rPr>
              <w:t>0.22</w:t>
            </w:r>
          </w:p>
        </w:tc>
        <w:tc>
          <w:tcPr>
            <w:tcW w:w="1191" w:type="dxa"/>
            <w:vAlign w:val="bottom"/>
          </w:tcPr>
          <w:p w14:paraId="4EBCA437" w14:textId="77777777" w:rsidR="004E61F7" w:rsidRDefault="00000000">
            <w:pPr>
              <w:pStyle w:val="TableContents"/>
              <w:spacing w:after="0" w:line="240" w:lineRule="auto"/>
              <w:jc w:val="center"/>
              <w:rPr>
                <w:sz w:val="12"/>
                <w:szCs w:val="12"/>
              </w:rPr>
            </w:pPr>
            <w:r>
              <w:rPr>
                <w:rFonts w:ascii="Times New Roman" w:hAnsi="Times New Roman"/>
                <w:sz w:val="12"/>
                <w:szCs w:val="12"/>
              </w:rPr>
              <w:t>0.42</w:t>
            </w:r>
          </w:p>
        </w:tc>
        <w:tc>
          <w:tcPr>
            <w:tcW w:w="1359" w:type="dxa"/>
            <w:vAlign w:val="bottom"/>
          </w:tcPr>
          <w:p w14:paraId="35F4A873" w14:textId="77777777" w:rsidR="004E61F7" w:rsidRDefault="00000000">
            <w:pPr>
              <w:pStyle w:val="TableContents"/>
              <w:spacing w:after="0" w:line="240" w:lineRule="auto"/>
              <w:jc w:val="center"/>
              <w:rPr>
                <w:sz w:val="12"/>
                <w:szCs w:val="12"/>
              </w:rPr>
            </w:pPr>
            <w:r>
              <w:rPr>
                <w:rFonts w:ascii="Times New Roman" w:hAnsi="Times New Roman"/>
                <w:sz w:val="12"/>
                <w:szCs w:val="12"/>
              </w:rPr>
              <w:t>30.81</w:t>
            </w:r>
          </w:p>
        </w:tc>
        <w:tc>
          <w:tcPr>
            <w:tcW w:w="1986" w:type="dxa"/>
            <w:vAlign w:val="bottom"/>
          </w:tcPr>
          <w:p w14:paraId="05EF25CA" w14:textId="77777777" w:rsidR="004E61F7" w:rsidRDefault="00000000">
            <w:pPr>
              <w:pStyle w:val="TableContents"/>
              <w:spacing w:after="0" w:line="240" w:lineRule="auto"/>
              <w:jc w:val="center"/>
              <w:rPr>
                <w:sz w:val="12"/>
                <w:szCs w:val="12"/>
              </w:rPr>
            </w:pPr>
            <w:r>
              <w:rPr>
                <w:rFonts w:ascii="Times New Roman" w:hAnsi="Times New Roman"/>
                <w:sz w:val="12"/>
                <w:szCs w:val="12"/>
              </w:rPr>
              <w:t>11</w:t>
            </w:r>
          </w:p>
        </w:tc>
        <w:tc>
          <w:tcPr>
            <w:tcW w:w="2789" w:type="dxa"/>
            <w:vAlign w:val="bottom"/>
          </w:tcPr>
          <w:p w14:paraId="428959F9"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18.47</w:t>
            </w:r>
          </w:p>
        </w:tc>
      </w:tr>
      <w:tr w:rsidR="004E61F7" w14:paraId="7D80504F" w14:textId="77777777">
        <w:trPr>
          <w:trHeight w:val="187"/>
        </w:trPr>
        <w:tc>
          <w:tcPr>
            <w:tcW w:w="446" w:type="dxa"/>
            <w:vAlign w:val="bottom"/>
          </w:tcPr>
          <w:p w14:paraId="7BB465C9"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34</w:t>
            </w:r>
          </w:p>
        </w:tc>
        <w:tc>
          <w:tcPr>
            <w:tcW w:w="1196" w:type="dxa"/>
            <w:vAlign w:val="bottom"/>
          </w:tcPr>
          <w:p w14:paraId="52B1C1E9" w14:textId="77777777" w:rsidR="004E61F7" w:rsidRDefault="00000000">
            <w:pPr>
              <w:pStyle w:val="TableContents"/>
              <w:spacing w:after="0" w:line="240" w:lineRule="auto"/>
              <w:jc w:val="center"/>
              <w:rPr>
                <w:sz w:val="12"/>
                <w:szCs w:val="12"/>
              </w:rPr>
            </w:pPr>
            <w:r>
              <w:rPr>
                <w:rFonts w:ascii="Times New Roman" w:hAnsi="Times New Roman"/>
                <w:sz w:val="12"/>
                <w:szCs w:val="12"/>
              </w:rPr>
              <w:t>32.42</w:t>
            </w:r>
          </w:p>
        </w:tc>
        <w:tc>
          <w:tcPr>
            <w:tcW w:w="1025" w:type="dxa"/>
            <w:vAlign w:val="bottom"/>
          </w:tcPr>
          <w:p w14:paraId="0868E515" w14:textId="77777777" w:rsidR="004E61F7" w:rsidRDefault="00000000">
            <w:pPr>
              <w:pStyle w:val="TableContents"/>
              <w:spacing w:after="0" w:line="240" w:lineRule="auto"/>
              <w:jc w:val="center"/>
              <w:rPr>
                <w:sz w:val="12"/>
                <w:szCs w:val="12"/>
              </w:rPr>
            </w:pPr>
            <w:r>
              <w:rPr>
                <w:rFonts w:ascii="Times New Roman" w:hAnsi="Times New Roman"/>
                <w:sz w:val="12"/>
                <w:szCs w:val="12"/>
              </w:rPr>
              <w:t>0.22</w:t>
            </w:r>
          </w:p>
        </w:tc>
        <w:tc>
          <w:tcPr>
            <w:tcW w:w="1191" w:type="dxa"/>
            <w:vAlign w:val="bottom"/>
          </w:tcPr>
          <w:p w14:paraId="3B291D83" w14:textId="77777777" w:rsidR="004E61F7" w:rsidRDefault="00000000">
            <w:pPr>
              <w:pStyle w:val="TableContents"/>
              <w:spacing w:after="0" w:line="240" w:lineRule="auto"/>
              <w:jc w:val="center"/>
              <w:rPr>
                <w:sz w:val="12"/>
                <w:szCs w:val="12"/>
              </w:rPr>
            </w:pPr>
            <w:r>
              <w:rPr>
                <w:rFonts w:ascii="Times New Roman" w:hAnsi="Times New Roman"/>
                <w:sz w:val="12"/>
                <w:szCs w:val="12"/>
              </w:rPr>
              <w:t>0.41</w:t>
            </w:r>
          </w:p>
        </w:tc>
        <w:tc>
          <w:tcPr>
            <w:tcW w:w="1359" w:type="dxa"/>
            <w:vAlign w:val="bottom"/>
          </w:tcPr>
          <w:p w14:paraId="335DFDFC" w14:textId="77777777" w:rsidR="004E61F7" w:rsidRDefault="00000000">
            <w:pPr>
              <w:pStyle w:val="TableContents"/>
              <w:spacing w:after="0" w:line="240" w:lineRule="auto"/>
              <w:jc w:val="center"/>
              <w:rPr>
                <w:sz w:val="12"/>
                <w:szCs w:val="12"/>
              </w:rPr>
            </w:pPr>
            <w:r>
              <w:rPr>
                <w:rFonts w:ascii="Times New Roman" w:hAnsi="Times New Roman"/>
                <w:sz w:val="12"/>
                <w:szCs w:val="12"/>
              </w:rPr>
              <w:t>2.41</w:t>
            </w:r>
          </w:p>
        </w:tc>
        <w:tc>
          <w:tcPr>
            <w:tcW w:w="1986" w:type="dxa"/>
            <w:vAlign w:val="bottom"/>
          </w:tcPr>
          <w:p w14:paraId="37E58CC1" w14:textId="77777777" w:rsidR="004E61F7" w:rsidRDefault="00000000">
            <w:pPr>
              <w:pStyle w:val="TableContents"/>
              <w:spacing w:after="0" w:line="240" w:lineRule="auto"/>
              <w:jc w:val="center"/>
              <w:rPr>
                <w:sz w:val="12"/>
                <w:szCs w:val="12"/>
              </w:rPr>
            </w:pPr>
            <w:r>
              <w:rPr>
                <w:rFonts w:ascii="Times New Roman" w:hAnsi="Times New Roman"/>
                <w:sz w:val="12"/>
                <w:szCs w:val="12"/>
              </w:rPr>
              <w:t>21</w:t>
            </w:r>
          </w:p>
        </w:tc>
        <w:tc>
          <w:tcPr>
            <w:tcW w:w="2789" w:type="dxa"/>
            <w:vAlign w:val="bottom"/>
          </w:tcPr>
          <w:p w14:paraId="7C55AAA4"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9.25</w:t>
            </w:r>
          </w:p>
        </w:tc>
      </w:tr>
      <w:tr w:rsidR="004E61F7" w14:paraId="3740B01F" w14:textId="77777777">
        <w:trPr>
          <w:trHeight w:val="187"/>
        </w:trPr>
        <w:tc>
          <w:tcPr>
            <w:tcW w:w="446" w:type="dxa"/>
            <w:vAlign w:val="bottom"/>
          </w:tcPr>
          <w:p w14:paraId="3E95D4C5"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35</w:t>
            </w:r>
          </w:p>
        </w:tc>
        <w:tc>
          <w:tcPr>
            <w:tcW w:w="1196" w:type="dxa"/>
            <w:vAlign w:val="bottom"/>
          </w:tcPr>
          <w:p w14:paraId="15105CF7" w14:textId="77777777" w:rsidR="004E61F7" w:rsidRDefault="00000000">
            <w:pPr>
              <w:pStyle w:val="TableContents"/>
              <w:spacing w:after="0" w:line="240" w:lineRule="auto"/>
              <w:jc w:val="center"/>
              <w:rPr>
                <w:sz w:val="12"/>
                <w:szCs w:val="12"/>
              </w:rPr>
            </w:pPr>
            <w:r>
              <w:rPr>
                <w:rFonts w:ascii="Times New Roman" w:hAnsi="Times New Roman"/>
                <w:sz w:val="12"/>
                <w:szCs w:val="12"/>
              </w:rPr>
              <w:t>37.05</w:t>
            </w:r>
          </w:p>
        </w:tc>
        <w:tc>
          <w:tcPr>
            <w:tcW w:w="1025" w:type="dxa"/>
            <w:vAlign w:val="bottom"/>
          </w:tcPr>
          <w:p w14:paraId="2FCB2994" w14:textId="77777777" w:rsidR="004E61F7" w:rsidRDefault="00000000">
            <w:pPr>
              <w:pStyle w:val="TableContents"/>
              <w:spacing w:after="0" w:line="240" w:lineRule="auto"/>
              <w:jc w:val="center"/>
              <w:rPr>
                <w:sz w:val="12"/>
                <w:szCs w:val="12"/>
              </w:rPr>
            </w:pPr>
            <w:r>
              <w:rPr>
                <w:rFonts w:ascii="Times New Roman" w:hAnsi="Times New Roman"/>
                <w:sz w:val="12"/>
                <w:szCs w:val="12"/>
              </w:rPr>
              <w:t>0.28</w:t>
            </w:r>
          </w:p>
        </w:tc>
        <w:tc>
          <w:tcPr>
            <w:tcW w:w="1191" w:type="dxa"/>
            <w:vAlign w:val="bottom"/>
          </w:tcPr>
          <w:p w14:paraId="2006CEEF" w14:textId="77777777" w:rsidR="004E61F7" w:rsidRDefault="00000000">
            <w:pPr>
              <w:pStyle w:val="TableContents"/>
              <w:spacing w:after="0" w:line="240" w:lineRule="auto"/>
              <w:jc w:val="center"/>
              <w:rPr>
                <w:sz w:val="12"/>
                <w:szCs w:val="12"/>
              </w:rPr>
            </w:pPr>
            <w:r>
              <w:rPr>
                <w:rFonts w:ascii="Times New Roman" w:hAnsi="Times New Roman"/>
                <w:sz w:val="12"/>
                <w:szCs w:val="12"/>
              </w:rPr>
              <w:t>0.81</w:t>
            </w:r>
          </w:p>
        </w:tc>
        <w:tc>
          <w:tcPr>
            <w:tcW w:w="1359" w:type="dxa"/>
            <w:vAlign w:val="bottom"/>
          </w:tcPr>
          <w:p w14:paraId="403D7B32" w14:textId="77777777" w:rsidR="004E61F7" w:rsidRDefault="00000000">
            <w:pPr>
              <w:pStyle w:val="TableContents"/>
              <w:spacing w:after="0" w:line="240" w:lineRule="auto"/>
              <w:jc w:val="center"/>
              <w:rPr>
                <w:sz w:val="12"/>
                <w:szCs w:val="12"/>
              </w:rPr>
            </w:pPr>
            <w:r>
              <w:rPr>
                <w:rFonts w:ascii="Times New Roman" w:hAnsi="Times New Roman"/>
                <w:sz w:val="12"/>
                <w:szCs w:val="12"/>
              </w:rPr>
              <w:t>7.36</w:t>
            </w:r>
          </w:p>
        </w:tc>
        <w:tc>
          <w:tcPr>
            <w:tcW w:w="1986" w:type="dxa"/>
            <w:vAlign w:val="bottom"/>
          </w:tcPr>
          <w:p w14:paraId="11ABF4E0" w14:textId="77777777" w:rsidR="004E61F7" w:rsidRDefault="00000000">
            <w:pPr>
              <w:pStyle w:val="TableContents"/>
              <w:spacing w:after="0" w:line="240" w:lineRule="auto"/>
              <w:jc w:val="center"/>
              <w:rPr>
                <w:sz w:val="12"/>
                <w:szCs w:val="12"/>
              </w:rPr>
            </w:pPr>
            <w:r>
              <w:rPr>
                <w:rFonts w:ascii="Times New Roman" w:hAnsi="Times New Roman"/>
                <w:sz w:val="12"/>
                <w:szCs w:val="12"/>
              </w:rPr>
              <w:t>20</w:t>
            </w:r>
          </w:p>
        </w:tc>
        <w:tc>
          <w:tcPr>
            <w:tcW w:w="2789" w:type="dxa"/>
            <w:vAlign w:val="bottom"/>
          </w:tcPr>
          <w:p w14:paraId="0CDDE256"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8.51</w:t>
            </w:r>
          </w:p>
        </w:tc>
      </w:tr>
      <w:tr w:rsidR="004E61F7" w14:paraId="37E5F9C3" w14:textId="77777777">
        <w:trPr>
          <w:trHeight w:val="187"/>
        </w:trPr>
        <w:tc>
          <w:tcPr>
            <w:tcW w:w="446" w:type="dxa"/>
            <w:vAlign w:val="bottom"/>
          </w:tcPr>
          <w:p w14:paraId="47B1558D"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36</w:t>
            </w:r>
          </w:p>
        </w:tc>
        <w:tc>
          <w:tcPr>
            <w:tcW w:w="1196" w:type="dxa"/>
            <w:vAlign w:val="bottom"/>
          </w:tcPr>
          <w:p w14:paraId="792BD637" w14:textId="77777777" w:rsidR="004E61F7" w:rsidRDefault="00000000">
            <w:pPr>
              <w:pStyle w:val="TableContents"/>
              <w:spacing w:after="0" w:line="240" w:lineRule="auto"/>
              <w:jc w:val="center"/>
              <w:rPr>
                <w:sz w:val="12"/>
                <w:szCs w:val="12"/>
              </w:rPr>
            </w:pPr>
            <w:r>
              <w:rPr>
                <w:rFonts w:ascii="Times New Roman" w:hAnsi="Times New Roman"/>
                <w:sz w:val="12"/>
                <w:szCs w:val="12"/>
              </w:rPr>
              <w:t>63.57</w:t>
            </w:r>
          </w:p>
        </w:tc>
        <w:tc>
          <w:tcPr>
            <w:tcW w:w="1025" w:type="dxa"/>
            <w:vAlign w:val="bottom"/>
          </w:tcPr>
          <w:p w14:paraId="21C5ED93" w14:textId="77777777" w:rsidR="004E61F7" w:rsidRDefault="00000000">
            <w:pPr>
              <w:pStyle w:val="TableContents"/>
              <w:spacing w:after="0" w:line="240" w:lineRule="auto"/>
              <w:jc w:val="center"/>
              <w:rPr>
                <w:sz w:val="12"/>
                <w:szCs w:val="12"/>
              </w:rPr>
            </w:pPr>
            <w:r>
              <w:rPr>
                <w:rFonts w:ascii="Times New Roman" w:hAnsi="Times New Roman"/>
                <w:sz w:val="12"/>
                <w:szCs w:val="12"/>
              </w:rPr>
              <w:t>0.17</w:t>
            </w:r>
          </w:p>
        </w:tc>
        <w:tc>
          <w:tcPr>
            <w:tcW w:w="1191" w:type="dxa"/>
            <w:vAlign w:val="bottom"/>
          </w:tcPr>
          <w:p w14:paraId="4137E1F7" w14:textId="77777777" w:rsidR="004E61F7" w:rsidRDefault="00000000">
            <w:pPr>
              <w:pStyle w:val="TableContents"/>
              <w:spacing w:after="0" w:line="240" w:lineRule="auto"/>
              <w:jc w:val="center"/>
              <w:rPr>
                <w:sz w:val="12"/>
                <w:szCs w:val="12"/>
              </w:rPr>
            </w:pPr>
            <w:r>
              <w:rPr>
                <w:rFonts w:ascii="Times New Roman" w:hAnsi="Times New Roman"/>
                <w:sz w:val="12"/>
                <w:szCs w:val="12"/>
              </w:rPr>
              <w:t>0.6</w:t>
            </w:r>
          </w:p>
        </w:tc>
        <w:tc>
          <w:tcPr>
            <w:tcW w:w="1359" w:type="dxa"/>
            <w:vAlign w:val="bottom"/>
          </w:tcPr>
          <w:p w14:paraId="17E4981A" w14:textId="77777777" w:rsidR="004E61F7" w:rsidRDefault="00000000">
            <w:pPr>
              <w:pStyle w:val="TableContents"/>
              <w:spacing w:after="0" w:line="240" w:lineRule="auto"/>
              <w:jc w:val="center"/>
              <w:rPr>
                <w:sz w:val="12"/>
                <w:szCs w:val="12"/>
              </w:rPr>
            </w:pPr>
            <w:r>
              <w:rPr>
                <w:rFonts w:ascii="Times New Roman" w:hAnsi="Times New Roman"/>
                <w:sz w:val="12"/>
                <w:szCs w:val="12"/>
              </w:rPr>
              <w:t>5.53</w:t>
            </w:r>
          </w:p>
        </w:tc>
        <w:tc>
          <w:tcPr>
            <w:tcW w:w="1986" w:type="dxa"/>
            <w:vAlign w:val="bottom"/>
          </w:tcPr>
          <w:p w14:paraId="37ABC8FB" w14:textId="77777777" w:rsidR="004E61F7" w:rsidRDefault="00000000">
            <w:pPr>
              <w:pStyle w:val="TableContents"/>
              <w:spacing w:after="0" w:line="240" w:lineRule="auto"/>
              <w:jc w:val="center"/>
              <w:rPr>
                <w:sz w:val="12"/>
                <w:szCs w:val="12"/>
              </w:rPr>
            </w:pPr>
            <w:r>
              <w:rPr>
                <w:rFonts w:ascii="Times New Roman" w:hAnsi="Times New Roman"/>
                <w:sz w:val="12"/>
                <w:szCs w:val="12"/>
              </w:rPr>
              <w:t>6</w:t>
            </w:r>
          </w:p>
        </w:tc>
        <w:tc>
          <w:tcPr>
            <w:tcW w:w="2789" w:type="dxa"/>
            <w:vAlign w:val="bottom"/>
          </w:tcPr>
          <w:p w14:paraId="544A0D1D"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5.07</w:t>
            </w:r>
          </w:p>
        </w:tc>
      </w:tr>
      <w:tr w:rsidR="004E61F7" w14:paraId="4E4924FB" w14:textId="77777777">
        <w:trPr>
          <w:trHeight w:val="187"/>
        </w:trPr>
        <w:tc>
          <w:tcPr>
            <w:tcW w:w="446" w:type="dxa"/>
            <w:vAlign w:val="bottom"/>
          </w:tcPr>
          <w:p w14:paraId="0CAB7AB8"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37</w:t>
            </w:r>
          </w:p>
        </w:tc>
        <w:tc>
          <w:tcPr>
            <w:tcW w:w="1196" w:type="dxa"/>
            <w:vAlign w:val="bottom"/>
          </w:tcPr>
          <w:p w14:paraId="298FA642" w14:textId="77777777" w:rsidR="004E61F7" w:rsidRDefault="00000000">
            <w:pPr>
              <w:pStyle w:val="TableContents"/>
              <w:spacing w:after="0" w:line="240" w:lineRule="auto"/>
              <w:jc w:val="center"/>
              <w:rPr>
                <w:sz w:val="12"/>
                <w:szCs w:val="12"/>
              </w:rPr>
            </w:pPr>
            <w:r>
              <w:rPr>
                <w:rFonts w:ascii="Times New Roman" w:hAnsi="Times New Roman"/>
                <w:sz w:val="12"/>
                <w:szCs w:val="12"/>
              </w:rPr>
              <w:t>21.73</w:t>
            </w:r>
          </w:p>
        </w:tc>
        <w:tc>
          <w:tcPr>
            <w:tcW w:w="1025" w:type="dxa"/>
            <w:vAlign w:val="bottom"/>
          </w:tcPr>
          <w:p w14:paraId="06E9FB69" w14:textId="77777777" w:rsidR="004E61F7" w:rsidRDefault="00000000">
            <w:pPr>
              <w:pStyle w:val="TableContents"/>
              <w:spacing w:after="0" w:line="240" w:lineRule="auto"/>
              <w:jc w:val="center"/>
              <w:rPr>
                <w:sz w:val="12"/>
                <w:szCs w:val="12"/>
              </w:rPr>
            </w:pPr>
            <w:r>
              <w:rPr>
                <w:rFonts w:ascii="Times New Roman" w:hAnsi="Times New Roman"/>
                <w:sz w:val="12"/>
                <w:szCs w:val="12"/>
              </w:rPr>
              <w:t>0.26</w:t>
            </w:r>
          </w:p>
        </w:tc>
        <w:tc>
          <w:tcPr>
            <w:tcW w:w="1191" w:type="dxa"/>
            <w:vAlign w:val="bottom"/>
          </w:tcPr>
          <w:p w14:paraId="595E9EEB" w14:textId="77777777" w:rsidR="004E61F7" w:rsidRDefault="00000000">
            <w:pPr>
              <w:pStyle w:val="TableContents"/>
              <w:spacing w:after="0" w:line="240" w:lineRule="auto"/>
              <w:jc w:val="center"/>
              <w:rPr>
                <w:sz w:val="12"/>
                <w:szCs w:val="12"/>
              </w:rPr>
            </w:pPr>
            <w:r>
              <w:rPr>
                <w:rFonts w:ascii="Times New Roman" w:hAnsi="Times New Roman"/>
                <w:sz w:val="12"/>
                <w:szCs w:val="12"/>
              </w:rPr>
              <w:t>0.61</w:t>
            </w:r>
          </w:p>
        </w:tc>
        <w:tc>
          <w:tcPr>
            <w:tcW w:w="1359" w:type="dxa"/>
            <w:vAlign w:val="bottom"/>
          </w:tcPr>
          <w:p w14:paraId="1E038AEB" w14:textId="77777777" w:rsidR="004E61F7" w:rsidRDefault="00000000">
            <w:pPr>
              <w:pStyle w:val="TableContents"/>
              <w:spacing w:after="0" w:line="240" w:lineRule="auto"/>
              <w:jc w:val="center"/>
              <w:rPr>
                <w:sz w:val="12"/>
                <w:szCs w:val="12"/>
              </w:rPr>
            </w:pPr>
            <w:r>
              <w:rPr>
                <w:rFonts w:ascii="Times New Roman" w:hAnsi="Times New Roman"/>
                <w:sz w:val="12"/>
                <w:szCs w:val="12"/>
              </w:rPr>
              <w:t>10.1</w:t>
            </w:r>
          </w:p>
        </w:tc>
        <w:tc>
          <w:tcPr>
            <w:tcW w:w="1986" w:type="dxa"/>
            <w:vAlign w:val="bottom"/>
          </w:tcPr>
          <w:p w14:paraId="08F52248" w14:textId="77777777" w:rsidR="004E61F7" w:rsidRDefault="00000000">
            <w:pPr>
              <w:pStyle w:val="TableContents"/>
              <w:spacing w:after="0" w:line="240" w:lineRule="auto"/>
              <w:jc w:val="center"/>
              <w:rPr>
                <w:sz w:val="12"/>
                <w:szCs w:val="12"/>
              </w:rPr>
            </w:pPr>
            <w:r>
              <w:rPr>
                <w:rFonts w:ascii="Times New Roman" w:hAnsi="Times New Roman"/>
                <w:sz w:val="12"/>
                <w:szCs w:val="12"/>
              </w:rPr>
              <w:t>31</w:t>
            </w:r>
          </w:p>
        </w:tc>
        <w:tc>
          <w:tcPr>
            <w:tcW w:w="2789" w:type="dxa"/>
            <w:vAlign w:val="bottom"/>
          </w:tcPr>
          <w:p w14:paraId="3F30CD84"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11.91</w:t>
            </w:r>
          </w:p>
        </w:tc>
      </w:tr>
      <w:tr w:rsidR="004E61F7" w14:paraId="2F8CFA99" w14:textId="77777777">
        <w:trPr>
          <w:trHeight w:val="187"/>
        </w:trPr>
        <w:tc>
          <w:tcPr>
            <w:tcW w:w="446" w:type="dxa"/>
            <w:vAlign w:val="bottom"/>
          </w:tcPr>
          <w:p w14:paraId="671C9DD4"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38</w:t>
            </w:r>
          </w:p>
        </w:tc>
        <w:tc>
          <w:tcPr>
            <w:tcW w:w="1196" w:type="dxa"/>
            <w:vAlign w:val="bottom"/>
          </w:tcPr>
          <w:p w14:paraId="4FDFB664" w14:textId="77777777" w:rsidR="004E61F7" w:rsidRDefault="00000000">
            <w:pPr>
              <w:pStyle w:val="TableContents"/>
              <w:spacing w:after="0" w:line="240" w:lineRule="auto"/>
              <w:jc w:val="center"/>
              <w:rPr>
                <w:sz w:val="12"/>
                <w:szCs w:val="12"/>
              </w:rPr>
            </w:pPr>
            <w:r>
              <w:rPr>
                <w:rFonts w:ascii="Times New Roman" w:hAnsi="Times New Roman"/>
                <w:sz w:val="12"/>
                <w:szCs w:val="12"/>
              </w:rPr>
              <w:t>13.33</w:t>
            </w:r>
          </w:p>
        </w:tc>
        <w:tc>
          <w:tcPr>
            <w:tcW w:w="1025" w:type="dxa"/>
            <w:vAlign w:val="bottom"/>
          </w:tcPr>
          <w:p w14:paraId="5464F524" w14:textId="77777777" w:rsidR="004E61F7" w:rsidRDefault="00000000">
            <w:pPr>
              <w:pStyle w:val="TableContents"/>
              <w:spacing w:after="0" w:line="240" w:lineRule="auto"/>
              <w:jc w:val="center"/>
              <w:rPr>
                <w:sz w:val="12"/>
                <w:szCs w:val="12"/>
              </w:rPr>
            </w:pPr>
            <w:r>
              <w:rPr>
                <w:rFonts w:ascii="Times New Roman" w:hAnsi="Times New Roman"/>
                <w:sz w:val="12"/>
                <w:szCs w:val="12"/>
              </w:rPr>
              <w:t>0.37</w:t>
            </w:r>
          </w:p>
        </w:tc>
        <w:tc>
          <w:tcPr>
            <w:tcW w:w="1191" w:type="dxa"/>
            <w:vAlign w:val="bottom"/>
          </w:tcPr>
          <w:p w14:paraId="401D459D" w14:textId="77777777" w:rsidR="004E61F7" w:rsidRDefault="00000000">
            <w:pPr>
              <w:pStyle w:val="TableContents"/>
              <w:spacing w:after="0" w:line="240" w:lineRule="auto"/>
              <w:jc w:val="center"/>
              <w:rPr>
                <w:sz w:val="12"/>
                <w:szCs w:val="12"/>
              </w:rPr>
            </w:pPr>
            <w:r>
              <w:rPr>
                <w:rFonts w:ascii="Times New Roman" w:hAnsi="Times New Roman"/>
                <w:sz w:val="12"/>
                <w:szCs w:val="12"/>
              </w:rPr>
              <w:t>0.7</w:t>
            </w:r>
          </w:p>
        </w:tc>
        <w:tc>
          <w:tcPr>
            <w:tcW w:w="1359" w:type="dxa"/>
            <w:vAlign w:val="bottom"/>
          </w:tcPr>
          <w:p w14:paraId="3E046237" w14:textId="77777777" w:rsidR="004E61F7" w:rsidRDefault="00000000">
            <w:pPr>
              <w:pStyle w:val="TableContents"/>
              <w:spacing w:after="0" w:line="240" w:lineRule="auto"/>
              <w:jc w:val="center"/>
              <w:rPr>
                <w:sz w:val="12"/>
                <w:szCs w:val="12"/>
              </w:rPr>
            </w:pPr>
            <w:r>
              <w:rPr>
                <w:rFonts w:ascii="Times New Roman" w:hAnsi="Times New Roman"/>
                <w:sz w:val="12"/>
                <w:szCs w:val="12"/>
              </w:rPr>
              <w:t>10.91</w:t>
            </w:r>
          </w:p>
        </w:tc>
        <w:tc>
          <w:tcPr>
            <w:tcW w:w="1986" w:type="dxa"/>
            <w:vAlign w:val="bottom"/>
          </w:tcPr>
          <w:p w14:paraId="4938AB13" w14:textId="77777777" w:rsidR="004E61F7" w:rsidRDefault="00000000">
            <w:pPr>
              <w:pStyle w:val="TableContents"/>
              <w:spacing w:after="0" w:line="240" w:lineRule="auto"/>
              <w:jc w:val="center"/>
              <w:rPr>
                <w:sz w:val="12"/>
                <w:szCs w:val="12"/>
              </w:rPr>
            </w:pPr>
            <w:r>
              <w:rPr>
                <w:rFonts w:ascii="Times New Roman" w:hAnsi="Times New Roman"/>
                <w:sz w:val="12"/>
                <w:szCs w:val="12"/>
              </w:rPr>
              <w:t>7</w:t>
            </w:r>
          </w:p>
        </w:tc>
        <w:tc>
          <w:tcPr>
            <w:tcW w:w="2789" w:type="dxa"/>
            <w:vAlign w:val="bottom"/>
          </w:tcPr>
          <w:p w14:paraId="1E07E29A"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7.11</w:t>
            </w:r>
          </w:p>
        </w:tc>
      </w:tr>
      <w:tr w:rsidR="004E61F7" w14:paraId="20515C6B" w14:textId="77777777">
        <w:trPr>
          <w:trHeight w:val="187"/>
        </w:trPr>
        <w:tc>
          <w:tcPr>
            <w:tcW w:w="446" w:type="dxa"/>
            <w:vAlign w:val="bottom"/>
          </w:tcPr>
          <w:p w14:paraId="4E769274"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39</w:t>
            </w:r>
          </w:p>
        </w:tc>
        <w:tc>
          <w:tcPr>
            <w:tcW w:w="1196" w:type="dxa"/>
            <w:vAlign w:val="bottom"/>
          </w:tcPr>
          <w:p w14:paraId="35DD41EF" w14:textId="77777777" w:rsidR="004E61F7" w:rsidRDefault="00000000">
            <w:pPr>
              <w:pStyle w:val="TableContents"/>
              <w:spacing w:after="0" w:line="240" w:lineRule="auto"/>
              <w:jc w:val="center"/>
              <w:rPr>
                <w:sz w:val="12"/>
                <w:szCs w:val="12"/>
              </w:rPr>
            </w:pPr>
            <w:r>
              <w:rPr>
                <w:rFonts w:ascii="Times New Roman" w:hAnsi="Times New Roman"/>
                <w:sz w:val="12"/>
                <w:szCs w:val="12"/>
              </w:rPr>
              <w:t>27.78</w:t>
            </w:r>
          </w:p>
        </w:tc>
        <w:tc>
          <w:tcPr>
            <w:tcW w:w="1025" w:type="dxa"/>
            <w:vAlign w:val="bottom"/>
          </w:tcPr>
          <w:p w14:paraId="043746D8" w14:textId="77777777" w:rsidR="004E61F7" w:rsidRDefault="00000000">
            <w:pPr>
              <w:pStyle w:val="TableContents"/>
              <w:spacing w:after="0" w:line="240" w:lineRule="auto"/>
              <w:jc w:val="center"/>
              <w:rPr>
                <w:sz w:val="12"/>
                <w:szCs w:val="12"/>
              </w:rPr>
            </w:pPr>
            <w:r>
              <w:rPr>
                <w:rFonts w:ascii="Times New Roman" w:hAnsi="Times New Roman"/>
                <w:sz w:val="12"/>
                <w:szCs w:val="12"/>
              </w:rPr>
              <w:t>0.4</w:t>
            </w:r>
          </w:p>
        </w:tc>
        <w:tc>
          <w:tcPr>
            <w:tcW w:w="1191" w:type="dxa"/>
            <w:vAlign w:val="bottom"/>
          </w:tcPr>
          <w:p w14:paraId="57A577DA" w14:textId="77777777" w:rsidR="004E61F7" w:rsidRDefault="00000000">
            <w:pPr>
              <w:pStyle w:val="TableContents"/>
              <w:spacing w:after="0" w:line="240" w:lineRule="auto"/>
              <w:jc w:val="center"/>
              <w:rPr>
                <w:sz w:val="12"/>
                <w:szCs w:val="12"/>
              </w:rPr>
            </w:pPr>
            <w:r>
              <w:rPr>
                <w:rFonts w:ascii="Times New Roman" w:hAnsi="Times New Roman"/>
                <w:sz w:val="12"/>
                <w:szCs w:val="12"/>
              </w:rPr>
              <w:t>0.78</w:t>
            </w:r>
          </w:p>
        </w:tc>
        <w:tc>
          <w:tcPr>
            <w:tcW w:w="1359" w:type="dxa"/>
            <w:vAlign w:val="bottom"/>
          </w:tcPr>
          <w:p w14:paraId="01F3C68F" w14:textId="77777777" w:rsidR="004E61F7" w:rsidRDefault="00000000">
            <w:pPr>
              <w:pStyle w:val="TableContents"/>
              <w:spacing w:after="0" w:line="240" w:lineRule="auto"/>
              <w:jc w:val="center"/>
              <w:rPr>
                <w:sz w:val="12"/>
                <w:szCs w:val="12"/>
              </w:rPr>
            </w:pPr>
            <w:r>
              <w:rPr>
                <w:rFonts w:ascii="Times New Roman" w:hAnsi="Times New Roman"/>
                <w:sz w:val="12"/>
                <w:szCs w:val="12"/>
              </w:rPr>
              <w:t>3.84</w:t>
            </w:r>
          </w:p>
        </w:tc>
        <w:tc>
          <w:tcPr>
            <w:tcW w:w="1986" w:type="dxa"/>
            <w:vAlign w:val="bottom"/>
          </w:tcPr>
          <w:p w14:paraId="0014FFB2" w14:textId="77777777" w:rsidR="004E61F7" w:rsidRDefault="00000000">
            <w:pPr>
              <w:pStyle w:val="TableContents"/>
              <w:spacing w:after="0" w:line="240" w:lineRule="auto"/>
              <w:jc w:val="center"/>
              <w:rPr>
                <w:sz w:val="12"/>
                <w:szCs w:val="12"/>
              </w:rPr>
            </w:pPr>
            <w:r>
              <w:rPr>
                <w:rFonts w:ascii="Times New Roman" w:hAnsi="Times New Roman"/>
                <w:sz w:val="12"/>
                <w:szCs w:val="12"/>
              </w:rPr>
              <w:t>6</w:t>
            </w:r>
          </w:p>
        </w:tc>
        <w:tc>
          <w:tcPr>
            <w:tcW w:w="2789" w:type="dxa"/>
            <w:vAlign w:val="bottom"/>
          </w:tcPr>
          <w:p w14:paraId="40A1F56E"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3.42</w:t>
            </w:r>
          </w:p>
        </w:tc>
      </w:tr>
      <w:tr w:rsidR="004E61F7" w14:paraId="22BB24F0" w14:textId="77777777">
        <w:trPr>
          <w:trHeight w:val="187"/>
        </w:trPr>
        <w:tc>
          <w:tcPr>
            <w:tcW w:w="446" w:type="dxa"/>
            <w:vAlign w:val="bottom"/>
          </w:tcPr>
          <w:p w14:paraId="6C532725"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40</w:t>
            </w:r>
          </w:p>
        </w:tc>
        <w:tc>
          <w:tcPr>
            <w:tcW w:w="1196" w:type="dxa"/>
            <w:vAlign w:val="bottom"/>
          </w:tcPr>
          <w:p w14:paraId="4D11B213" w14:textId="77777777" w:rsidR="004E61F7" w:rsidRDefault="00000000">
            <w:pPr>
              <w:pStyle w:val="TableContents"/>
              <w:spacing w:after="0" w:line="240" w:lineRule="auto"/>
              <w:jc w:val="center"/>
              <w:rPr>
                <w:sz w:val="12"/>
                <w:szCs w:val="12"/>
              </w:rPr>
            </w:pPr>
            <w:r>
              <w:rPr>
                <w:rFonts w:ascii="Times New Roman" w:hAnsi="Times New Roman"/>
                <w:sz w:val="12"/>
                <w:szCs w:val="12"/>
              </w:rPr>
              <w:t>36.58</w:t>
            </w:r>
          </w:p>
        </w:tc>
        <w:tc>
          <w:tcPr>
            <w:tcW w:w="1025" w:type="dxa"/>
            <w:vAlign w:val="bottom"/>
          </w:tcPr>
          <w:p w14:paraId="3AE95181" w14:textId="77777777" w:rsidR="004E61F7" w:rsidRDefault="00000000">
            <w:pPr>
              <w:pStyle w:val="TableContents"/>
              <w:spacing w:after="0" w:line="240" w:lineRule="auto"/>
              <w:jc w:val="center"/>
              <w:rPr>
                <w:sz w:val="12"/>
                <w:szCs w:val="12"/>
              </w:rPr>
            </w:pPr>
            <w:r>
              <w:rPr>
                <w:rFonts w:ascii="Times New Roman" w:hAnsi="Times New Roman"/>
                <w:sz w:val="12"/>
                <w:szCs w:val="12"/>
              </w:rPr>
              <w:t>0.15</w:t>
            </w:r>
          </w:p>
        </w:tc>
        <w:tc>
          <w:tcPr>
            <w:tcW w:w="1191" w:type="dxa"/>
            <w:vAlign w:val="bottom"/>
          </w:tcPr>
          <w:p w14:paraId="23E88A19" w14:textId="77777777" w:rsidR="004E61F7" w:rsidRDefault="00000000">
            <w:pPr>
              <w:pStyle w:val="TableContents"/>
              <w:spacing w:after="0" w:line="240" w:lineRule="auto"/>
              <w:jc w:val="center"/>
              <w:rPr>
                <w:sz w:val="12"/>
                <w:szCs w:val="12"/>
              </w:rPr>
            </w:pPr>
            <w:r>
              <w:rPr>
                <w:rFonts w:ascii="Times New Roman" w:hAnsi="Times New Roman"/>
                <w:sz w:val="12"/>
                <w:szCs w:val="12"/>
              </w:rPr>
              <w:t>0.63</w:t>
            </w:r>
          </w:p>
        </w:tc>
        <w:tc>
          <w:tcPr>
            <w:tcW w:w="1359" w:type="dxa"/>
            <w:vAlign w:val="bottom"/>
          </w:tcPr>
          <w:p w14:paraId="2B069875" w14:textId="77777777" w:rsidR="004E61F7" w:rsidRDefault="00000000">
            <w:pPr>
              <w:pStyle w:val="TableContents"/>
              <w:spacing w:after="0" w:line="240" w:lineRule="auto"/>
              <w:jc w:val="center"/>
              <w:rPr>
                <w:sz w:val="12"/>
                <w:szCs w:val="12"/>
              </w:rPr>
            </w:pPr>
            <w:r>
              <w:rPr>
                <w:rFonts w:ascii="Times New Roman" w:hAnsi="Times New Roman"/>
                <w:sz w:val="12"/>
                <w:szCs w:val="12"/>
              </w:rPr>
              <w:t>6.46</w:t>
            </w:r>
          </w:p>
        </w:tc>
        <w:tc>
          <w:tcPr>
            <w:tcW w:w="1986" w:type="dxa"/>
            <w:vAlign w:val="bottom"/>
          </w:tcPr>
          <w:p w14:paraId="37137CE6" w14:textId="77777777" w:rsidR="004E61F7" w:rsidRDefault="00000000">
            <w:pPr>
              <w:pStyle w:val="TableContents"/>
              <w:spacing w:after="0" w:line="240" w:lineRule="auto"/>
              <w:jc w:val="center"/>
              <w:rPr>
                <w:sz w:val="12"/>
                <w:szCs w:val="12"/>
              </w:rPr>
            </w:pPr>
            <w:r>
              <w:rPr>
                <w:rFonts w:ascii="Times New Roman" w:hAnsi="Times New Roman"/>
                <w:sz w:val="12"/>
                <w:szCs w:val="12"/>
              </w:rPr>
              <w:t>6</w:t>
            </w:r>
          </w:p>
        </w:tc>
        <w:tc>
          <w:tcPr>
            <w:tcW w:w="2789" w:type="dxa"/>
            <w:vAlign w:val="bottom"/>
          </w:tcPr>
          <w:p w14:paraId="01AB4678"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5.54</w:t>
            </w:r>
          </w:p>
        </w:tc>
      </w:tr>
      <w:tr w:rsidR="004E61F7" w14:paraId="4295382D" w14:textId="77777777">
        <w:trPr>
          <w:trHeight w:val="187"/>
        </w:trPr>
        <w:tc>
          <w:tcPr>
            <w:tcW w:w="446" w:type="dxa"/>
            <w:vAlign w:val="bottom"/>
          </w:tcPr>
          <w:p w14:paraId="0084DFA3"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41</w:t>
            </w:r>
          </w:p>
        </w:tc>
        <w:tc>
          <w:tcPr>
            <w:tcW w:w="1196" w:type="dxa"/>
            <w:vAlign w:val="bottom"/>
          </w:tcPr>
          <w:p w14:paraId="04842F89" w14:textId="77777777" w:rsidR="004E61F7" w:rsidRDefault="00000000">
            <w:pPr>
              <w:pStyle w:val="TableContents"/>
              <w:spacing w:after="0" w:line="240" w:lineRule="auto"/>
              <w:jc w:val="center"/>
              <w:rPr>
                <w:sz w:val="12"/>
                <w:szCs w:val="12"/>
              </w:rPr>
            </w:pPr>
            <w:r>
              <w:rPr>
                <w:rFonts w:ascii="Times New Roman" w:hAnsi="Times New Roman"/>
                <w:sz w:val="12"/>
                <w:szCs w:val="12"/>
              </w:rPr>
              <w:t>23.59</w:t>
            </w:r>
          </w:p>
        </w:tc>
        <w:tc>
          <w:tcPr>
            <w:tcW w:w="1025" w:type="dxa"/>
            <w:vAlign w:val="bottom"/>
          </w:tcPr>
          <w:p w14:paraId="5E203A8A" w14:textId="77777777" w:rsidR="004E61F7" w:rsidRDefault="00000000">
            <w:pPr>
              <w:pStyle w:val="TableContents"/>
              <w:spacing w:after="0" w:line="240" w:lineRule="auto"/>
              <w:jc w:val="center"/>
              <w:rPr>
                <w:sz w:val="12"/>
                <w:szCs w:val="12"/>
              </w:rPr>
            </w:pPr>
            <w:r>
              <w:rPr>
                <w:rFonts w:ascii="Times New Roman" w:hAnsi="Times New Roman"/>
                <w:sz w:val="12"/>
                <w:szCs w:val="12"/>
              </w:rPr>
              <w:t>0.29</w:t>
            </w:r>
          </w:p>
        </w:tc>
        <w:tc>
          <w:tcPr>
            <w:tcW w:w="1191" w:type="dxa"/>
            <w:vAlign w:val="bottom"/>
          </w:tcPr>
          <w:p w14:paraId="1572A613" w14:textId="77777777" w:rsidR="004E61F7" w:rsidRDefault="00000000">
            <w:pPr>
              <w:pStyle w:val="TableContents"/>
              <w:spacing w:after="0" w:line="240" w:lineRule="auto"/>
              <w:jc w:val="center"/>
              <w:rPr>
                <w:sz w:val="12"/>
                <w:szCs w:val="12"/>
              </w:rPr>
            </w:pPr>
            <w:r>
              <w:rPr>
                <w:rFonts w:ascii="Times New Roman" w:hAnsi="Times New Roman"/>
                <w:sz w:val="12"/>
                <w:szCs w:val="12"/>
              </w:rPr>
              <w:t>0.82</w:t>
            </w:r>
          </w:p>
        </w:tc>
        <w:tc>
          <w:tcPr>
            <w:tcW w:w="1359" w:type="dxa"/>
            <w:vAlign w:val="bottom"/>
          </w:tcPr>
          <w:p w14:paraId="6A59F247" w14:textId="77777777" w:rsidR="004E61F7" w:rsidRDefault="00000000">
            <w:pPr>
              <w:pStyle w:val="TableContents"/>
              <w:spacing w:after="0" w:line="240" w:lineRule="auto"/>
              <w:jc w:val="center"/>
              <w:rPr>
                <w:sz w:val="12"/>
                <w:szCs w:val="12"/>
              </w:rPr>
            </w:pPr>
            <w:r>
              <w:rPr>
                <w:rFonts w:ascii="Times New Roman" w:hAnsi="Times New Roman"/>
                <w:sz w:val="12"/>
                <w:szCs w:val="12"/>
              </w:rPr>
              <w:t>3.78</w:t>
            </w:r>
          </w:p>
        </w:tc>
        <w:tc>
          <w:tcPr>
            <w:tcW w:w="1986" w:type="dxa"/>
            <w:vAlign w:val="bottom"/>
          </w:tcPr>
          <w:p w14:paraId="17B083A8" w14:textId="77777777" w:rsidR="004E61F7" w:rsidRDefault="00000000">
            <w:pPr>
              <w:pStyle w:val="TableContents"/>
              <w:spacing w:after="0" w:line="240" w:lineRule="auto"/>
              <w:jc w:val="center"/>
              <w:rPr>
                <w:sz w:val="12"/>
                <w:szCs w:val="12"/>
              </w:rPr>
            </w:pPr>
            <w:r>
              <w:rPr>
                <w:rFonts w:ascii="Times New Roman" w:hAnsi="Times New Roman"/>
                <w:sz w:val="12"/>
                <w:szCs w:val="12"/>
              </w:rPr>
              <w:t>28</w:t>
            </w:r>
          </w:p>
        </w:tc>
        <w:tc>
          <w:tcPr>
            <w:tcW w:w="2789" w:type="dxa"/>
            <w:vAlign w:val="bottom"/>
          </w:tcPr>
          <w:p w14:paraId="69B79327"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8.91</w:t>
            </w:r>
          </w:p>
        </w:tc>
      </w:tr>
      <w:tr w:rsidR="004E61F7" w14:paraId="69F6DD8F" w14:textId="77777777">
        <w:trPr>
          <w:trHeight w:val="187"/>
        </w:trPr>
        <w:tc>
          <w:tcPr>
            <w:tcW w:w="446" w:type="dxa"/>
            <w:vAlign w:val="bottom"/>
          </w:tcPr>
          <w:p w14:paraId="7198FD99"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42</w:t>
            </w:r>
          </w:p>
        </w:tc>
        <w:tc>
          <w:tcPr>
            <w:tcW w:w="1196" w:type="dxa"/>
            <w:vAlign w:val="bottom"/>
          </w:tcPr>
          <w:p w14:paraId="1545BBF7" w14:textId="77777777" w:rsidR="004E61F7" w:rsidRDefault="00000000">
            <w:pPr>
              <w:pStyle w:val="TableContents"/>
              <w:spacing w:after="0" w:line="240" w:lineRule="auto"/>
              <w:jc w:val="center"/>
              <w:rPr>
                <w:sz w:val="12"/>
                <w:szCs w:val="12"/>
              </w:rPr>
            </w:pPr>
            <w:r>
              <w:rPr>
                <w:rFonts w:ascii="Times New Roman" w:hAnsi="Times New Roman"/>
                <w:sz w:val="12"/>
                <w:szCs w:val="12"/>
              </w:rPr>
              <w:t>33.32</w:t>
            </w:r>
          </w:p>
        </w:tc>
        <w:tc>
          <w:tcPr>
            <w:tcW w:w="1025" w:type="dxa"/>
            <w:vAlign w:val="bottom"/>
          </w:tcPr>
          <w:p w14:paraId="2F489D11" w14:textId="77777777" w:rsidR="004E61F7" w:rsidRDefault="00000000">
            <w:pPr>
              <w:pStyle w:val="TableContents"/>
              <w:spacing w:after="0" w:line="240" w:lineRule="auto"/>
              <w:jc w:val="center"/>
              <w:rPr>
                <w:sz w:val="12"/>
                <w:szCs w:val="12"/>
              </w:rPr>
            </w:pPr>
            <w:r>
              <w:rPr>
                <w:rFonts w:ascii="Times New Roman" w:hAnsi="Times New Roman"/>
                <w:sz w:val="12"/>
                <w:szCs w:val="12"/>
              </w:rPr>
              <w:t>0.24</w:t>
            </w:r>
          </w:p>
        </w:tc>
        <w:tc>
          <w:tcPr>
            <w:tcW w:w="1191" w:type="dxa"/>
            <w:vAlign w:val="bottom"/>
          </w:tcPr>
          <w:p w14:paraId="0FBE60B5" w14:textId="77777777" w:rsidR="004E61F7" w:rsidRDefault="00000000">
            <w:pPr>
              <w:pStyle w:val="TableContents"/>
              <w:spacing w:after="0" w:line="240" w:lineRule="auto"/>
              <w:jc w:val="center"/>
              <w:rPr>
                <w:sz w:val="12"/>
                <w:szCs w:val="12"/>
              </w:rPr>
            </w:pPr>
            <w:r>
              <w:rPr>
                <w:rFonts w:ascii="Times New Roman" w:hAnsi="Times New Roman"/>
                <w:sz w:val="12"/>
                <w:szCs w:val="12"/>
              </w:rPr>
              <w:t>0.33</w:t>
            </w:r>
          </w:p>
        </w:tc>
        <w:tc>
          <w:tcPr>
            <w:tcW w:w="1359" w:type="dxa"/>
            <w:vAlign w:val="bottom"/>
          </w:tcPr>
          <w:p w14:paraId="1590B6D4" w14:textId="77777777" w:rsidR="004E61F7" w:rsidRDefault="00000000">
            <w:pPr>
              <w:pStyle w:val="TableContents"/>
              <w:spacing w:after="0" w:line="240" w:lineRule="auto"/>
              <w:jc w:val="center"/>
              <w:rPr>
                <w:sz w:val="12"/>
                <w:szCs w:val="12"/>
              </w:rPr>
            </w:pPr>
            <w:r>
              <w:rPr>
                <w:rFonts w:ascii="Times New Roman" w:hAnsi="Times New Roman"/>
                <w:sz w:val="12"/>
                <w:szCs w:val="12"/>
              </w:rPr>
              <w:t>13.23</w:t>
            </w:r>
          </w:p>
        </w:tc>
        <w:tc>
          <w:tcPr>
            <w:tcW w:w="1986" w:type="dxa"/>
            <w:vAlign w:val="bottom"/>
          </w:tcPr>
          <w:p w14:paraId="6BC2A9E5" w14:textId="77777777" w:rsidR="004E61F7" w:rsidRDefault="00000000">
            <w:pPr>
              <w:pStyle w:val="TableContents"/>
              <w:spacing w:after="0" w:line="240" w:lineRule="auto"/>
              <w:jc w:val="center"/>
              <w:rPr>
                <w:sz w:val="12"/>
                <w:szCs w:val="12"/>
              </w:rPr>
            </w:pPr>
            <w:r>
              <w:rPr>
                <w:rFonts w:ascii="Times New Roman" w:hAnsi="Times New Roman"/>
                <w:sz w:val="12"/>
                <w:szCs w:val="12"/>
              </w:rPr>
              <w:t>12</w:t>
            </w:r>
          </w:p>
        </w:tc>
        <w:tc>
          <w:tcPr>
            <w:tcW w:w="2789" w:type="dxa"/>
            <w:vAlign w:val="bottom"/>
          </w:tcPr>
          <w:p w14:paraId="25FCAFF4"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9.86</w:t>
            </w:r>
          </w:p>
        </w:tc>
      </w:tr>
      <w:tr w:rsidR="004E61F7" w14:paraId="726C90E7" w14:textId="77777777">
        <w:trPr>
          <w:trHeight w:val="187"/>
        </w:trPr>
        <w:tc>
          <w:tcPr>
            <w:tcW w:w="446" w:type="dxa"/>
            <w:vAlign w:val="bottom"/>
          </w:tcPr>
          <w:p w14:paraId="3E9EA073"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43</w:t>
            </w:r>
          </w:p>
        </w:tc>
        <w:tc>
          <w:tcPr>
            <w:tcW w:w="1196" w:type="dxa"/>
            <w:vAlign w:val="bottom"/>
          </w:tcPr>
          <w:p w14:paraId="667E2C06" w14:textId="77777777" w:rsidR="004E61F7" w:rsidRDefault="00000000">
            <w:pPr>
              <w:pStyle w:val="TableContents"/>
              <w:spacing w:after="0" w:line="240" w:lineRule="auto"/>
              <w:jc w:val="center"/>
              <w:rPr>
                <w:sz w:val="12"/>
                <w:szCs w:val="12"/>
              </w:rPr>
            </w:pPr>
            <w:r>
              <w:rPr>
                <w:rFonts w:ascii="Times New Roman" w:hAnsi="Times New Roman"/>
                <w:sz w:val="12"/>
                <w:szCs w:val="12"/>
              </w:rPr>
              <w:t>30.53</w:t>
            </w:r>
          </w:p>
        </w:tc>
        <w:tc>
          <w:tcPr>
            <w:tcW w:w="1025" w:type="dxa"/>
            <w:vAlign w:val="bottom"/>
          </w:tcPr>
          <w:p w14:paraId="116BD0A1" w14:textId="77777777" w:rsidR="004E61F7" w:rsidRDefault="00000000">
            <w:pPr>
              <w:pStyle w:val="TableContents"/>
              <w:spacing w:after="0" w:line="240" w:lineRule="auto"/>
              <w:jc w:val="center"/>
              <w:rPr>
                <w:sz w:val="12"/>
                <w:szCs w:val="12"/>
              </w:rPr>
            </w:pPr>
            <w:r>
              <w:rPr>
                <w:rFonts w:ascii="Times New Roman" w:hAnsi="Times New Roman"/>
                <w:sz w:val="12"/>
                <w:szCs w:val="12"/>
              </w:rPr>
              <w:t>0.21</w:t>
            </w:r>
          </w:p>
        </w:tc>
        <w:tc>
          <w:tcPr>
            <w:tcW w:w="1191" w:type="dxa"/>
            <w:vAlign w:val="bottom"/>
          </w:tcPr>
          <w:p w14:paraId="702F59EC" w14:textId="77777777" w:rsidR="004E61F7" w:rsidRDefault="00000000">
            <w:pPr>
              <w:pStyle w:val="TableContents"/>
              <w:spacing w:after="0" w:line="240" w:lineRule="auto"/>
              <w:jc w:val="center"/>
              <w:rPr>
                <w:sz w:val="12"/>
                <w:szCs w:val="12"/>
              </w:rPr>
            </w:pPr>
            <w:r>
              <w:rPr>
                <w:rFonts w:ascii="Times New Roman" w:hAnsi="Times New Roman"/>
                <w:sz w:val="12"/>
                <w:szCs w:val="12"/>
              </w:rPr>
              <w:t>0.64</w:t>
            </w:r>
          </w:p>
        </w:tc>
        <w:tc>
          <w:tcPr>
            <w:tcW w:w="1359" w:type="dxa"/>
            <w:vAlign w:val="bottom"/>
          </w:tcPr>
          <w:p w14:paraId="63999DBB" w14:textId="77777777" w:rsidR="004E61F7" w:rsidRDefault="00000000">
            <w:pPr>
              <w:pStyle w:val="TableContents"/>
              <w:spacing w:after="0" w:line="240" w:lineRule="auto"/>
              <w:jc w:val="center"/>
              <w:rPr>
                <w:sz w:val="12"/>
                <w:szCs w:val="12"/>
              </w:rPr>
            </w:pPr>
            <w:r>
              <w:rPr>
                <w:rFonts w:ascii="Times New Roman" w:hAnsi="Times New Roman"/>
                <w:sz w:val="12"/>
                <w:szCs w:val="12"/>
              </w:rPr>
              <w:t>4.31</w:t>
            </w:r>
          </w:p>
        </w:tc>
        <w:tc>
          <w:tcPr>
            <w:tcW w:w="1986" w:type="dxa"/>
            <w:vAlign w:val="bottom"/>
          </w:tcPr>
          <w:p w14:paraId="1744F776" w14:textId="77777777" w:rsidR="004E61F7" w:rsidRDefault="00000000">
            <w:pPr>
              <w:pStyle w:val="TableContents"/>
              <w:spacing w:after="0" w:line="240" w:lineRule="auto"/>
              <w:jc w:val="center"/>
              <w:rPr>
                <w:sz w:val="12"/>
                <w:szCs w:val="12"/>
              </w:rPr>
            </w:pPr>
            <w:r>
              <w:rPr>
                <w:rFonts w:ascii="Times New Roman" w:hAnsi="Times New Roman"/>
                <w:sz w:val="12"/>
                <w:szCs w:val="12"/>
              </w:rPr>
              <w:t>99</w:t>
            </w:r>
          </w:p>
        </w:tc>
        <w:tc>
          <w:tcPr>
            <w:tcW w:w="2789" w:type="dxa"/>
            <w:vAlign w:val="bottom"/>
          </w:tcPr>
          <w:p w14:paraId="4BD62C41"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29.1</w:t>
            </w:r>
          </w:p>
        </w:tc>
      </w:tr>
      <w:tr w:rsidR="004E61F7" w14:paraId="17072B75" w14:textId="77777777">
        <w:trPr>
          <w:trHeight w:val="187"/>
        </w:trPr>
        <w:tc>
          <w:tcPr>
            <w:tcW w:w="446" w:type="dxa"/>
            <w:vAlign w:val="bottom"/>
          </w:tcPr>
          <w:p w14:paraId="49FFDF36"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44</w:t>
            </w:r>
          </w:p>
        </w:tc>
        <w:tc>
          <w:tcPr>
            <w:tcW w:w="1196" w:type="dxa"/>
            <w:vAlign w:val="bottom"/>
          </w:tcPr>
          <w:p w14:paraId="7822E6AB" w14:textId="77777777" w:rsidR="004E61F7" w:rsidRDefault="00000000">
            <w:pPr>
              <w:pStyle w:val="TableContents"/>
              <w:spacing w:after="0" w:line="240" w:lineRule="auto"/>
              <w:jc w:val="center"/>
              <w:rPr>
                <w:sz w:val="12"/>
                <w:szCs w:val="12"/>
              </w:rPr>
            </w:pPr>
            <w:r>
              <w:rPr>
                <w:rFonts w:ascii="Times New Roman" w:hAnsi="Times New Roman"/>
                <w:sz w:val="12"/>
                <w:szCs w:val="12"/>
              </w:rPr>
              <w:t>46.25</w:t>
            </w:r>
          </w:p>
        </w:tc>
        <w:tc>
          <w:tcPr>
            <w:tcW w:w="1025" w:type="dxa"/>
            <w:vAlign w:val="bottom"/>
          </w:tcPr>
          <w:p w14:paraId="6DF815F8" w14:textId="77777777" w:rsidR="004E61F7" w:rsidRDefault="00000000">
            <w:pPr>
              <w:pStyle w:val="TableContents"/>
              <w:spacing w:after="0" w:line="240" w:lineRule="auto"/>
              <w:jc w:val="center"/>
              <w:rPr>
                <w:sz w:val="12"/>
                <w:szCs w:val="12"/>
              </w:rPr>
            </w:pPr>
            <w:r>
              <w:rPr>
                <w:rFonts w:ascii="Times New Roman" w:hAnsi="Times New Roman"/>
                <w:sz w:val="12"/>
                <w:szCs w:val="12"/>
              </w:rPr>
              <w:t>0.18</w:t>
            </w:r>
          </w:p>
        </w:tc>
        <w:tc>
          <w:tcPr>
            <w:tcW w:w="1191" w:type="dxa"/>
            <w:vAlign w:val="bottom"/>
          </w:tcPr>
          <w:p w14:paraId="616FC1DA" w14:textId="77777777" w:rsidR="004E61F7" w:rsidRDefault="00000000">
            <w:pPr>
              <w:pStyle w:val="TableContents"/>
              <w:spacing w:after="0" w:line="240" w:lineRule="auto"/>
              <w:jc w:val="center"/>
              <w:rPr>
                <w:sz w:val="12"/>
                <w:szCs w:val="12"/>
              </w:rPr>
            </w:pPr>
            <w:r>
              <w:rPr>
                <w:rFonts w:ascii="Times New Roman" w:hAnsi="Times New Roman"/>
                <w:sz w:val="12"/>
                <w:szCs w:val="12"/>
              </w:rPr>
              <w:t>0.59</w:t>
            </w:r>
          </w:p>
        </w:tc>
        <w:tc>
          <w:tcPr>
            <w:tcW w:w="1359" w:type="dxa"/>
            <w:vAlign w:val="bottom"/>
          </w:tcPr>
          <w:p w14:paraId="176CC4A7" w14:textId="77777777" w:rsidR="004E61F7" w:rsidRDefault="00000000">
            <w:pPr>
              <w:pStyle w:val="TableContents"/>
              <w:spacing w:after="0" w:line="240" w:lineRule="auto"/>
              <w:jc w:val="center"/>
              <w:rPr>
                <w:sz w:val="12"/>
                <w:szCs w:val="12"/>
              </w:rPr>
            </w:pPr>
            <w:r>
              <w:rPr>
                <w:rFonts w:ascii="Times New Roman" w:hAnsi="Times New Roman"/>
                <w:sz w:val="12"/>
                <w:szCs w:val="12"/>
              </w:rPr>
              <w:t>7.6</w:t>
            </w:r>
          </w:p>
        </w:tc>
        <w:tc>
          <w:tcPr>
            <w:tcW w:w="1986" w:type="dxa"/>
            <w:vAlign w:val="bottom"/>
          </w:tcPr>
          <w:p w14:paraId="42C10931" w14:textId="77777777" w:rsidR="004E61F7" w:rsidRDefault="00000000">
            <w:pPr>
              <w:pStyle w:val="TableContents"/>
              <w:spacing w:after="0" w:line="240" w:lineRule="auto"/>
              <w:jc w:val="center"/>
              <w:rPr>
                <w:sz w:val="12"/>
                <w:szCs w:val="12"/>
              </w:rPr>
            </w:pPr>
            <w:r>
              <w:rPr>
                <w:rFonts w:ascii="Times New Roman" w:hAnsi="Times New Roman"/>
                <w:sz w:val="12"/>
                <w:szCs w:val="12"/>
              </w:rPr>
              <w:t>14</w:t>
            </w:r>
          </w:p>
        </w:tc>
        <w:tc>
          <w:tcPr>
            <w:tcW w:w="2789" w:type="dxa"/>
            <w:vAlign w:val="bottom"/>
          </w:tcPr>
          <w:p w14:paraId="028A846E"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8.44</w:t>
            </w:r>
          </w:p>
        </w:tc>
      </w:tr>
      <w:tr w:rsidR="004E61F7" w14:paraId="1A1509A7" w14:textId="77777777">
        <w:trPr>
          <w:trHeight w:val="187"/>
        </w:trPr>
        <w:tc>
          <w:tcPr>
            <w:tcW w:w="446" w:type="dxa"/>
            <w:vAlign w:val="bottom"/>
          </w:tcPr>
          <w:p w14:paraId="091AE387"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45</w:t>
            </w:r>
          </w:p>
        </w:tc>
        <w:tc>
          <w:tcPr>
            <w:tcW w:w="1196" w:type="dxa"/>
            <w:vAlign w:val="bottom"/>
          </w:tcPr>
          <w:p w14:paraId="6797691D" w14:textId="77777777" w:rsidR="004E61F7" w:rsidRDefault="00000000">
            <w:pPr>
              <w:pStyle w:val="TableContents"/>
              <w:spacing w:after="0" w:line="240" w:lineRule="auto"/>
              <w:jc w:val="center"/>
              <w:rPr>
                <w:sz w:val="12"/>
                <w:szCs w:val="12"/>
              </w:rPr>
            </w:pPr>
            <w:r>
              <w:rPr>
                <w:rFonts w:ascii="Times New Roman" w:hAnsi="Times New Roman"/>
                <w:sz w:val="12"/>
                <w:szCs w:val="12"/>
              </w:rPr>
              <w:t>39.63</w:t>
            </w:r>
          </w:p>
        </w:tc>
        <w:tc>
          <w:tcPr>
            <w:tcW w:w="1025" w:type="dxa"/>
            <w:vAlign w:val="bottom"/>
          </w:tcPr>
          <w:p w14:paraId="36A86AC8" w14:textId="77777777" w:rsidR="004E61F7" w:rsidRDefault="00000000">
            <w:pPr>
              <w:pStyle w:val="TableContents"/>
              <w:spacing w:after="0" w:line="240" w:lineRule="auto"/>
              <w:jc w:val="center"/>
              <w:rPr>
                <w:sz w:val="12"/>
                <w:szCs w:val="12"/>
              </w:rPr>
            </w:pPr>
            <w:r>
              <w:rPr>
                <w:rFonts w:ascii="Times New Roman" w:hAnsi="Times New Roman"/>
                <w:sz w:val="12"/>
                <w:szCs w:val="12"/>
              </w:rPr>
              <w:t>0.14</w:t>
            </w:r>
          </w:p>
        </w:tc>
        <w:tc>
          <w:tcPr>
            <w:tcW w:w="1191" w:type="dxa"/>
            <w:vAlign w:val="bottom"/>
          </w:tcPr>
          <w:p w14:paraId="76154E0C" w14:textId="77777777" w:rsidR="004E61F7" w:rsidRDefault="00000000">
            <w:pPr>
              <w:pStyle w:val="TableContents"/>
              <w:spacing w:after="0" w:line="240" w:lineRule="auto"/>
              <w:jc w:val="center"/>
              <w:rPr>
                <w:sz w:val="12"/>
                <w:szCs w:val="12"/>
              </w:rPr>
            </w:pPr>
            <w:r>
              <w:rPr>
                <w:rFonts w:ascii="Times New Roman" w:hAnsi="Times New Roman"/>
                <w:sz w:val="12"/>
                <w:szCs w:val="12"/>
              </w:rPr>
              <w:t>0.37</w:t>
            </w:r>
          </w:p>
        </w:tc>
        <w:tc>
          <w:tcPr>
            <w:tcW w:w="1359" w:type="dxa"/>
            <w:vAlign w:val="bottom"/>
          </w:tcPr>
          <w:p w14:paraId="2A6028EF" w14:textId="77777777" w:rsidR="004E61F7" w:rsidRDefault="00000000">
            <w:pPr>
              <w:pStyle w:val="TableContents"/>
              <w:spacing w:after="0" w:line="240" w:lineRule="auto"/>
              <w:jc w:val="center"/>
              <w:rPr>
                <w:sz w:val="12"/>
                <w:szCs w:val="12"/>
              </w:rPr>
            </w:pPr>
            <w:r>
              <w:rPr>
                <w:rFonts w:ascii="Times New Roman" w:hAnsi="Times New Roman"/>
                <w:sz w:val="12"/>
                <w:szCs w:val="12"/>
              </w:rPr>
              <w:t>9.56</w:t>
            </w:r>
          </w:p>
        </w:tc>
        <w:tc>
          <w:tcPr>
            <w:tcW w:w="1986" w:type="dxa"/>
            <w:vAlign w:val="bottom"/>
          </w:tcPr>
          <w:p w14:paraId="460F14FE" w14:textId="77777777" w:rsidR="004E61F7" w:rsidRDefault="00000000">
            <w:pPr>
              <w:pStyle w:val="TableContents"/>
              <w:spacing w:after="0" w:line="240" w:lineRule="auto"/>
              <w:jc w:val="center"/>
              <w:rPr>
                <w:sz w:val="12"/>
                <w:szCs w:val="12"/>
              </w:rPr>
            </w:pPr>
            <w:r>
              <w:rPr>
                <w:rFonts w:ascii="Times New Roman" w:hAnsi="Times New Roman"/>
                <w:sz w:val="12"/>
                <w:szCs w:val="12"/>
              </w:rPr>
              <w:t>28</w:t>
            </w:r>
          </w:p>
        </w:tc>
        <w:tc>
          <w:tcPr>
            <w:tcW w:w="2789" w:type="dxa"/>
            <w:vAlign w:val="bottom"/>
          </w:tcPr>
          <w:p w14:paraId="4BA528A4"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15.18</w:t>
            </w:r>
          </w:p>
        </w:tc>
      </w:tr>
      <w:tr w:rsidR="004E61F7" w14:paraId="00C51257" w14:textId="77777777">
        <w:trPr>
          <w:trHeight w:val="187"/>
        </w:trPr>
        <w:tc>
          <w:tcPr>
            <w:tcW w:w="446" w:type="dxa"/>
            <w:vAlign w:val="bottom"/>
          </w:tcPr>
          <w:p w14:paraId="341FF8A0"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46</w:t>
            </w:r>
          </w:p>
        </w:tc>
        <w:tc>
          <w:tcPr>
            <w:tcW w:w="1196" w:type="dxa"/>
            <w:vAlign w:val="bottom"/>
          </w:tcPr>
          <w:p w14:paraId="4991EB5D" w14:textId="77777777" w:rsidR="004E61F7" w:rsidRDefault="00000000">
            <w:pPr>
              <w:pStyle w:val="TableContents"/>
              <w:spacing w:after="0" w:line="240" w:lineRule="auto"/>
              <w:jc w:val="center"/>
              <w:rPr>
                <w:sz w:val="12"/>
                <w:szCs w:val="12"/>
              </w:rPr>
            </w:pPr>
            <w:r>
              <w:rPr>
                <w:rFonts w:ascii="Times New Roman" w:hAnsi="Times New Roman"/>
                <w:sz w:val="12"/>
                <w:szCs w:val="12"/>
              </w:rPr>
              <w:t>36.46</w:t>
            </w:r>
          </w:p>
        </w:tc>
        <w:tc>
          <w:tcPr>
            <w:tcW w:w="1025" w:type="dxa"/>
            <w:vAlign w:val="bottom"/>
          </w:tcPr>
          <w:p w14:paraId="7DFF356F" w14:textId="77777777" w:rsidR="004E61F7" w:rsidRDefault="00000000">
            <w:pPr>
              <w:pStyle w:val="TableContents"/>
              <w:spacing w:after="0" w:line="240" w:lineRule="auto"/>
              <w:jc w:val="center"/>
              <w:rPr>
                <w:sz w:val="12"/>
                <w:szCs w:val="12"/>
              </w:rPr>
            </w:pPr>
            <w:r>
              <w:rPr>
                <w:rFonts w:ascii="Times New Roman" w:hAnsi="Times New Roman"/>
                <w:sz w:val="12"/>
                <w:szCs w:val="12"/>
              </w:rPr>
              <w:t>0.22</w:t>
            </w:r>
          </w:p>
        </w:tc>
        <w:tc>
          <w:tcPr>
            <w:tcW w:w="1191" w:type="dxa"/>
            <w:vAlign w:val="bottom"/>
          </w:tcPr>
          <w:p w14:paraId="42B1DDAF" w14:textId="77777777" w:rsidR="004E61F7" w:rsidRDefault="00000000">
            <w:pPr>
              <w:pStyle w:val="TableContents"/>
              <w:spacing w:after="0" w:line="240" w:lineRule="auto"/>
              <w:jc w:val="center"/>
              <w:rPr>
                <w:sz w:val="12"/>
                <w:szCs w:val="12"/>
              </w:rPr>
            </w:pPr>
            <w:r>
              <w:rPr>
                <w:rFonts w:ascii="Times New Roman" w:hAnsi="Times New Roman"/>
                <w:sz w:val="12"/>
                <w:szCs w:val="12"/>
              </w:rPr>
              <w:t>0.7</w:t>
            </w:r>
          </w:p>
        </w:tc>
        <w:tc>
          <w:tcPr>
            <w:tcW w:w="1359" w:type="dxa"/>
            <w:vAlign w:val="bottom"/>
          </w:tcPr>
          <w:p w14:paraId="3C924DE1" w14:textId="77777777" w:rsidR="004E61F7" w:rsidRDefault="00000000">
            <w:pPr>
              <w:pStyle w:val="TableContents"/>
              <w:spacing w:after="0" w:line="240" w:lineRule="auto"/>
              <w:jc w:val="center"/>
              <w:rPr>
                <w:sz w:val="12"/>
                <w:szCs w:val="12"/>
              </w:rPr>
            </w:pPr>
            <w:r>
              <w:rPr>
                <w:rFonts w:ascii="Times New Roman" w:hAnsi="Times New Roman"/>
                <w:sz w:val="12"/>
                <w:szCs w:val="12"/>
              </w:rPr>
              <w:t>11.84</w:t>
            </w:r>
          </w:p>
        </w:tc>
        <w:tc>
          <w:tcPr>
            <w:tcW w:w="1986" w:type="dxa"/>
            <w:vAlign w:val="bottom"/>
          </w:tcPr>
          <w:p w14:paraId="53C27945" w14:textId="77777777" w:rsidR="004E61F7" w:rsidRDefault="00000000">
            <w:pPr>
              <w:pStyle w:val="TableContents"/>
              <w:spacing w:after="0" w:line="240" w:lineRule="auto"/>
              <w:jc w:val="center"/>
              <w:rPr>
                <w:sz w:val="12"/>
                <w:szCs w:val="12"/>
              </w:rPr>
            </w:pPr>
            <w:r>
              <w:rPr>
                <w:rFonts w:ascii="Times New Roman" w:hAnsi="Times New Roman"/>
                <w:sz w:val="12"/>
                <w:szCs w:val="12"/>
              </w:rPr>
              <w:t>16</w:t>
            </w:r>
          </w:p>
        </w:tc>
        <w:tc>
          <w:tcPr>
            <w:tcW w:w="2789" w:type="dxa"/>
            <w:vAlign w:val="bottom"/>
          </w:tcPr>
          <w:p w14:paraId="66B31F4F"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9.76</w:t>
            </w:r>
          </w:p>
        </w:tc>
      </w:tr>
      <w:tr w:rsidR="004E61F7" w14:paraId="0224D6F3" w14:textId="77777777">
        <w:trPr>
          <w:trHeight w:val="187"/>
        </w:trPr>
        <w:tc>
          <w:tcPr>
            <w:tcW w:w="446" w:type="dxa"/>
            <w:vAlign w:val="bottom"/>
          </w:tcPr>
          <w:p w14:paraId="235D31A7"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47</w:t>
            </w:r>
          </w:p>
        </w:tc>
        <w:tc>
          <w:tcPr>
            <w:tcW w:w="1196" w:type="dxa"/>
            <w:vAlign w:val="bottom"/>
          </w:tcPr>
          <w:p w14:paraId="4946A74A" w14:textId="77777777" w:rsidR="004E61F7" w:rsidRDefault="00000000">
            <w:pPr>
              <w:pStyle w:val="TableContents"/>
              <w:spacing w:after="0" w:line="240" w:lineRule="auto"/>
              <w:jc w:val="center"/>
              <w:rPr>
                <w:sz w:val="12"/>
                <w:szCs w:val="12"/>
              </w:rPr>
            </w:pPr>
            <w:r>
              <w:rPr>
                <w:rFonts w:ascii="Times New Roman" w:hAnsi="Times New Roman"/>
                <w:sz w:val="12"/>
                <w:szCs w:val="12"/>
              </w:rPr>
              <w:t>40.3</w:t>
            </w:r>
          </w:p>
        </w:tc>
        <w:tc>
          <w:tcPr>
            <w:tcW w:w="1025" w:type="dxa"/>
            <w:vAlign w:val="bottom"/>
          </w:tcPr>
          <w:p w14:paraId="368C9C23" w14:textId="77777777" w:rsidR="004E61F7" w:rsidRDefault="00000000">
            <w:pPr>
              <w:pStyle w:val="TableContents"/>
              <w:spacing w:after="0" w:line="240" w:lineRule="auto"/>
              <w:jc w:val="center"/>
              <w:rPr>
                <w:sz w:val="12"/>
                <w:szCs w:val="12"/>
              </w:rPr>
            </w:pPr>
            <w:r>
              <w:rPr>
                <w:rFonts w:ascii="Times New Roman" w:hAnsi="Times New Roman"/>
                <w:sz w:val="12"/>
                <w:szCs w:val="12"/>
              </w:rPr>
              <w:t>0.09</w:t>
            </w:r>
          </w:p>
        </w:tc>
        <w:tc>
          <w:tcPr>
            <w:tcW w:w="1191" w:type="dxa"/>
            <w:vAlign w:val="bottom"/>
          </w:tcPr>
          <w:p w14:paraId="4B4EA934" w14:textId="77777777" w:rsidR="004E61F7" w:rsidRDefault="00000000">
            <w:pPr>
              <w:pStyle w:val="TableContents"/>
              <w:spacing w:after="0" w:line="240" w:lineRule="auto"/>
              <w:jc w:val="center"/>
              <w:rPr>
                <w:sz w:val="12"/>
                <w:szCs w:val="12"/>
              </w:rPr>
            </w:pPr>
            <w:r>
              <w:rPr>
                <w:rFonts w:ascii="Times New Roman" w:hAnsi="Times New Roman"/>
                <w:sz w:val="12"/>
                <w:szCs w:val="12"/>
              </w:rPr>
              <w:t>0.46</w:t>
            </w:r>
          </w:p>
        </w:tc>
        <w:tc>
          <w:tcPr>
            <w:tcW w:w="1359" w:type="dxa"/>
            <w:vAlign w:val="bottom"/>
          </w:tcPr>
          <w:p w14:paraId="23BE1C77" w14:textId="77777777" w:rsidR="004E61F7" w:rsidRDefault="00000000">
            <w:pPr>
              <w:pStyle w:val="TableContents"/>
              <w:spacing w:after="0" w:line="240" w:lineRule="auto"/>
              <w:jc w:val="center"/>
              <w:rPr>
                <w:sz w:val="12"/>
                <w:szCs w:val="12"/>
              </w:rPr>
            </w:pPr>
            <w:r>
              <w:rPr>
                <w:rFonts w:ascii="Times New Roman" w:hAnsi="Times New Roman"/>
                <w:sz w:val="12"/>
                <w:szCs w:val="12"/>
              </w:rPr>
              <w:t>5.31</w:t>
            </w:r>
          </w:p>
        </w:tc>
        <w:tc>
          <w:tcPr>
            <w:tcW w:w="1986" w:type="dxa"/>
            <w:vAlign w:val="bottom"/>
          </w:tcPr>
          <w:p w14:paraId="4F56BC46" w14:textId="77777777" w:rsidR="004E61F7" w:rsidRDefault="00000000">
            <w:pPr>
              <w:pStyle w:val="TableContents"/>
              <w:spacing w:after="0" w:line="240" w:lineRule="auto"/>
              <w:jc w:val="center"/>
              <w:rPr>
                <w:sz w:val="12"/>
                <w:szCs w:val="12"/>
              </w:rPr>
            </w:pPr>
            <w:r>
              <w:rPr>
                <w:rFonts w:ascii="Times New Roman" w:hAnsi="Times New Roman"/>
                <w:sz w:val="12"/>
                <w:szCs w:val="12"/>
              </w:rPr>
              <w:t>15</w:t>
            </w:r>
          </w:p>
        </w:tc>
        <w:tc>
          <w:tcPr>
            <w:tcW w:w="2789" w:type="dxa"/>
            <w:vAlign w:val="bottom"/>
          </w:tcPr>
          <w:p w14:paraId="4D81A85D"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9.19</w:t>
            </w:r>
          </w:p>
        </w:tc>
      </w:tr>
      <w:tr w:rsidR="004E61F7" w14:paraId="2D1791F9" w14:textId="77777777">
        <w:trPr>
          <w:trHeight w:val="187"/>
        </w:trPr>
        <w:tc>
          <w:tcPr>
            <w:tcW w:w="446" w:type="dxa"/>
            <w:vAlign w:val="bottom"/>
          </w:tcPr>
          <w:p w14:paraId="5A56CF9D"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48</w:t>
            </w:r>
          </w:p>
        </w:tc>
        <w:tc>
          <w:tcPr>
            <w:tcW w:w="1196" w:type="dxa"/>
            <w:vAlign w:val="bottom"/>
          </w:tcPr>
          <w:p w14:paraId="4F67A1BD" w14:textId="77777777" w:rsidR="004E61F7" w:rsidRDefault="00000000">
            <w:pPr>
              <w:pStyle w:val="TableContents"/>
              <w:spacing w:after="0" w:line="240" w:lineRule="auto"/>
              <w:jc w:val="center"/>
              <w:rPr>
                <w:sz w:val="12"/>
                <w:szCs w:val="12"/>
              </w:rPr>
            </w:pPr>
            <w:r>
              <w:rPr>
                <w:rFonts w:ascii="Times New Roman" w:hAnsi="Times New Roman"/>
                <w:sz w:val="12"/>
                <w:szCs w:val="12"/>
              </w:rPr>
              <w:t>49.45</w:t>
            </w:r>
          </w:p>
        </w:tc>
        <w:tc>
          <w:tcPr>
            <w:tcW w:w="1025" w:type="dxa"/>
            <w:vAlign w:val="bottom"/>
          </w:tcPr>
          <w:p w14:paraId="55B4A920" w14:textId="77777777" w:rsidR="004E61F7" w:rsidRDefault="00000000">
            <w:pPr>
              <w:pStyle w:val="TableContents"/>
              <w:spacing w:after="0" w:line="240" w:lineRule="auto"/>
              <w:jc w:val="center"/>
              <w:rPr>
                <w:sz w:val="12"/>
                <w:szCs w:val="12"/>
              </w:rPr>
            </w:pPr>
            <w:r>
              <w:rPr>
                <w:rFonts w:ascii="Times New Roman" w:hAnsi="Times New Roman"/>
                <w:sz w:val="12"/>
                <w:szCs w:val="12"/>
              </w:rPr>
              <w:t>0.3</w:t>
            </w:r>
          </w:p>
        </w:tc>
        <w:tc>
          <w:tcPr>
            <w:tcW w:w="1191" w:type="dxa"/>
            <w:vAlign w:val="bottom"/>
          </w:tcPr>
          <w:p w14:paraId="0EC905D2" w14:textId="77777777" w:rsidR="004E61F7" w:rsidRDefault="00000000">
            <w:pPr>
              <w:pStyle w:val="TableContents"/>
              <w:spacing w:after="0" w:line="240" w:lineRule="auto"/>
              <w:jc w:val="center"/>
              <w:rPr>
                <w:sz w:val="12"/>
                <w:szCs w:val="12"/>
              </w:rPr>
            </w:pPr>
            <w:r>
              <w:rPr>
                <w:rFonts w:ascii="Times New Roman" w:hAnsi="Times New Roman"/>
                <w:sz w:val="12"/>
                <w:szCs w:val="12"/>
              </w:rPr>
              <w:t>0.75</w:t>
            </w:r>
          </w:p>
        </w:tc>
        <w:tc>
          <w:tcPr>
            <w:tcW w:w="1359" w:type="dxa"/>
            <w:vAlign w:val="bottom"/>
          </w:tcPr>
          <w:p w14:paraId="50F110EB" w14:textId="77777777" w:rsidR="004E61F7" w:rsidRDefault="00000000">
            <w:pPr>
              <w:pStyle w:val="TableContents"/>
              <w:spacing w:after="0" w:line="240" w:lineRule="auto"/>
              <w:jc w:val="center"/>
              <w:rPr>
                <w:sz w:val="12"/>
                <w:szCs w:val="12"/>
              </w:rPr>
            </w:pPr>
            <w:r>
              <w:rPr>
                <w:rFonts w:ascii="Times New Roman" w:hAnsi="Times New Roman"/>
                <w:sz w:val="12"/>
                <w:szCs w:val="12"/>
              </w:rPr>
              <w:t>5.63</w:t>
            </w:r>
          </w:p>
        </w:tc>
        <w:tc>
          <w:tcPr>
            <w:tcW w:w="1986" w:type="dxa"/>
            <w:vAlign w:val="bottom"/>
          </w:tcPr>
          <w:p w14:paraId="4B22FA16" w14:textId="77777777" w:rsidR="004E61F7" w:rsidRDefault="00000000">
            <w:pPr>
              <w:pStyle w:val="TableContents"/>
              <w:spacing w:after="0" w:line="240" w:lineRule="auto"/>
              <w:jc w:val="center"/>
              <w:rPr>
                <w:sz w:val="12"/>
                <w:szCs w:val="12"/>
              </w:rPr>
            </w:pPr>
            <w:r>
              <w:rPr>
                <w:rFonts w:ascii="Times New Roman" w:hAnsi="Times New Roman"/>
                <w:sz w:val="12"/>
                <w:szCs w:val="12"/>
              </w:rPr>
              <w:t>9</w:t>
            </w:r>
          </w:p>
        </w:tc>
        <w:tc>
          <w:tcPr>
            <w:tcW w:w="2789" w:type="dxa"/>
            <w:vAlign w:val="bottom"/>
          </w:tcPr>
          <w:p w14:paraId="17E0FB5B"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5.42</w:t>
            </w:r>
          </w:p>
        </w:tc>
      </w:tr>
      <w:tr w:rsidR="004E61F7" w14:paraId="3C7D6925" w14:textId="77777777">
        <w:trPr>
          <w:trHeight w:val="187"/>
        </w:trPr>
        <w:tc>
          <w:tcPr>
            <w:tcW w:w="446" w:type="dxa"/>
            <w:vAlign w:val="bottom"/>
          </w:tcPr>
          <w:p w14:paraId="7C47D4F8" w14:textId="77777777" w:rsidR="004E61F7" w:rsidRDefault="00000000">
            <w:pPr>
              <w:widowControl w:val="0"/>
              <w:spacing w:after="0" w:line="240" w:lineRule="auto"/>
              <w:jc w:val="center"/>
              <w:rPr>
                <w:sz w:val="12"/>
                <w:szCs w:val="12"/>
              </w:rPr>
            </w:pPr>
            <w:r>
              <w:rPr>
                <w:rFonts w:ascii="Times New Roman" w:hAnsi="Times New Roman" w:cs="Times New Roman"/>
                <w:sz w:val="12"/>
                <w:szCs w:val="12"/>
                <w:lang w:eastAsia="pt-BR"/>
              </w:rPr>
              <w:t>49</w:t>
            </w:r>
          </w:p>
        </w:tc>
        <w:tc>
          <w:tcPr>
            <w:tcW w:w="1196" w:type="dxa"/>
            <w:vAlign w:val="bottom"/>
          </w:tcPr>
          <w:p w14:paraId="6AC2344A" w14:textId="77777777" w:rsidR="004E61F7" w:rsidRDefault="00000000">
            <w:pPr>
              <w:pStyle w:val="TableContents"/>
              <w:spacing w:after="0" w:line="240" w:lineRule="auto"/>
              <w:jc w:val="center"/>
              <w:rPr>
                <w:sz w:val="12"/>
                <w:szCs w:val="12"/>
              </w:rPr>
            </w:pPr>
            <w:r>
              <w:rPr>
                <w:rFonts w:ascii="Times New Roman" w:hAnsi="Times New Roman"/>
                <w:sz w:val="12"/>
                <w:szCs w:val="12"/>
              </w:rPr>
              <w:t>10.42</w:t>
            </w:r>
          </w:p>
        </w:tc>
        <w:tc>
          <w:tcPr>
            <w:tcW w:w="1025" w:type="dxa"/>
            <w:vAlign w:val="bottom"/>
          </w:tcPr>
          <w:p w14:paraId="375CE103" w14:textId="77777777" w:rsidR="004E61F7" w:rsidRDefault="00000000">
            <w:pPr>
              <w:pStyle w:val="TableContents"/>
              <w:spacing w:after="0" w:line="240" w:lineRule="auto"/>
              <w:jc w:val="center"/>
              <w:rPr>
                <w:sz w:val="12"/>
                <w:szCs w:val="12"/>
              </w:rPr>
            </w:pPr>
            <w:r>
              <w:rPr>
                <w:rFonts w:ascii="Times New Roman" w:hAnsi="Times New Roman"/>
                <w:sz w:val="12"/>
                <w:szCs w:val="12"/>
              </w:rPr>
              <w:t>0.52</w:t>
            </w:r>
          </w:p>
        </w:tc>
        <w:tc>
          <w:tcPr>
            <w:tcW w:w="1191" w:type="dxa"/>
            <w:vAlign w:val="bottom"/>
          </w:tcPr>
          <w:p w14:paraId="0130F9AC" w14:textId="77777777" w:rsidR="004E61F7" w:rsidRDefault="00000000">
            <w:pPr>
              <w:pStyle w:val="TableContents"/>
              <w:spacing w:after="0" w:line="240" w:lineRule="auto"/>
              <w:jc w:val="center"/>
              <w:rPr>
                <w:sz w:val="12"/>
                <w:szCs w:val="12"/>
              </w:rPr>
            </w:pPr>
            <w:r>
              <w:rPr>
                <w:rFonts w:ascii="Times New Roman" w:hAnsi="Times New Roman"/>
                <w:sz w:val="12"/>
                <w:szCs w:val="12"/>
              </w:rPr>
              <w:t>0.86</w:t>
            </w:r>
          </w:p>
        </w:tc>
        <w:tc>
          <w:tcPr>
            <w:tcW w:w="1359" w:type="dxa"/>
            <w:vAlign w:val="bottom"/>
          </w:tcPr>
          <w:p w14:paraId="4EE6FD32" w14:textId="77777777" w:rsidR="004E61F7" w:rsidRDefault="00000000">
            <w:pPr>
              <w:pStyle w:val="TableContents"/>
              <w:spacing w:after="0" w:line="240" w:lineRule="auto"/>
              <w:jc w:val="center"/>
              <w:rPr>
                <w:sz w:val="12"/>
                <w:szCs w:val="12"/>
              </w:rPr>
            </w:pPr>
            <w:r>
              <w:rPr>
                <w:rFonts w:ascii="Times New Roman" w:hAnsi="Times New Roman"/>
                <w:sz w:val="12"/>
                <w:szCs w:val="12"/>
              </w:rPr>
              <w:t>2.44</w:t>
            </w:r>
          </w:p>
        </w:tc>
        <w:tc>
          <w:tcPr>
            <w:tcW w:w="1986" w:type="dxa"/>
            <w:vAlign w:val="bottom"/>
          </w:tcPr>
          <w:p w14:paraId="0E8C4C79" w14:textId="77777777" w:rsidR="004E61F7" w:rsidRDefault="00000000">
            <w:pPr>
              <w:pStyle w:val="TableContents"/>
              <w:spacing w:after="0" w:line="240" w:lineRule="auto"/>
              <w:jc w:val="center"/>
              <w:rPr>
                <w:sz w:val="12"/>
                <w:szCs w:val="12"/>
              </w:rPr>
            </w:pPr>
            <w:r>
              <w:rPr>
                <w:rFonts w:ascii="Times New Roman" w:hAnsi="Times New Roman"/>
                <w:sz w:val="12"/>
                <w:szCs w:val="12"/>
              </w:rPr>
              <w:t>9</w:t>
            </w:r>
          </w:p>
        </w:tc>
        <w:tc>
          <w:tcPr>
            <w:tcW w:w="2789" w:type="dxa"/>
            <w:vAlign w:val="bottom"/>
          </w:tcPr>
          <w:p w14:paraId="375E6CB7" w14:textId="77777777" w:rsidR="004E61F7" w:rsidRDefault="00000000">
            <w:pPr>
              <w:pStyle w:val="TableContents"/>
              <w:spacing w:after="0" w:line="240" w:lineRule="auto"/>
              <w:ind w:right="454"/>
              <w:jc w:val="center"/>
              <w:rPr>
                <w:sz w:val="12"/>
                <w:szCs w:val="12"/>
              </w:rPr>
            </w:pPr>
            <w:r>
              <w:rPr>
                <w:rFonts w:ascii="Times New Roman" w:hAnsi="Times New Roman"/>
                <w:sz w:val="12"/>
                <w:szCs w:val="12"/>
              </w:rPr>
              <w:t>2.67</w:t>
            </w:r>
          </w:p>
        </w:tc>
      </w:tr>
    </w:tbl>
    <w:p w14:paraId="323780EA" w14:textId="77777777" w:rsidR="004E61F7" w:rsidRDefault="004E61F7">
      <w:pPr>
        <w:jc w:val="both"/>
        <w:rPr>
          <w:rFonts w:ascii="Times New Roman" w:eastAsia="Times New Roman" w:hAnsi="Times New Roman" w:cs="Times New Roman"/>
          <w:sz w:val="24"/>
          <w:szCs w:val="24"/>
          <w:lang w:val="en-US"/>
        </w:rPr>
      </w:pPr>
    </w:p>
    <w:p w14:paraId="16596DFF" w14:textId="77777777" w:rsidR="004E61F7" w:rsidRDefault="004E61F7">
      <w:pPr>
        <w:spacing w:line="360" w:lineRule="auto"/>
        <w:jc w:val="both"/>
        <w:rPr>
          <w:rFonts w:ascii="Times New Roman" w:hAnsi="Times New Roman" w:cs="Times New Roman"/>
          <w:b/>
          <w:sz w:val="24"/>
          <w:szCs w:val="24"/>
          <w:lang w:val="pt-PT"/>
        </w:rPr>
      </w:pPr>
    </w:p>
    <w:p w14:paraId="7FDD9312" w14:textId="77777777" w:rsidR="004E61F7" w:rsidRDefault="00000000">
      <w:pPr>
        <w:spacing w:line="360" w:lineRule="auto"/>
        <w:rPr>
          <w:rFonts w:ascii="Times New Roman" w:eastAsia="Times New Roman" w:hAnsi="Times New Roman" w:cs="Times New Roman"/>
          <w:sz w:val="24"/>
          <w:szCs w:val="24"/>
          <w:lang w:val="en-US"/>
        </w:rPr>
      </w:pPr>
      <w:r>
        <w:br w:type="page"/>
      </w:r>
    </w:p>
    <w:p w14:paraId="726005A8" w14:textId="77777777" w:rsidR="004E61F7" w:rsidRDefault="00000000">
      <w:pPr>
        <w:spacing w:line="360" w:lineRule="auto"/>
        <w:rPr>
          <w:rFonts w:ascii="Times New Roman" w:eastAsia="Times New Roman" w:hAnsi="Times New Roman" w:cs="Times New Roman"/>
          <w:sz w:val="24"/>
          <w:szCs w:val="24"/>
          <w:lang w:val="en-US"/>
        </w:rPr>
      </w:pPr>
      <w:r>
        <w:rPr>
          <w:rFonts w:ascii="Times New Roman" w:hAnsi="Times New Roman" w:cs="Times New Roman"/>
          <w:b/>
          <w:sz w:val="24"/>
          <w:szCs w:val="24"/>
          <w:lang w:val="en-US"/>
        </w:rPr>
        <w:lastRenderedPageBreak/>
        <w:t>Table S5.</w:t>
      </w:r>
      <w:r>
        <w:rPr>
          <w:rFonts w:ascii="Times New Roman" w:hAnsi="Times New Roman" w:cs="Times New Roman"/>
          <w:sz w:val="24"/>
          <w:szCs w:val="24"/>
          <w:lang w:val="en-US"/>
        </w:rPr>
        <w:t xml:space="preserve"> Pearson’s correlation among the network descriptors </w:t>
      </w:r>
    </w:p>
    <w:tbl>
      <w:tblPr>
        <w:tblStyle w:val="TableGrid"/>
        <w:tblW w:w="10170" w:type="dxa"/>
        <w:tblInd w:w="-841" w:type="dxa"/>
        <w:tblLayout w:type="fixed"/>
        <w:tblLook w:val="04A0" w:firstRow="1" w:lastRow="0" w:firstColumn="1" w:lastColumn="0" w:noHBand="0" w:noVBand="1"/>
      </w:tblPr>
      <w:tblGrid>
        <w:gridCol w:w="1819"/>
        <w:gridCol w:w="1490"/>
        <w:gridCol w:w="1452"/>
        <w:gridCol w:w="1452"/>
        <w:gridCol w:w="1411"/>
        <w:gridCol w:w="1452"/>
        <w:gridCol w:w="1094"/>
      </w:tblGrid>
      <w:tr w:rsidR="004E61F7" w14:paraId="2C25202D" w14:textId="77777777">
        <w:tc>
          <w:tcPr>
            <w:tcW w:w="1818" w:type="dxa"/>
          </w:tcPr>
          <w:p w14:paraId="68C6026D" w14:textId="77777777" w:rsidR="004E61F7" w:rsidRDefault="004E61F7">
            <w:pPr>
              <w:widowControl w:val="0"/>
              <w:spacing w:line="360" w:lineRule="auto"/>
              <w:jc w:val="center"/>
              <w:rPr>
                <w:rFonts w:ascii="Times New Roman" w:hAnsi="Times New Roman" w:cs="Times New Roman"/>
                <w:sz w:val="16"/>
                <w:szCs w:val="16"/>
                <w:lang w:eastAsia="pt-BR"/>
              </w:rPr>
            </w:pPr>
          </w:p>
        </w:tc>
        <w:tc>
          <w:tcPr>
            <w:tcW w:w="1490" w:type="dxa"/>
          </w:tcPr>
          <w:p w14:paraId="0F580E4E" w14:textId="77777777" w:rsidR="004E61F7" w:rsidRDefault="00000000">
            <w:pPr>
              <w:widowControl w:val="0"/>
              <w:spacing w:line="360" w:lineRule="auto"/>
              <w:jc w:val="center"/>
              <w:rPr>
                <w:sz w:val="16"/>
                <w:szCs w:val="16"/>
              </w:rPr>
            </w:pPr>
            <w:proofErr w:type="spellStart"/>
            <w:r>
              <w:rPr>
                <w:rFonts w:ascii="Times New Roman" w:hAnsi="Times New Roman" w:cs="Times New Roman"/>
                <w:b/>
                <w:sz w:val="16"/>
                <w:szCs w:val="16"/>
                <w:lang w:eastAsia="pt-BR"/>
              </w:rPr>
              <w:t>Nestedness</w:t>
            </w:r>
            <w:proofErr w:type="spellEnd"/>
            <w:r>
              <w:rPr>
                <w:rFonts w:ascii="Times New Roman" w:hAnsi="Times New Roman" w:cs="Times New Roman"/>
                <w:b/>
                <w:sz w:val="16"/>
                <w:szCs w:val="16"/>
                <w:lang w:eastAsia="pt-BR"/>
              </w:rPr>
              <w:t xml:space="preserve"> </w:t>
            </w:r>
            <w:r>
              <w:rPr>
                <w:rFonts w:ascii="Times New Roman" w:hAnsi="Times New Roman" w:cs="Times New Roman"/>
                <w:b/>
                <w:sz w:val="16"/>
                <w:szCs w:val="16"/>
                <w:lang w:val="en-US" w:eastAsia="pt-BR"/>
              </w:rPr>
              <w:t>(</w:t>
            </w:r>
            <w:proofErr w:type="spellStart"/>
            <w:r>
              <w:rPr>
                <w:rFonts w:ascii="Times New Roman" w:hAnsi="Times New Roman" w:cs="Times New Roman"/>
                <w:b/>
                <w:i/>
                <w:sz w:val="16"/>
                <w:szCs w:val="16"/>
                <w:lang w:val="en-US" w:eastAsia="pt-BR"/>
              </w:rPr>
              <w:t>NODF</w:t>
            </w:r>
            <w:r>
              <w:rPr>
                <w:rFonts w:ascii="Times New Roman" w:hAnsi="Times New Roman" w:cs="Times New Roman"/>
                <w:b/>
                <w:bCs/>
                <w:i/>
                <w:sz w:val="16"/>
                <w:szCs w:val="16"/>
                <w:vertAlign w:val="subscript"/>
                <w:lang w:val="en-US" w:eastAsia="pt-BR"/>
              </w:rPr>
              <w:t>zscore</w:t>
            </w:r>
            <w:proofErr w:type="spellEnd"/>
            <w:r>
              <w:rPr>
                <w:rFonts w:ascii="Times New Roman" w:hAnsi="Times New Roman" w:cs="Times New Roman"/>
                <w:b/>
                <w:bCs/>
                <w:sz w:val="16"/>
                <w:szCs w:val="16"/>
                <w:lang w:val="en-US" w:eastAsia="pt-BR"/>
              </w:rPr>
              <w:t>)</w:t>
            </w:r>
          </w:p>
        </w:tc>
        <w:tc>
          <w:tcPr>
            <w:tcW w:w="1452" w:type="dxa"/>
          </w:tcPr>
          <w:p w14:paraId="40297FBB" w14:textId="77777777" w:rsidR="004E61F7" w:rsidRDefault="00000000">
            <w:pPr>
              <w:widowControl w:val="0"/>
              <w:spacing w:line="360" w:lineRule="auto"/>
              <w:jc w:val="center"/>
              <w:rPr>
                <w:sz w:val="16"/>
                <w:szCs w:val="16"/>
              </w:rPr>
            </w:pPr>
            <w:proofErr w:type="spellStart"/>
            <w:r>
              <w:rPr>
                <w:rFonts w:ascii="Times New Roman" w:hAnsi="Times New Roman" w:cs="Times New Roman"/>
                <w:b/>
                <w:sz w:val="16"/>
                <w:szCs w:val="16"/>
                <w:lang w:eastAsia="pt-BR"/>
              </w:rPr>
              <w:t>Modularity</w:t>
            </w:r>
            <w:proofErr w:type="spellEnd"/>
            <w:r>
              <w:rPr>
                <w:rFonts w:ascii="Times New Roman" w:hAnsi="Times New Roman" w:cs="Times New Roman"/>
                <w:b/>
                <w:sz w:val="16"/>
                <w:szCs w:val="16"/>
                <w:lang w:eastAsia="pt-BR"/>
              </w:rPr>
              <w:t xml:space="preserve"> </w:t>
            </w:r>
            <w:r>
              <w:rPr>
                <w:rFonts w:ascii="Times New Roman" w:hAnsi="Times New Roman" w:cs="Times New Roman"/>
                <w:b/>
                <w:sz w:val="16"/>
                <w:szCs w:val="16"/>
                <w:lang w:val="en-US" w:eastAsia="pt-BR"/>
              </w:rPr>
              <w:t>(</w:t>
            </w:r>
            <w:proofErr w:type="spellStart"/>
            <w:r>
              <w:rPr>
                <w:rFonts w:ascii="Times New Roman" w:hAnsi="Times New Roman" w:cs="Times New Roman"/>
                <w:b/>
                <w:i/>
                <w:sz w:val="16"/>
                <w:szCs w:val="16"/>
                <w:lang w:val="en-US" w:eastAsia="pt-BR"/>
              </w:rPr>
              <w:t>Q</w:t>
            </w:r>
            <w:r>
              <w:rPr>
                <w:rFonts w:ascii="Times New Roman" w:hAnsi="Times New Roman" w:cs="Times New Roman"/>
                <w:b/>
                <w:bCs/>
                <w:i/>
                <w:iCs/>
                <w:sz w:val="16"/>
                <w:szCs w:val="16"/>
                <w:vertAlign w:val="subscript"/>
                <w:lang w:val="en-US" w:eastAsia="pt-BR"/>
              </w:rPr>
              <w:t>zscore</w:t>
            </w:r>
            <w:proofErr w:type="spellEnd"/>
            <w:r>
              <w:rPr>
                <w:rFonts w:ascii="Times New Roman" w:hAnsi="Times New Roman" w:cs="Times New Roman"/>
                <w:b/>
                <w:sz w:val="16"/>
                <w:szCs w:val="16"/>
                <w:lang w:val="en-US" w:eastAsia="pt-BR"/>
              </w:rPr>
              <w:t>)</w:t>
            </w:r>
          </w:p>
        </w:tc>
        <w:tc>
          <w:tcPr>
            <w:tcW w:w="1452" w:type="dxa"/>
          </w:tcPr>
          <w:p w14:paraId="13160805" w14:textId="77777777" w:rsidR="004E61F7" w:rsidRDefault="00000000">
            <w:pPr>
              <w:widowControl w:val="0"/>
              <w:spacing w:line="360" w:lineRule="auto"/>
              <w:jc w:val="center"/>
              <w:rPr>
                <w:sz w:val="16"/>
                <w:szCs w:val="16"/>
              </w:rPr>
            </w:pPr>
            <w:proofErr w:type="spellStart"/>
            <w:r>
              <w:rPr>
                <w:rFonts w:ascii="Times New Roman" w:hAnsi="Times New Roman" w:cs="Times New Roman"/>
                <w:b/>
                <w:sz w:val="16"/>
                <w:szCs w:val="16"/>
                <w:lang w:eastAsia="pt-BR"/>
              </w:rPr>
              <w:t>Specialiation</w:t>
            </w:r>
            <w:proofErr w:type="spellEnd"/>
            <w:r>
              <w:rPr>
                <w:rFonts w:ascii="Times New Roman" w:hAnsi="Times New Roman" w:cs="Times New Roman"/>
                <w:b/>
                <w:sz w:val="16"/>
                <w:szCs w:val="16"/>
                <w:lang w:eastAsia="pt-BR"/>
              </w:rPr>
              <w:t xml:space="preserve"> </w:t>
            </w:r>
            <w:r>
              <w:rPr>
                <w:rFonts w:ascii="Times New Roman" w:hAnsi="Times New Roman" w:cs="Times New Roman"/>
                <w:b/>
                <w:sz w:val="16"/>
                <w:szCs w:val="16"/>
                <w:lang w:val="en-US" w:eastAsia="pt-BR"/>
              </w:rPr>
              <w:t>(</w:t>
            </w:r>
            <w:r>
              <w:rPr>
                <w:rFonts w:ascii="Times New Roman" w:hAnsi="Times New Roman" w:cs="Times New Roman"/>
                <w:b/>
                <w:i/>
                <w:sz w:val="16"/>
                <w:szCs w:val="16"/>
                <w:lang w:val="en-US" w:eastAsia="pt-BR"/>
              </w:rPr>
              <w:t>H</w:t>
            </w:r>
            <w:r>
              <w:rPr>
                <w:rFonts w:ascii="Times New Roman" w:hAnsi="Times New Roman" w:cs="Times New Roman"/>
                <w:b/>
                <w:i/>
                <w:iCs/>
                <w:sz w:val="16"/>
                <w:szCs w:val="16"/>
                <w:vertAlign w:val="subscript"/>
                <w:lang w:val="en-US" w:eastAsia="pt-BR"/>
              </w:rPr>
              <w:t>2</w:t>
            </w:r>
            <w:r>
              <w:rPr>
                <w:rFonts w:ascii="Times New Roman" w:hAnsi="Times New Roman" w:cs="Times New Roman"/>
                <w:b/>
                <w:i/>
                <w:sz w:val="16"/>
                <w:szCs w:val="16"/>
                <w:lang w:val="en-US" w:eastAsia="pt-BR"/>
              </w:rPr>
              <w:t>’</w:t>
            </w:r>
            <w:r>
              <w:rPr>
                <w:rFonts w:ascii="Times New Roman" w:hAnsi="Times New Roman" w:cs="Times New Roman"/>
                <w:b/>
                <w:sz w:val="16"/>
                <w:szCs w:val="16"/>
                <w:lang w:val="en-US" w:eastAsia="pt-BR"/>
              </w:rPr>
              <w:t>)</w:t>
            </w:r>
          </w:p>
        </w:tc>
        <w:tc>
          <w:tcPr>
            <w:tcW w:w="1411" w:type="dxa"/>
          </w:tcPr>
          <w:p w14:paraId="4F3E6E8C" w14:textId="77777777" w:rsidR="004E61F7" w:rsidRDefault="00000000">
            <w:pPr>
              <w:widowControl w:val="0"/>
              <w:spacing w:line="360" w:lineRule="auto"/>
              <w:jc w:val="center"/>
              <w:rPr>
                <w:sz w:val="16"/>
                <w:szCs w:val="16"/>
              </w:rPr>
            </w:pPr>
            <w:r>
              <w:rPr>
                <w:rFonts w:ascii="Times New Roman" w:hAnsi="Times New Roman" w:cs="Times New Roman"/>
                <w:b/>
                <w:sz w:val="16"/>
                <w:szCs w:val="16"/>
                <w:lang w:val="en-US" w:eastAsia="pt-BR"/>
              </w:rPr>
              <w:t>Number of Links</w:t>
            </w:r>
          </w:p>
        </w:tc>
        <w:tc>
          <w:tcPr>
            <w:tcW w:w="1452" w:type="dxa"/>
          </w:tcPr>
          <w:p w14:paraId="2923DCAF" w14:textId="77777777" w:rsidR="004E61F7" w:rsidRDefault="00000000">
            <w:pPr>
              <w:widowControl w:val="0"/>
              <w:spacing w:line="360" w:lineRule="auto"/>
              <w:jc w:val="center"/>
              <w:rPr>
                <w:sz w:val="16"/>
                <w:szCs w:val="16"/>
              </w:rPr>
            </w:pPr>
            <w:proofErr w:type="spellStart"/>
            <w:r>
              <w:rPr>
                <w:rFonts w:ascii="Times New Roman" w:hAnsi="Times New Roman" w:cs="Times New Roman"/>
                <w:b/>
                <w:sz w:val="16"/>
                <w:szCs w:val="16"/>
                <w:lang w:eastAsia="pt-BR"/>
              </w:rPr>
              <w:t>Number</w:t>
            </w:r>
            <w:proofErr w:type="spellEnd"/>
            <w:r>
              <w:rPr>
                <w:rFonts w:ascii="Times New Roman" w:hAnsi="Times New Roman" w:cs="Times New Roman"/>
                <w:b/>
                <w:sz w:val="16"/>
                <w:szCs w:val="16"/>
                <w:lang w:eastAsia="pt-BR"/>
              </w:rPr>
              <w:t xml:space="preserve"> </w:t>
            </w:r>
            <w:proofErr w:type="spellStart"/>
            <w:r>
              <w:rPr>
                <w:rFonts w:ascii="Times New Roman" w:hAnsi="Times New Roman" w:cs="Times New Roman"/>
                <w:b/>
                <w:sz w:val="16"/>
                <w:szCs w:val="16"/>
                <w:lang w:eastAsia="pt-BR"/>
              </w:rPr>
              <w:t>of</w:t>
            </w:r>
            <w:proofErr w:type="spellEnd"/>
            <w:r>
              <w:rPr>
                <w:rFonts w:ascii="Times New Roman" w:hAnsi="Times New Roman" w:cs="Times New Roman"/>
                <w:b/>
                <w:sz w:val="16"/>
                <w:szCs w:val="16"/>
                <w:lang w:eastAsia="pt-BR"/>
              </w:rPr>
              <w:t xml:space="preserve"> </w:t>
            </w:r>
            <w:proofErr w:type="spellStart"/>
            <w:r>
              <w:rPr>
                <w:rFonts w:ascii="Times New Roman" w:hAnsi="Times New Roman" w:cs="Times New Roman"/>
                <w:b/>
                <w:sz w:val="16"/>
                <w:szCs w:val="16"/>
                <w:lang w:eastAsia="pt-BR"/>
              </w:rPr>
              <w:t>species</w:t>
            </w:r>
            <w:proofErr w:type="spellEnd"/>
          </w:p>
        </w:tc>
        <w:tc>
          <w:tcPr>
            <w:tcW w:w="1094" w:type="dxa"/>
          </w:tcPr>
          <w:p w14:paraId="5FD5E7A9" w14:textId="77777777" w:rsidR="004E61F7" w:rsidRDefault="00000000">
            <w:pPr>
              <w:widowControl w:val="0"/>
              <w:spacing w:line="360" w:lineRule="auto"/>
              <w:jc w:val="center"/>
              <w:rPr>
                <w:sz w:val="16"/>
                <w:szCs w:val="16"/>
              </w:rPr>
            </w:pPr>
            <w:r>
              <w:rPr>
                <w:rFonts w:ascii="Times New Roman" w:hAnsi="Times New Roman" w:cs="Times New Roman"/>
                <w:b/>
                <w:sz w:val="16"/>
                <w:szCs w:val="16"/>
                <w:lang w:eastAsia="pt-BR"/>
              </w:rPr>
              <w:t xml:space="preserve">Link </w:t>
            </w:r>
            <w:proofErr w:type="spellStart"/>
            <w:r>
              <w:rPr>
                <w:rFonts w:ascii="Times New Roman" w:hAnsi="Times New Roman" w:cs="Times New Roman"/>
                <w:b/>
                <w:sz w:val="16"/>
                <w:szCs w:val="16"/>
                <w:lang w:eastAsia="pt-BR"/>
              </w:rPr>
              <w:t>density</w:t>
            </w:r>
            <w:proofErr w:type="spellEnd"/>
          </w:p>
        </w:tc>
      </w:tr>
      <w:tr w:rsidR="004E61F7" w14:paraId="4524C8BA" w14:textId="77777777">
        <w:trPr>
          <w:trHeight w:val="1093"/>
        </w:trPr>
        <w:tc>
          <w:tcPr>
            <w:tcW w:w="1818" w:type="dxa"/>
          </w:tcPr>
          <w:p w14:paraId="275039C3" w14:textId="77777777" w:rsidR="004E61F7" w:rsidRDefault="00000000">
            <w:pPr>
              <w:widowControl w:val="0"/>
              <w:spacing w:line="360" w:lineRule="auto"/>
              <w:jc w:val="center"/>
              <w:rPr>
                <w:sz w:val="16"/>
                <w:szCs w:val="16"/>
              </w:rPr>
            </w:pPr>
            <w:proofErr w:type="spellStart"/>
            <w:r>
              <w:rPr>
                <w:rFonts w:ascii="Times New Roman" w:hAnsi="Times New Roman" w:cs="Times New Roman"/>
                <w:b/>
                <w:sz w:val="16"/>
                <w:szCs w:val="16"/>
                <w:lang w:eastAsia="pt-BR"/>
              </w:rPr>
              <w:t>Nestedness</w:t>
            </w:r>
            <w:proofErr w:type="spellEnd"/>
            <w:r>
              <w:rPr>
                <w:rFonts w:ascii="Times New Roman" w:hAnsi="Times New Roman" w:cs="Times New Roman"/>
                <w:b/>
                <w:sz w:val="16"/>
                <w:szCs w:val="16"/>
                <w:lang w:eastAsia="pt-BR"/>
              </w:rPr>
              <w:t xml:space="preserve"> </w:t>
            </w:r>
            <w:r>
              <w:rPr>
                <w:rFonts w:ascii="Times New Roman" w:hAnsi="Times New Roman" w:cs="Times New Roman"/>
                <w:b/>
                <w:sz w:val="16"/>
                <w:szCs w:val="16"/>
                <w:lang w:val="en-US" w:eastAsia="pt-BR"/>
              </w:rPr>
              <w:t>(</w:t>
            </w:r>
            <w:proofErr w:type="spellStart"/>
            <w:r>
              <w:rPr>
                <w:rFonts w:ascii="Times New Roman" w:hAnsi="Times New Roman" w:cs="Times New Roman"/>
                <w:b/>
                <w:i/>
                <w:sz w:val="16"/>
                <w:szCs w:val="16"/>
                <w:lang w:val="en-US" w:eastAsia="pt-BR"/>
              </w:rPr>
              <w:t>NODF</w:t>
            </w:r>
            <w:r>
              <w:rPr>
                <w:rFonts w:ascii="Times New Roman" w:hAnsi="Times New Roman" w:cs="Times New Roman"/>
                <w:b/>
                <w:bCs/>
                <w:i/>
                <w:sz w:val="16"/>
                <w:szCs w:val="16"/>
                <w:vertAlign w:val="subscript"/>
                <w:lang w:val="en-US" w:eastAsia="pt-BR"/>
              </w:rPr>
              <w:t>zscore</w:t>
            </w:r>
            <w:proofErr w:type="spellEnd"/>
            <w:r>
              <w:rPr>
                <w:rFonts w:ascii="Times New Roman" w:hAnsi="Times New Roman" w:cs="Times New Roman"/>
                <w:b/>
                <w:bCs/>
                <w:sz w:val="16"/>
                <w:szCs w:val="16"/>
                <w:lang w:val="en-US" w:eastAsia="pt-BR"/>
              </w:rPr>
              <w:t>)</w:t>
            </w:r>
          </w:p>
        </w:tc>
        <w:tc>
          <w:tcPr>
            <w:tcW w:w="1490" w:type="dxa"/>
          </w:tcPr>
          <w:p w14:paraId="4BC4B865" w14:textId="77777777" w:rsidR="004E61F7" w:rsidRDefault="00000000">
            <w:pPr>
              <w:widowControl w:val="0"/>
              <w:spacing w:line="360" w:lineRule="auto"/>
              <w:jc w:val="center"/>
              <w:rPr>
                <w:sz w:val="16"/>
                <w:szCs w:val="16"/>
              </w:rPr>
            </w:pPr>
            <w:r>
              <w:rPr>
                <w:rFonts w:ascii="Times New Roman" w:hAnsi="Times New Roman" w:cs="Times New Roman"/>
                <w:sz w:val="16"/>
                <w:szCs w:val="16"/>
                <w:lang w:val="en-US" w:eastAsia="pt-BR"/>
              </w:rPr>
              <w:t>1.0</w:t>
            </w:r>
          </w:p>
        </w:tc>
        <w:tc>
          <w:tcPr>
            <w:tcW w:w="1452" w:type="dxa"/>
          </w:tcPr>
          <w:p w14:paraId="54E2CA44" w14:textId="77777777" w:rsidR="004E61F7" w:rsidRDefault="00000000">
            <w:pPr>
              <w:widowControl w:val="0"/>
              <w:spacing w:line="360" w:lineRule="auto"/>
              <w:jc w:val="center"/>
              <w:rPr>
                <w:sz w:val="16"/>
                <w:szCs w:val="16"/>
              </w:rPr>
            </w:pPr>
            <w:r>
              <w:rPr>
                <w:rFonts w:ascii="Times New Roman" w:hAnsi="Times New Roman" w:cs="Times New Roman"/>
                <w:sz w:val="16"/>
                <w:szCs w:val="16"/>
                <w:lang w:eastAsia="pt-BR"/>
              </w:rPr>
              <w:t>-0.70</w:t>
            </w:r>
          </w:p>
        </w:tc>
        <w:tc>
          <w:tcPr>
            <w:tcW w:w="1452" w:type="dxa"/>
          </w:tcPr>
          <w:p w14:paraId="1B7668CC" w14:textId="77777777" w:rsidR="004E61F7" w:rsidRDefault="00000000">
            <w:pPr>
              <w:widowControl w:val="0"/>
              <w:jc w:val="center"/>
              <w:rPr>
                <w:sz w:val="16"/>
                <w:szCs w:val="16"/>
              </w:rPr>
            </w:pPr>
            <w:r>
              <w:rPr>
                <w:rFonts w:ascii="Times New Roman" w:hAnsi="Times New Roman" w:cs="Times New Roman"/>
                <w:sz w:val="16"/>
                <w:szCs w:val="16"/>
                <w:lang w:eastAsia="pt-BR"/>
              </w:rPr>
              <w:t>-0.57</w:t>
            </w:r>
          </w:p>
        </w:tc>
        <w:tc>
          <w:tcPr>
            <w:tcW w:w="1411" w:type="dxa"/>
          </w:tcPr>
          <w:p w14:paraId="289F28A3" w14:textId="77777777" w:rsidR="004E61F7" w:rsidRDefault="00000000">
            <w:pPr>
              <w:widowControl w:val="0"/>
              <w:spacing w:line="360" w:lineRule="auto"/>
              <w:jc w:val="center"/>
              <w:rPr>
                <w:sz w:val="16"/>
                <w:szCs w:val="16"/>
              </w:rPr>
            </w:pPr>
            <w:r>
              <w:rPr>
                <w:rFonts w:ascii="Times New Roman" w:hAnsi="Times New Roman" w:cs="Times New Roman"/>
                <w:sz w:val="16"/>
                <w:szCs w:val="16"/>
                <w:lang w:eastAsia="pt-BR"/>
              </w:rPr>
              <w:t>0.</w:t>
            </w:r>
            <w:r>
              <w:rPr>
                <w:rFonts w:ascii="Times New Roman" w:hAnsi="Times New Roman" w:cs="Times New Roman"/>
                <w:sz w:val="16"/>
                <w:szCs w:val="16"/>
                <w:lang w:val="en-US" w:eastAsia="pt-BR"/>
              </w:rPr>
              <w:t>30</w:t>
            </w:r>
          </w:p>
        </w:tc>
        <w:tc>
          <w:tcPr>
            <w:tcW w:w="1452" w:type="dxa"/>
          </w:tcPr>
          <w:p w14:paraId="7CE6B679" w14:textId="77777777" w:rsidR="004E61F7" w:rsidRDefault="00000000">
            <w:pPr>
              <w:widowControl w:val="0"/>
              <w:jc w:val="center"/>
              <w:rPr>
                <w:sz w:val="16"/>
                <w:szCs w:val="16"/>
              </w:rPr>
            </w:pPr>
            <w:r>
              <w:rPr>
                <w:rFonts w:ascii="Times New Roman" w:hAnsi="Times New Roman" w:cs="Times New Roman"/>
                <w:sz w:val="16"/>
                <w:szCs w:val="16"/>
                <w:lang w:eastAsia="pt-BR"/>
              </w:rPr>
              <w:t>-0.12</w:t>
            </w:r>
          </w:p>
        </w:tc>
        <w:tc>
          <w:tcPr>
            <w:tcW w:w="1094" w:type="dxa"/>
          </w:tcPr>
          <w:p w14:paraId="39F3482D" w14:textId="77777777" w:rsidR="004E61F7" w:rsidRDefault="00000000">
            <w:pPr>
              <w:widowControl w:val="0"/>
              <w:spacing w:line="360" w:lineRule="auto"/>
              <w:jc w:val="center"/>
              <w:rPr>
                <w:sz w:val="16"/>
                <w:szCs w:val="16"/>
              </w:rPr>
            </w:pPr>
            <w:r>
              <w:rPr>
                <w:rFonts w:ascii="Times New Roman" w:hAnsi="Times New Roman" w:cs="Times New Roman"/>
                <w:sz w:val="16"/>
                <w:szCs w:val="16"/>
                <w:lang w:eastAsia="pt-BR"/>
              </w:rPr>
              <w:t>0.16</w:t>
            </w:r>
          </w:p>
        </w:tc>
      </w:tr>
      <w:tr w:rsidR="004E61F7" w14:paraId="6661576F" w14:textId="77777777">
        <w:tc>
          <w:tcPr>
            <w:tcW w:w="1818" w:type="dxa"/>
          </w:tcPr>
          <w:p w14:paraId="2F35745E" w14:textId="77777777" w:rsidR="004E61F7" w:rsidRDefault="00000000">
            <w:pPr>
              <w:widowControl w:val="0"/>
              <w:spacing w:line="360" w:lineRule="auto"/>
              <w:jc w:val="center"/>
              <w:rPr>
                <w:sz w:val="16"/>
                <w:szCs w:val="16"/>
              </w:rPr>
            </w:pPr>
            <w:proofErr w:type="spellStart"/>
            <w:r>
              <w:rPr>
                <w:rFonts w:ascii="Times New Roman" w:hAnsi="Times New Roman" w:cs="Times New Roman"/>
                <w:b/>
                <w:sz w:val="16"/>
                <w:szCs w:val="16"/>
                <w:lang w:eastAsia="pt-BR"/>
              </w:rPr>
              <w:t>Modularity</w:t>
            </w:r>
            <w:proofErr w:type="spellEnd"/>
            <w:r>
              <w:rPr>
                <w:rFonts w:ascii="Times New Roman" w:hAnsi="Times New Roman" w:cs="Times New Roman"/>
                <w:b/>
                <w:sz w:val="16"/>
                <w:szCs w:val="16"/>
                <w:lang w:eastAsia="pt-BR"/>
              </w:rPr>
              <w:t xml:space="preserve"> </w:t>
            </w:r>
            <w:r>
              <w:rPr>
                <w:rFonts w:ascii="Times New Roman" w:hAnsi="Times New Roman" w:cs="Times New Roman"/>
                <w:b/>
                <w:sz w:val="16"/>
                <w:szCs w:val="16"/>
                <w:lang w:val="en-US" w:eastAsia="pt-BR"/>
              </w:rPr>
              <w:t>(</w:t>
            </w:r>
            <w:proofErr w:type="spellStart"/>
            <w:r>
              <w:rPr>
                <w:rFonts w:ascii="Times New Roman" w:hAnsi="Times New Roman" w:cs="Times New Roman"/>
                <w:b/>
                <w:i/>
                <w:sz w:val="16"/>
                <w:szCs w:val="16"/>
                <w:lang w:val="en-US" w:eastAsia="pt-BR"/>
              </w:rPr>
              <w:t>Q</w:t>
            </w:r>
            <w:r>
              <w:rPr>
                <w:rFonts w:ascii="Times New Roman" w:hAnsi="Times New Roman" w:cs="Times New Roman"/>
                <w:b/>
                <w:bCs/>
                <w:i/>
                <w:iCs/>
                <w:sz w:val="16"/>
                <w:szCs w:val="16"/>
                <w:vertAlign w:val="subscript"/>
                <w:lang w:val="en-US" w:eastAsia="pt-BR"/>
              </w:rPr>
              <w:t>zscore</w:t>
            </w:r>
            <w:proofErr w:type="spellEnd"/>
            <w:r>
              <w:rPr>
                <w:rFonts w:ascii="Times New Roman" w:hAnsi="Times New Roman" w:cs="Times New Roman"/>
                <w:b/>
                <w:sz w:val="16"/>
                <w:szCs w:val="16"/>
                <w:lang w:val="en-US" w:eastAsia="pt-BR"/>
              </w:rPr>
              <w:t>)</w:t>
            </w:r>
          </w:p>
        </w:tc>
        <w:tc>
          <w:tcPr>
            <w:tcW w:w="1490" w:type="dxa"/>
          </w:tcPr>
          <w:p w14:paraId="30BE0A19" w14:textId="77777777" w:rsidR="004E61F7" w:rsidRDefault="004E61F7">
            <w:pPr>
              <w:widowControl w:val="0"/>
              <w:spacing w:line="360" w:lineRule="auto"/>
              <w:jc w:val="center"/>
              <w:rPr>
                <w:rFonts w:ascii="Times New Roman" w:hAnsi="Times New Roman" w:cs="Times New Roman"/>
                <w:sz w:val="16"/>
                <w:szCs w:val="16"/>
                <w:lang w:eastAsia="pt-BR"/>
              </w:rPr>
            </w:pPr>
          </w:p>
        </w:tc>
        <w:tc>
          <w:tcPr>
            <w:tcW w:w="1452" w:type="dxa"/>
          </w:tcPr>
          <w:p w14:paraId="059633A8" w14:textId="77777777" w:rsidR="004E61F7" w:rsidRDefault="00000000">
            <w:pPr>
              <w:widowControl w:val="0"/>
              <w:spacing w:line="360" w:lineRule="auto"/>
              <w:jc w:val="center"/>
              <w:rPr>
                <w:sz w:val="16"/>
                <w:szCs w:val="16"/>
              </w:rPr>
            </w:pPr>
            <w:r>
              <w:rPr>
                <w:rFonts w:ascii="Times New Roman" w:hAnsi="Times New Roman" w:cs="Times New Roman"/>
                <w:sz w:val="16"/>
                <w:szCs w:val="16"/>
                <w:lang w:val="en-US" w:eastAsia="pt-BR"/>
              </w:rPr>
              <w:t>1.0</w:t>
            </w:r>
          </w:p>
        </w:tc>
        <w:tc>
          <w:tcPr>
            <w:tcW w:w="1452" w:type="dxa"/>
          </w:tcPr>
          <w:p w14:paraId="6E486DF3" w14:textId="77777777" w:rsidR="004E61F7" w:rsidRDefault="00000000">
            <w:pPr>
              <w:widowControl w:val="0"/>
              <w:spacing w:line="360" w:lineRule="auto"/>
              <w:jc w:val="center"/>
              <w:rPr>
                <w:sz w:val="16"/>
                <w:szCs w:val="16"/>
              </w:rPr>
            </w:pPr>
            <w:r>
              <w:rPr>
                <w:rFonts w:ascii="Times New Roman" w:hAnsi="Times New Roman" w:cs="Times New Roman"/>
                <w:sz w:val="16"/>
                <w:szCs w:val="16"/>
                <w:lang w:eastAsia="pt-BR"/>
              </w:rPr>
              <w:t>0.71</w:t>
            </w:r>
          </w:p>
        </w:tc>
        <w:tc>
          <w:tcPr>
            <w:tcW w:w="1411" w:type="dxa"/>
          </w:tcPr>
          <w:p w14:paraId="6BAEECC6" w14:textId="77777777" w:rsidR="004E61F7" w:rsidRDefault="00000000">
            <w:pPr>
              <w:widowControl w:val="0"/>
              <w:jc w:val="center"/>
              <w:rPr>
                <w:sz w:val="16"/>
                <w:szCs w:val="16"/>
              </w:rPr>
            </w:pPr>
            <w:r>
              <w:rPr>
                <w:rFonts w:ascii="Times New Roman" w:hAnsi="Times New Roman" w:cs="Times New Roman"/>
                <w:sz w:val="16"/>
                <w:szCs w:val="16"/>
                <w:lang w:eastAsia="pt-BR"/>
              </w:rPr>
              <w:t>-0.32</w:t>
            </w:r>
          </w:p>
        </w:tc>
        <w:tc>
          <w:tcPr>
            <w:tcW w:w="1452" w:type="dxa"/>
          </w:tcPr>
          <w:p w14:paraId="30BE5E8B" w14:textId="77777777" w:rsidR="004E61F7" w:rsidRDefault="00000000">
            <w:pPr>
              <w:widowControl w:val="0"/>
              <w:spacing w:line="360" w:lineRule="auto"/>
              <w:jc w:val="center"/>
              <w:rPr>
                <w:sz w:val="16"/>
                <w:szCs w:val="16"/>
              </w:rPr>
            </w:pPr>
            <w:r>
              <w:rPr>
                <w:rFonts w:ascii="Times New Roman" w:hAnsi="Times New Roman" w:cs="Times New Roman"/>
                <w:sz w:val="16"/>
                <w:szCs w:val="16"/>
                <w:lang w:eastAsia="pt-BR"/>
              </w:rPr>
              <w:t>-0.</w:t>
            </w:r>
            <w:r>
              <w:rPr>
                <w:rFonts w:ascii="Times New Roman" w:hAnsi="Times New Roman" w:cs="Times New Roman"/>
                <w:sz w:val="16"/>
                <w:szCs w:val="16"/>
                <w:lang w:val="en-US" w:eastAsia="pt-BR"/>
              </w:rPr>
              <w:t>16</w:t>
            </w:r>
          </w:p>
        </w:tc>
        <w:tc>
          <w:tcPr>
            <w:tcW w:w="1094" w:type="dxa"/>
          </w:tcPr>
          <w:p w14:paraId="123DC2A8" w14:textId="77777777" w:rsidR="004E61F7" w:rsidRDefault="00000000">
            <w:pPr>
              <w:widowControl w:val="0"/>
              <w:spacing w:line="360" w:lineRule="auto"/>
              <w:jc w:val="center"/>
              <w:rPr>
                <w:sz w:val="16"/>
                <w:szCs w:val="16"/>
              </w:rPr>
            </w:pPr>
            <w:r>
              <w:rPr>
                <w:rFonts w:ascii="Times New Roman" w:hAnsi="Times New Roman" w:cs="Times New Roman"/>
                <w:sz w:val="16"/>
                <w:szCs w:val="16"/>
                <w:lang w:eastAsia="pt-BR"/>
              </w:rPr>
              <w:t>-0.</w:t>
            </w:r>
            <w:r>
              <w:rPr>
                <w:rFonts w:ascii="Times New Roman" w:hAnsi="Times New Roman" w:cs="Times New Roman"/>
                <w:sz w:val="16"/>
                <w:szCs w:val="16"/>
                <w:lang w:val="en-US" w:eastAsia="pt-BR"/>
              </w:rPr>
              <w:t>49</w:t>
            </w:r>
          </w:p>
        </w:tc>
      </w:tr>
      <w:tr w:rsidR="004E61F7" w14:paraId="4A9469D7" w14:textId="77777777">
        <w:tc>
          <w:tcPr>
            <w:tcW w:w="1818" w:type="dxa"/>
          </w:tcPr>
          <w:p w14:paraId="3F642433" w14:textId="77777777" w:rsidR="004E61F7" w:rsidRDefault="00000000">
            <w:pPr>
              <w:widowControl w:val="0"/>
              <w:spacing w:line="360" w:lineRule="auto"/>
              <w:jc w:val="center"/>
              <w:rPr>
                <w:sz w:val="16"/>
                <w:szCs w:val="16"/>
              </w:rPr>
            </w:pPr>
            <w:proofErr w:type="spellStart"/>
            <w:r>
              <w:rPr>
                <w:rFonts w:ascii="Times New Roman" w:hAnsi="Times New Roman" w:cs="Times New Roman"/>
                <w:b/>
                <w:sz w:val="16"/>
                <w:szCs w:val="16"/>
                <w:lang w:eastAsia="pt-BR"/>
              </w:rPr>
              <w:t>Specialiation</w:t>
            </w:r>
            <w:proofErr w:type="spellEnd"/>
            <w:r>
              <w:rPr>
                <w:rFonts w:ascii="Times New Roman" w:hAnsi="Times New Roman" w:cs="Times New Roman"/>
                <w:b/>
                <w:sz w:val="16"/>
                <w:szCs w:val="16"/>
                <w:lang w:eastAsia="pt-BR"/>
              </w:rPr>
              <w:t xml:space="preserve"> </w:t>
            </w:r>
            <w:r>
              <w:rPr>
                <w:rFonts w:ascii="Times New Roman" w:hAnsi="Times New Roman" w:cs="Times New Roman"/>
                <w:b/>
                <w:sz w:val="16"/>
                <w:szCs w:val="16"/>
                <w:lang w:val="en-US" w:eastAsia="pt-BR"/>
              </w:rPr>
              <w:t>(</w:t>
            </w:r>
            <w:r>
              <w:rPr>
                <w:rFonts w:ascii="Times New Roman" w:hAnsi="Times New Roman" w:cs="Times New Roman"/>
                <w:b/>
                <w:i/>
                <w:sz w:val="16"/>
                <w:szCs w:val="16"/>
                <w:lang w:val="en-US" w:eastAsia="pt-BR"/>
              </w:rPr>
              <w:t>H</w:t>
            </w:r>
            <w:r>
              <w:rPr>
                <w:rFonts w:ascii="Times New Roman" w:hAnsi="Times New Roman" w:cs="Times New Roman"/>
                <w:b/>
                <w:i/>
                <w:iCs/>
                <w:sz w:val="16"/>
                <w:szCs w:val="16"/>
                <w:vertAlign w:val="subscript"/>
                <w:lang w:val="en-US" w:eastAsia="pt-BR"/>
              </w:rPr>
              <w:t>2</w:t>
            </w:r>
            <w:r>
              <w:rPr>
                <w:rFonts w:ascii="Times New Roman" w:hAnsi="Times New Roman" w:cs="Times New Roman"/>
                <w:b/>
                <w:i/>
                <w:sz w:val="16"/>
                <w:szCs w:val="16"/>
                <w:lang w:val="en-US" w:eastAsia="pt-BR"/>
              </w:rPr>
              <w:t>’</w:t>
            </w:r>
            <w:r>
              <w:rPr>
                <w:rFonts w:ascii="Times New Roman" w:hAnsi="Times New Roman" w:cs="Times New Roman"/>
                <w:b/>
                <w:sz w:val="16"/>
                <w:szCs w:val="16"/>
                <w:lang w:val="en-US" w:eastAsia="pt-BR"/>
              </w:rPr>
              <w:t>)</w:t>
            </w:r>
          </w:p>
        </w:tc>
        <w:tc>
          <w:tcPr>
            <w:tcW w:w="1490" w:type="dxa"/>
          </w:tcPr>
          <w:p w14:paraId="7FCDA16C" w14:textId="77777777" w:rsidR="004E61F7" w:rsidRDefault="004E61F7">
            <w:pPr>
              <w:widowControl w:val="0"/>
              <w:spacing w:line="360" w:lineRule="auto"/>
              <w:jc w:val="center"/>
              <w:rPr>
                <w:rFonts w:ascii="Times New Roman" w:hAnsi="Times New Roman" w:cs="Times New Roman"/>
                <w:sz w:val="16"/>
                <w:szCs w:val="16"/>
                <w:lang w:eastAsia="pt-BR"/>
              </w:rPr>
            </w:pPr>
          </w:p>
        </w:tc>
        <w:tc>
          <w:tcPr>
            <w:tcW w:w="1452" w:type="dxa"/>
          </w:tcPr>
          <w:p w14:paraId="0EB6B7D4" w14:textId="77777777" w:rsidR="004E61F7" w:rsidRDefault="004E61F7">
            <w:pPr>
              <w:widowControl w:val="0"/>
              <w:spacing w:line="360" w:lineRule="auto"/>
              <w:jc w:val="center"/>
              <w:rPr>
                <w:rFonts w:ascii="Times New Roman" w:hAnsi="Times New Roman" w:cs="Times New Roman"/>
                <w:sz w:val="16"/>
                <w:szCs w:val="16"/>
                <w:lang w:eastAsia="pt-BR"/>
              </w:rPr>
            </w:pPr>
          </w:p>
        </w:tc>
        <w:tc>
          <w:tcPr>
            <w:tcW w:w="1452" w:type="dxa"/>
          </w:tcPr>
          <w:p w14:paraId="12B702C8" w14:textId="77777777" w:rsidR="004E61F7" w:rsidRDefault="00000000">
            <w:pPr>
              <w:widowControl w:val="0"/>
              <w:spacing w:line="360" w:lineRule="auto"/>
              <w:jc w:val="center"/>
              <w:rPr>
                <w:sz w:val="16"/>
                <w:szCs w:val="16"/>
              </w:rPr>
            </w:pPr>
            <w:r>
              <w:rPr>
                <w:rFonts w:ascii="Times New Roman" w:hAnsi="Times New Roman" w:cs="Times New Roman"/>
                <w:sz w:val="16"/>
                <w:szCs w:val="16"/>
                <w:lang w:val="en-US" w:eastAsia="pt-BR"/>
              </w:rPr>
              <w:t>1.0</w:t>
            </w:r>
          </w:p>
        </w:tc>
        <w:tc>
          <w:tcPr>
            <w:tcW w:w="1411" w:type="dxa"/>
          </w:tcPr>
          <w:p w14:paraId="11F26011" w14:textId="77777777" w:rsidR="004E61F7" w:rsidRDefault="00000000">
            <w:pPr>
              <w:widowControl w:val="0"/>
              <w:spacing w:line="360" w:lineRule="auto"/>
              <w:jc w:val="center"/>
              <w:rPr>
                <w:sz w:val="16"/>
                <w:szCs w:val="16"/>
              </w:rPr>
            </w:pPr>
            <w:r>
              <w:rPr>
                <w:rFonts w:ascii="Times New Roman" w:hAnsi="Times New Roman" w:cs="Times New Roman"/>
                <w:sz w:val="16"/>
                <w:szCs w:val="16"/>
                <w:lang w:eastAsia="pt-BR"/>
              </w:rPr>
              <w:t>-0.</w:t>
            </w:r>
            <w:r>
              <w:rPr>
                <w:rFonts w:ascii="Times New Roman" w:hAnsi="Times New Roman" w:cs="Times New Roman"/>
                <w:sz w:val="16"/>
                <w:szCs w:val="16"/>
                <w:lang w:val="en-US" w:eastAsia="pt-BR"/>
              </w:rPr>
              <w:t>53</w:t>
            </w:r>
          </w:p>
        </w:tc>
        <w:tc>
          <w:tcPr>
            <w:tcW w:w="1452" w:type="dxa"/>
          </w:tcPr>
          <w:p w14:paraId="1A5C2280" w14:textId="77777777" w:rsidR="004E61F7" w:rsidRDefault="00000000">
            <w:pPr>
              <w:widowControl w:val="0"/>
              <w:spacing w:line="360" w:lineRule="auto"/>
              <w:jc w:val="center"/>
              <w:rPr>
                <w:sz w:val="16"/>
                <w:szCs w:val="16"/>
              </w:rPr>
            </w:pPr>
            <w:r>
              <w:rPr>
                <w:rFonts w:ascii="Times New Roman" w:hAnsi="Times New Roman" w:cs="Times New Roman"/>
                <w:sz w:val="16"/>
                <w:szCs w:val="16"/>
                <w:lang w:eastAsia="pt-BR"/>
              </w:rPr>
              <w:t>0.0</w:t>
            </w:r>
            <w:r>
              <w:rPr>
                <w:rFonts w:ascii="Times New Roman" w:hAnsi="Times New Roman" w:cs="Times New Roman"/>
                <w:sz w:val="16"/>
                <w:szCs w:val="16"/>
                <w:lang w:val="en-US" w:eastAsia="pt-BR"/>
              </w:rPr>
              <w:t>7</w:t>
            </w:r>
          </w:p>
        </w:tc>
        <w:tc>
          <w:tcPr>
            <w:tcW w:w="1094" w:type="dxa"/>
          </w:tcPr>
          <w:p w14:paraId="5BA4566D" w14:textId="77777777" w:rsidR="004E61F7" w:rsidRDefault="00000000">
            <w:pPr>
              <w:widowControl w:val="0"/>
              <w:spacing w:line="360" w:lineRule="auto"/>
              <w:jc w:val="center"/>
              <w:rPr>
                <w:sz w:val="16"/>
                <w:szCs w:val="16"/>
              </w:rPr>
            </w:pPr>
            <w:r>
              <w:rPr>
                <w:rFonts w:ascii="Times New Roman" w:hAnsi="Times New Roman" w:cs="Times New Roman"/>
                <w:sz w:val="16"/>
                <w:szCs w:val="16"/>
                <w:lang w:eastAsia="pt-BR"/>
              </w:rPr>
              <w:t>-0.37</w:t>
            </w:r>
          </w:p>
        </w:tc>
      </w:tr>
      <w:tr w:rsidR="004E61F7" w14:paraId="1C3F0192" w14:textId="77777777">
        <w:tc>
          <w:tcPr>
            <w:tcW w:w="1818" w:type="dxa"/>
          </w:tcPr>
          <w:p w14:paraId="3AAD3991" w14:textId="77777777" w:rsidR="004E61F7" w:rsidRDefault="00000000">
            <w:pPr>
              <w:widowControl w:val="0"/>
              <w:spacing w:line="360" w:lineRule="auto"/>
              <w:jc w:val="center"/>
              <w:rPr>
                <w:sz w:val="16"/>
                <w:szCs w:val="16"/>
              </w:rPr>
            </w:pPr>
            <w:r>
              <w:rPr>
                <w:rFonts w:ascii="Times New Roman" w:hAnsi="Times New Roman" w:cs="Times New Roman"/>
                <w:b/>
                <w:sz w:val="16"/>
                <w:szCs w:val="16"/>
                <w:lang w:val="en-US" w:eastAsia="pt-BR"/>
              </w:rPr>
              <w:t>Number of Links</w:t>
            </w:r>
          </w:p>
        </w:tc>
        <w:tc>
          <w:tcPr>
            <w:tcW w:w="1490" w:type="dxa"/>
          </w:tcPr>
          <w:p w14:paraId="22864F10" w14:textId="77777777" w:rsidR="004E61F7" w:rsidRDefault="004E61F7">
            <w:pPr>
              <w:widowControl w:val="0"/>
              <w:spacing w:line="360" w:lineRule="auto"/>
              <w:jc w:val="center"/>
              <w:rPr>
                <w:rFonts w:ascii="Times New Roman" w:hAnsi="Times New Roman" w:cs="Times New Roman"/>
                <w:sz w:val="16"/>
                <w:szCs w:val="16"/>
                <w:lang w:eastAsia="pt-BR"/>
              </w:rPr>
            </w:pPr>
          </w:p>
        </w:tc>
        <w:tc>
          <w:tcPr>
            <w:tcW w:w="1452" w:type="dxa"/>
          </w:tcPr>
          <w:p w14:paraId="1593D50F" w14:textId="77777777" w:rsidR="004E61F7" w:rsidRDefault="004E61F7">
            <w:pPr>
              <w:widowControl w:val="0"/>
              <w:spacing w:line="360" w:lineRule="auto"/>
              <w:jc w:val="center"/>
              <w:rPr>
                <w:rFonts w:ascii="Times New Roman" w:hAnsi="Times New Roman" w:cs="Times New Roman"/>
                <w:sz w:val="16"/>
                <w:szCs w:val="16"/>
                <w:lang w:eastAsia="pt-BR"/>
              </w:rPr>
            </w:pPr>
          </w:p>
        </w:tc>
        <w:tc>
          <w:tcPr>
            <w:tcW w:w="1452" w:type="dxa"/>
          </w:tcPr>
          <w:p w14:paraId="6361556C" w14:textId="77777777" w:rsidR="004E61F7" w:rsidRDefault="004E61F7">
            <w:pPr>
              <w:widowControl w:val="0"/>
              <w:spacing w:line="360" w:lineRule="auto"/>
              <w:jc w:val="center"/>
              <w:rPr>
                <w:rFonts w:ascii="Times New Roman" w:hAnsi="Times New Roman" w:cs="Times New Roman"/>
                <w:sz w:val="16"/>
                <w:szCs w:val="16"/>
                <w:lang w:eastAsia="pt-BR"/>
              </w:rPr>
            </w:pPr>
          </w:p>
        </w:tc>
        <w:tc>
          <w:tcPr>
            <w:tcW w:w="1411" w:type="dxa"/>
          </w:tcPr>
          <w:p w14:paraId="2816FA2F" w14:textId="77777777" w:rsidR="004E61F7" w:rsidRDefault="00000000">
            <w:pPr>
              <w:widowControl w:val="0"/>
              <w:spacing w:line="360" w:lineRule="auto"/>
              <w:jc w:val="center"/>
              <w:rPr>
                <w:sz w:val="16"/>
                <w:szCs w:val="16"/>
              </w:rPr>
            </w:pPr>
            <w:r>
              <w:rPr>
                <w:rFonts w:ascii="Times New Roman" w:hAnsi="Times New Roman" w:cs="Times New Roman"/>
                <w:sz w:val="16"/>
                <w:szCs w:val="16"/>
                <w:lang w:val="en-US" w:eastAsia="pt-BR"/>
              </w:rPr>
              <w:t>1.0</w:t>
            </w:r>
          </w:p>
        </w:tc>
        <w:tc>
          <w:tcPr>
            <w:tcW w:w="1452" w:type="dxa"/>
          </w:tcPr>
          <w:p w14:paraId="1488B0C6" w14:textId="77777777" w:rsidR="004E61F7" w:rsidRDefault="00000000">
            <w:pPr>
              <w:widowControl w:val="0"/>
              <w:spacing w:line="360" w:lineRule="auto"/>
              <w:jc w:val="center"/>
              <w:rPr>
                <w:sz w:val="16"/>
                <w:szCs w:val="16"/>
              </w:rPr>
            </w:pPr>
            <w:r>
              <w:rPr>
                <w:rFonts w:ascii="Times New Roman" w:hAnsi="Times New Roman" w:cs="Times New Roman"/>
                <w:sz w:val="16"/>
                <w:szCs w:val="16"/>
                <w:lang w:eastAsia="pt-BR"/>
              </w:rPr>
              <w:t>-0.22</w:t>
            </w:r>
          </w:p>
        </w:tc>
        <w:tc>
          <w:tcPr>
            <w:tcW w:w="1094" w:type="dxa"/>
          </w:tcPr>
          <w:p w14:paraId="5AF24B48" w14:textId="77777777" w:rsidR="004E61F7" w:rsidRDefault="00000000">
            <w:pPr>
              <w:widowControl w:val="0"/>
              <w:spacing w:line="360" w:lineRule="auto"/>
              <w:jc w:val="center"/>
              <w:rPr>
                <w:sz w:val="16"/>
                <w:szCs w:val="16"/>
              </w:rPr>
            </w:pPr>
            <w:r>
              <w:rPr>
                <w:rFonts w:ascii="Times New Roman" w:hAnsi="Times New Roman" w:cs="Times New Roman"/>
                <w:sz w:val="16"/>
                <w:szCs w:val="16"/>
                <w:lang w:eastAsia="pt-BR"/>
              </w:rPr>
              <w:t>0.33</w:t>
            </w:r>
          </w:p>
        </w:tc>
      </w:tr>
      <w:tr w:rsidR="004E61F7" w14:paraId="60D3EC4F" w14:textId="77777777">
        <w:tc>
          <w:tcPr>
            <w:tcW w:w="1818" w:type="dxa"/>
          </w:tcPr>
          <w:p w14:paraId="382BED8B" w14:textId="77777777" w:rsidR="004E61F7" w:rsidRDefault="00000000">
            <w:pPr>
              <w:widowControl w:val="0"/>
              <w:spacing w:line="360" w:lineRule="auto"/>
              <w:jc w:val="center"/>
              <w:rPr>
                <w:sz w:val="16"/>
                <w:szCs w:val="16"/>
              </w:rPr>
            </w:pPr>
            <w:proofErr w:type="spellStart"/>
            <w:r>
              <w:rPr>
                <w:rFonts w:ascii="Times New Roman" w:hAnsi="Times New Roman" w:cs="Times New Roman"/>
                <w:b/>
                <w:sz w:val="16"/>
                <w:szCs w:val="16"/>
                <w:lang w:eastAsia="pt-BR"/>
              </w:rPr>
              <w:t>Number</w:t>
            </w:r>
            <w:proofErr w:type="spellEnd"/>
            <w:r>
              <w:rPr>
                <w:rFonts w:ascii="Times New Roman" w:hAnsi="Times New Roman" w:cs="Times New Roman"/>
                <w:b/>
                <w:sz w:val="16"/>
                <w:szCs w:val="16"/>
                <w:lang w:eastAsia="pt-BR"/>
              </w:rPr>
              <w:t xml:space="preserve"> </w:t>
            </w:r>
            <w:proofErr w:type="spellStart"/>
            <w:r>
              <w:rPr>
                <w:rFonts w:ascii="Times New Roman" w:hAnsi="Times New Roman" w:cs="Times New Roman"/>
                <w:b/>
                <w:sz w:val="16"/>
                <w:szCs w:val="16"/>
                <w:lang w:eastAsia="pt-BR"/>
              </w:rPr>
              <w:t>of</w:t>
            </w:r>
            <w:proofErr w:type="spellEnd"/>
            <w:r>
              <w:rPr>
                <w:rFonts w:ascii="Times New Roman" w:hAnsi="Times New Roman" w:cs="Times New Roman"/>
                <w:b/>
                <w:sz w:val="16"/>
                <w:szCs w:val="16"/>
                <w:lang w:eastAsia="pt-BR"/>
              </w:rPr>
              <w:t xml:space="preserve"> </w:t>
            </w:r>
            <w:proofErr w:type="spellStart"/>
            <w:r>
              <w:rPr>
                <w:rFonts w:ascii="Times New Roman" w:hAnsi="Times New Roman" w:cs="Times New Roman"/>
                <w:b/>
                <w:sz w:val="16"/>
                <w:szCs w:val="16"/>
                <w:lang w:eastAsia="pt-BR"/>
              </w:rPr>
              <w:t>species</w:t>
            </w:r>
            <w:proofErr w:type="spellEnd"/>
          </w:p>
        </w:tc>
        <w:tc>
          <w:tcPr>
            <w:tcW w:w="1490" w:type="dxa"/>
          </w:tcPr>
          <w:p w14:paraId="0844CD7C" w14:textId="77777777" w:rsidR="004E61F7" w:rsidRDefault="004E61F7">
            <w:pPr>
              <w:widowControl w:val="0"/>
              <w:spacing w:line="360" w:lineRule="auto"/>
              <w:jc w:val="center"/>
              <w:rPr>
                <w:rFonts w:ascii="Times New Roman" w:hAnsi="Times New Roman" w:cs="Times New Roman"/>
                <w:sz w:val="16"/>
                <w:szCs w:val="16"/>
                <w:lang w:eastAsia="pt-BR"/>
              </w:rPr>
            </w:pPr>
          </w:p>
        </w:tc>
        <w:tc>
          <w:tcPr>
            <w:tcW w:w="1452" w:type="dxa"/>
          </w:tcPr>
          <w:p w14:paraId="528BB54F" w14:textId="77777777" w:rsidR="004E61F7" w:rsidRDefault="004E61F7">
            <w:pPr>
              <w:widowControl w:val="0"/>
              <w:spacing w:line="360" w:lineRule="auto"/>
              <w:jc w:val="center"/>
              <w:rPr>
                <w:rFonts w:ascii="Times New Roman" w:hAnsi="Times New Roman" w:cs="Times New Roman"/>
                <w:sz w:val="16"/>
                <w:szCs w:val="16"/>
                <w:lang w:eastAsia="pt-BR"/>
              </w:rPr>
            </w:pPr>
          </w:p>
        </w:tc>
        <w:tc>
          <w:tcPr>
            <w:tcW w:w="1452" w:type="dxa"/>
          </w:tcPr>
          <w:p w14:paraId="54B7786E" w14:textId="77777777" w:rsidR="004E61F7" w:rsidRDefault="004E61F7">
            <w:pPr>
              <w:widowControl w:val="0"/>
              <w:spacing w:line="360" w:lineRule="auto"/>
              <w:jc w:val="center"/>
              <w:rPr>
                <w:rFonts w:ascii="Times New Roman" w:hAnsi="Times New Roman" w:cs="Times New Roman"/>
                <w:sz w:val="16"/>
                <w:szCs w:val="16"/>
                <w:lang w:eastAsia="pt-BR"/>
              </w:rPr>
            </w:pPr>
          </w:p>
        </w:tc>
        <w:tc>
          <w:tcPr>
            <w:tcW w:w="1411" w:type="dxa"/>
          </w:tcPr>
          <w:p w14:paraId="1D9400E9" w14:textId="77777777" w:rsidR="004E61F7" w:rsidRDefault="004E61F7">
            <w:pPr>
              <w:widowControl w:val="0"/>
              <w:spacing w:line="360" w:lineRule="auto"/>
              <w:jc w:val="center"/>
              <w:rPr>
                <w:rFonts w:ascii="Times New Roman" w:hAnsi="Times New Roman" w:cs="Times New Roman"/>
                <w:sz w:val="16"/>
                <w:szCs w:val="16"/>
                <w:lang w:eastAsia="pt-BR"/>
              </w:rPr>
            </w:pPr>
          </w:p>
        </w:tc>
        <w:tc>
          <w:tcPr>
            <w:tcW w:w="1452" w:type="dxa"/>
          </w:tcPr>
          <w:p w14:paraId="51F3A22A" w14:textId="77777777" w:rsidR="004E61F7" w:rsidRDefault="00000000">
            <w:pPr>
              <w:widowControl w:val="0"/>
              <w:spacing w:line="360" w:lineRule="auto"/>
              <w:jc w:val="center"/>
              <w:rPr>
                <w:sz w:val="16"/>
                <w:szCs w:val="16"/>
              </w:rPr>
            </w:pPr>
            <w:r>
              <w:rPr>
                <w:rFonts w:ascii="Times New Roman" w:hAnsi="Times New Roman" w:cs="Times New Roman"/>
                <w:sz w:val="16"/>
                <w:szCs w:val="16"/>
                <w:lang w:val="en-US" w:eastAsia="pt-BR"/>
              </w:rPr>
              <w:t>1.0</w:t>
            </w:r>
          </w:p>
        </w:tc>
        <w:tc>
          <w:tcPr>
            <w:tcW w:w="1094" w:type="dxa"/>
          </w:tcPr>
          <w:p w14:paraId="0AA115F4" w14:textId="77777777" w:rsidR="004E61F7" w:rsidRDefault="00000000">
            <w:pPr>
              <w:widowControl w:val="0"/>
              <w:spacing w:line="360" w:lineRule="auto"/>
              <w:jc w:val="center"/>
              <w:rPr>
                <w:sz w:val="16"/>
                <w:szCs w:val="16"/>
              </w:rPr>
            </w:pPr>
            <w:r>
              <w:rPr>
                <w:rFonts w:ascii="Times New Roman" w:hAnsi="Times New Roman" w:cs="Times New Roman"/>
                <w:sz w:val="16"/>
                <w:szCs w:val="16"/>
                <w:lang w:val="en-US" w:eastAsia="pt-BR"/>
              </w:rPr>
              <w:t>0.80</w:t>
            </w:r>
          </w:p>
        </w:tc>
      </w:tr>
      <w:tr w:rsidR="004E61F7" w14:paraId="08E358E3" w14:textId="77777777">
        <w:tc>
          <w:tcPr>
            <w:tcW w:w="1818" w:type="dxa"/>
          </w:tcPr>
          <w:p w14:paraId="3D1D7528" w14:textId="77777777" w:rsidR="004E61F7" w:rsidRDefault="00000000">
            <w:pPr>
              <w:widowControl w:val="0"/>
              <w:spacing w:line="360" w:lineRule="auto"/>
              <w:jc w:val="center"/>
              <w:rPr>
                <w:sz w:val="16"/>
                <w:szCs w:val="16"/>
              </w:rPr>
            </w:pPr>
            <w:r>
              <w:rPr>
                <w:rFonts w:ascii="Times New Roman" w:hAnsi="Times New Roman" w:cs="Times New Roman"/>
                <w:b/>
                <w:sz w:val="16"/>
                <w:szCs w:val="16"/>
                <w:lang w:eastAsia="pt-BR"/>
              </w:rPr>
              <w:t xml:space="preserve">Link </w:t>
            </w:r>
            <w:proofErr w:type="spellStart"/>
            <w:r>
              <w:rPr>
                <w:rFonts w:ascii="Times New Roman" w:hAnsi="Times New Roman" w:cs="Times New Roman"/>
                <w:b/>
                <w:sz w:val="16"/>
                <w:szCs w:val="16"/>
                <w:lang w:eastAsia="pt-BR"/>
              </w:rPr>
              <w:t>density</w:t>
            </w:r>
            <w:proofErr w:type="spellEnd"/>
          </w:p>
        </w:tc>
        <w:tc>
          <w:tcPr>
            <w:tcW w:w="1490" w:type="dxa"/>
          </w:tcPr>
          <w:p w14:paraId="2E244CEF" w14:textId="77777777" w:rsidR="004E61F7" w:rsidRDefault="004E61F7">
            <w:pPr>
              <w:widowControl w:val="0"/>
              <w:spacing w:line="360" w:lineRule="auto"/>
              <w:jc w:val="center"/>
              <w:rPr>
                <w:rFonts w:ascii="Times New Roman" w:hAnsi="Times New Roman" w:cs="Times New Roman"/>
                <w:b/>
                <w:sz w:val="16"/>
                <w:szCs w:val="16"/>
                <w:lang w:eastAsia="pt-BR"/>
              </w:rPr>
            </w:pPr>
          </w:p>
        </w:tc>
        <w:tc>
          <w:tcPr>
            <w:tcW w:w="1452" w:type="dxa"/>
          </w:tcPr>
          <w:p w14:paraId="41A838A7" w14:textId="77777777" w:rsidR="004E61F7" w:rsidRDefault="004E61F7">
            <w:pPr>
              <w:widowControl w:val="0"/>
              <w:spacing w:line="360" w:lineRule="auto"/>
              <w:jc w:val="center"/>
              <w:rPr>
                <w:rFonts w:ascii="Times New Roman" w:hAnsi="Times New Roman" w:cs="Times New Roman"/>
                <w:b/>
                <w:sz w:val="16"/>
                <w:szCs w:val="16"/>
                <w:lang w:eastAsia="pt-BR"/>
              </w:rPr>
            </w:pPr>
          </w:p>
        </w:tc>
        <w:tc>
          <w:tcPr>
            <w:tcW w:w="1452" w:type="dxa"/>
          </w:tcPr>
          <w:p w14:paraId="6D92319C" w14:textId="77777777" w:rsidR="004E61F7" w:rsidRDefault="004E61F7">
            <w:pPr>
              <w:widowControl w:val="0"/>
              <w:spacing w:line="360" w:lineRule="auto"/>
              <w:jc w:val="center"/>
              <w:rPr>
                <w:rFonts w:ascii="Times New Roman" w:hAnsi="Times New Roman" w:cs="Times New Roman"/>
                <w:b/>
                <w:sz w:val="16"/>
                <w:szCs w:val="16"/>
                <w:lang w:eastAsia="pt-BR"/>
              </w:rPr>
            </w:pPr>
          </w:p>
        </w:tc>
        <w:tc>
          <w:tcPr>
            <w:tcW w:w="1411" w:type="dxa"/>
          </w:tcPr>
          <w:p w14:paraId="1C8630CD" w14:textId="77777777" w:rsidR="004E61F7" w:rsidRDefault="004E61F7">
            <w:pPr>
              <w:widowControl w:val="0"/>
              <w:spacing w:line="360" w:lineRule="auto"/>
              <w:jc w:val="center"/>
              <w:rPr>
                <w:rFonts w:ascii="Times New Roman" w:hAnsi="Times New Roman" w:cs="Times New Roman"/>
                <w:b/>
                <w:sz w:val="16"/>
                <w:szCs w:val="16"/>
                <w:lang w:eastAsia="pt-BR"/>
              </w:rPr>
            </w:pPr>
          </w:p>
        </w:tc>
        <w:tc>
          <w:tcPr>
            <w:tcW w:w="1452" w:type="dxa"/>
          </w:tcPr>
          <w:p w14:paraId="630AD700" w14:textId="77777777" w:rsidR="004E61F7" w:rsidRDefault="004E61F7">
            <w:pPr>
              <w:widowControl w:val="0"/>
              <w:spacing w:line="360" w:lineRule="auto"/>
              <w:jc w:val="center"/>
              <w:rPr>
                <w:rFonts w:ascii="Times New Roman" w:hAnsi="Times New Roman" w:cs="Times New Roman"/>
                <w:b/>
                <w:sz w:val="16"/>
                <w:szCs w:val="16"/>
                <w:lang w:eastAsia="pt-BR"/>
              </w:rPr>
            </w:pPr>
          </w:p>
        </w:tc>
        <w:tc>
          <w:tcPr>
            <w:tcW w:w="1094" w:type="dxa"/>
          </w:tcPr>
          <w:p w14:paraId="31E7137C" w14:textId="77777777" w:rsidR="004E61F7" w:rsidRDefault="00000000">
            <w:pPr>
              <w:widowControl w:val="0"/>
              <w:spacing w:line="360" w:lineRule="auto"/>
              <w:jc w:val="center"/>
              <w:rPr>
                <w:sz w:val="16"/>
                <w:szCs w:val="16"/>
              </w:rPr>
            </w:pPr>
            <w:r>
              <w:rPr>
                <w:rFonts w:ascii="Times New Roman" w:hAnsi="Times New Roman" w:cs="Times New Roman"/>
                <w:sz w:val="16"/>
                <w:szCs w:val="16"/>
                <w:lang w:val="en-US" w:eastAsia="pt-BR"/>
              </w:rPr>
              <w:t>1.0</w:t>
            </w:r>
          </w:p>
        </w:tc>
      </w:tr>
    </w:tbl>
    <w:p w14:paraId="14D5B1F7" w14:textId="77777777" w:rsidR="004E61F7" w:rsidRDefault="004E61F7">
      <w:pPr>
        <w:spacing w:line="360" w:lineRule="auto"/>
        <w:jc w:val="both"/>
        <w:rPr>
          <w:rFonts w:ascii="Times New Roman" w:eastAsia="Times New Roman" w:hAnsi="Times New Roman" w:cs="Times New Roman"/>
          <w:b/>
          <w:sz w:val="24"/>
          <w:szCs w:val="24"/>
          <w:lang w:val="en-US"/>
        </w:rPr>
      </w:pPr>
    </w:p>
    <w:p w14:paraId="65191EBB" w14:textId="77777777" w:rsidR="004E61F7" w:rsidRDefault="004E61F7">
      <w:pPr>
        <w:ind w:right="-995"/>
        <w:jc w:val="both"/>
        <w:rPr>
          <w:rFonts w:ascii="Times New Roman" w:hAnsi="Times New Roman" w:cs="Times New Roman"/>
          <w:b/>
          <w:sz w:val="24"/>
          <w:szCs w:val="24"/>
          <w:lang w:val="en-US"/>
        </w:rPr>
      </w:pPr>
    </w:p>
    <w:p w14:paraId="0FBCC926" w14:textId="77777777" w:rsidR="004E61F7" w:rsidRDefault="004E61F7">
      <w:pPr>
        <w:spacing w:line="480" w:lineRule="auto"/>
        <w:jc w:val="both"/>
        <w:rPr>
          <w:rFonts w:ascii="Times New Roman" w:hAnsi="Times New Roman" w:cs="Times New Roman"/>
          <w:b/>
          <w:bCs/>
          <w:sz w:val="24"/>
          <w:szCs w:val="24"/>
          <w:lang w:val="en-US"/>
        </w:rPr>
      </w:pPr>
    </w:p>
    <w:p w14:paraId="587D68C8" w14:textId="77777777" w:rsidR="004E61F7" w:rsidRDefault="004E61F7">
      <w:pPr>
        <w:spacing w:line="360" w:lineRule="auto"/>
        <w:jc w:val="both"/>
        <w:rPr>
          <w:rFonts w:ascii="Times New Roman" w:hAnsi="Times New Roman" w:cs="Times New Roman"/>
          <w:sz w:val="24"/>
          <w:szCs w:val="24"/>
        </w:rPr>
      </w:pPr>
    </w:p>
    <w:p w14:paraId="5E29A06A" w14:textId="77777777" w:rsidR="004E61F7" w:rsidRDefault="004E61F7">
      <w:pPr>
        <w:spacing w:line="360" w:lineRule="auto"/>
        <w:jc w:val="both"/>
        <w:rPr>
          <w:rFonts w:ascii="Times New Roman" w:hAnsi="Times New Roman" w:cs="Times New Roman"/>
          <w:sz w:val="24"/>
          <w:szCs w:val="24"/>
          <w:lang w:val="en-US"/>
        </w:rPr>
      </w:pPr>
    </w:p>
    <w:p w14:paraId="7DFBE197" w14:textId="77777777" w:rsidR="004E61F7" w:rsidRDefault="00000000">
      <w:pPr>
        <w:pStyle w:val="SUPPORTINGINFORMATIONREFERENCES"/>
      </w:pPr>
      <w:r>
        <w:br w:type="page"/>
      </w:r>
    </w:p>
    <w:p w14:paraId="430A4AF4" w14:textId="77777777" w:rsidR="004E61F7" w:rsidRDefault="00000000">
      <w:pPr>
        <w:pStyle w:val="SUPPORTINGINFORMATIONREFERENCES"/>
      </w:pPr>
      <w:r>
        <w:lastRenderedPageBreak/>
        <w:t xml:space="preserve"> </w:t>
      </w:r>
      <w:bookmarkStart w:id="110" w:name="_Hlk86921162"/>
      <w:r>
        <w:t>SUPPORTING INFORMATION REFERENCES</w:t>
      </w:r>
      <w:bookmarkEnd w:id="110"/>
    </w:p>
    <w:p w14:paraId="7CEA3819" w14:textId="77777777" w:rsidR="004E61F7" w:rsidRDefault="004E61F7">
      <w:pPr>
        <w:rPr>
          <w:rFonts w:ascii="Times New Roman" w:hAnsi="Times New Roman" w:cs="Times New Roman"/>
          <w:b/>
          <w:sz w:val="24"/>
          <w:szCs w:val="24"/>
          <w:lang w:val="en-US"/>
        </w:rPr>
      </w:pPr>
    </w:p>
    <w:p w14:paraId="4076FF88" w14:textId="77777777" w:rsidR="004E61F7" w:rsidRDefault="004E61F7">
      <w:pPr>
        <w:ind w:right="1354"/>
        <w:jc w:val="both"/>
        <w:rPr>
          <w:rFonts w:ascii="Times New Roman" w:hAnsi="Times New Roman" w:cs="Times New Roman"/>
          <w:sz w:val="24"/>
          <w:szCs w:val="24"/>
          <w:lang w:val="en-US"/>
        </w:rPr>
      </w:pPr>
    </w:p>
    <w:p w14:paraId="3035E630" w14:textId="77777777" w:rsidR="004E61F7" w:rsidRDefault="00000000">
      <w:pPr>
        <w:ind w:left="426" w:hanging="426"/>
        <w:jc w:val="both"/>
        <w:rPr>
          <w:rFonts w:ascii="Times New Roman" w:hAnsi="Times New Roman" w:cs="Times New Roman"/>
          <w:sz w:val="24"/>
          <w:szCs w:val="24"/>
          <w:lang w:val="pt-PT"/>
        </w:rPr>
      </w:pPr>
      <w:proofErr w:type="spellStart"/>
      <w:r>
        <w:rPr>
          <w:rFonts w:ascii="Times New Roman" w:hAnsi="Times New Roman" w:cs="Times New Roman"/>
          <w:sz w:val="24"/>
          <w:szCs w:val="24"/>
          <w:shd w:val="clear" w:color="auto" w:fill="FFFFFF"/>
          <w:lang w:val="en-US"/>
        </w:rPr>
        <w:t>Aloísio</w:t>
      </w:r>
      <w:proofErr w:type="spellEnd"/>
      <w:r>
        <w:rPr>
          <w:rFonts w:ascii="Times New Roman" w:hAnsi="Times New Roman" w:cs="Times New Roman"/>
          <w:sz w:val="24"/>
          <w:szCs w:val="24"/>
          <w:shd w:val="clear" w:color="auto" w:fill="FFFFFF"/>
          <w:lang w:val="en-US"/>
        </w:rPr>
        <w:t xml:space="preserve">, G. R. (2006). </w:t>
      </w:r>
      <w:r>
        <w:rPr>
          <w:rFonts w:ascii="Times New Roman" w:hAnsi="Times New Roman" w:cs="Times New Roman"/>
          <w:sz w:val="24"/>
          <w:szCs w:val="24"/>
          <w:shd w:val="clear" w:color="auto" w:fill="FFFFFF"/>
        </w:rPr>
        <w:t xml:space="preserve">Análise da comunidade de peixes e da teia trófica de um trecho do rio Corrente-GO. </w:t>
      </w:r>
      <w:proofErr w:type="spellStart"/>
      <w:r>
        <w:rPr>
          <w:rFonts w:ascii="Times New Roman" w:hAnsi="Times New Roman" w:cs="Times New Roman"/>
          <w:sz w:val="24"/>
          <w:szCs w:val="24"/>
          <w:shd w:val="clear" w:color="auto" w:fill="FFFFFF"/>
        </w:rPr>
        <w:t>Master's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thesis</w:t>
      </w:r>
      <w:proofErr w:type="spellEnd"/>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Universidade Estadual de Maringá.</w:t>
      </w:r>
    </w:p>
    <w:p w14:paraId="1ECC9ADA" w14:textId="77777777" w:rsidR="004E61F7" w:rsidRDefault="00000000">
      <w:pPr>
        <w:ind w:left="426" w:hanging="426"/>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Andrade, P. D. M. (2005). Distribuição, dieta e </w:t>
      </w:r>
      <w:proofErr w:type="spellStart"/>
      <w:r>
        <w:rPr>
          <w:rFonts w:ascii="Times New Roman" w:hAnsi="Times New Roman" w:cs="Times New Roman"/>
          <w:sz w:val="24"/>
          <w:szCs w:val="24"/>
          <w:shd w:val="clear" w:color="auto" w:fill="FFFFFF"/>
        </w:rPr>
        <w:t>ecomorfologia</w:t>
      </w:r>
      <w:proofErr w:type="spellEnd"/>
      <w:r>
        <w:rPr>
          <w:rFonts w:ascii="Times New Roman" w:hAnsi="Times New Roman" w:cs="Times New Roman"/>
          <w:sz w:val="24"/>
          <w:szCs w:val="24"/>
          <w:shd w:val="clear" w:color="auto" w:fill="FFFFFF"/>
        </w:rPr>
        <w:t xml:space="preserve"> das espécies de peixes no sistema do ribeirão Grande, no município de Pindamonhangaba, SP. Tese de PhD, </w:t>
      </w:r>
      <w:r>
        <w:rPr>
          <w:rFonts w:ascii="Times New Roman" w:hAnsi="Times New Roman" w:cs="Times New Roman"/>
          <w:sz w:val="24"/>
          <w:szCs w:val="24"/>
        </w:rPr>
        <w:t>Universidade Estadual Paulista “Júlio de Mesquita Filho”.</w:t>
      </w:r>
    </w:p>
    <w:p w14:paraId="2A5D67C0" w14:textId="77777777" w:rsidR="004E61F7" w:rsidRDefault="00000000">
      <w:pPr>
        <w:ind w:left="426" w:hanging="426"/>
        <w:jc w:val="both"/>
        <w:rPr>
          <w:rFonts w:ascii="Times New Roman" w:hAnsi="Times New Roman" w:cs="Times New Roman"/>
          <w:sz w:val="24"/>
          <w:szCs w:val="24"/>
          <w:lang w:val="en-US"/>
        </w:rPr>
      </w:pPr>
      <w:r>
        <w:fldChar w:fldCharType="begin"/>
      </w:r>
      <w:r>
        <w:rPr>
          <w:rFonts w:ascii="Times New Roman" w:hAnsi="Times New Roman"/>
          <w:sz w:val="24"/>
          <w:szCs w:val="24"/>
        </w:rPr>
        <w:instrText>ADDIN Mendeley Bibliography CSL_BIBLIOGRAPHY</w:instrText>
      </w:r>
      <w:r>
        <w:rPr>
          <w:rFonts w:ascii="Times New Roman" w:hAnsi="Times New Roman"/>
          <w:sz w:val="24"/>
          <w:szCs w:val="24"/>
        </w:rPr>
        <w:fldChar w:fldCharType="separate"/>
      </w:r>
      <w:bookmarkStart w:id="111" w:name="__Fieldmark__7373_711587565"/>
      <w:r>
        <w:rPr>
          <w:rFonts w:ascii="Times New Roman" w:hAnsi="Times New Roman" w:cs="Times New Roman"/>
          <w:sz w:val="24"/>
          <w:szCs w:val="24"/>
          <w:lang w:val="en-US"/>
        </w:rPr>
        <w:t>B</w:t>
      </w:r>
      <w:bookmarkStart w:id="112" w:name="__Fieldmark__7589_223871812"/>
      <w:r>
        <w:rPr>
          <w:rFonts w:ascii="Times New Roman" w:hAnsi="Times New Roman" w:cs="Times New Roman"/>
          <w:sz w:val="24"/>
          <w:szCs w:val="24"/>
          <w:lang w:val="en-US"/>
        </w:rPr>
        <w:t>a</w:t>
      </w:r>
      <w:bookmarkStart w:id="113" w:name="__Fieldmark__4918_1477583323"/>
      <w:r>
        <w:rPr>
          <w:rFonts w:ascii="Times New Roman" w:hAnsi="Times New Roman" w:cs="Times New Roman"/>
          <w:sz w:val="24"/>
          <w:szCs w:val="24"/>
          <w:lang w:val="en-US"/>
        </w:rPr>
        <w:t xml:space="preserve">ldasso, M.C., Wolff, L.L., Neves, M.P. &amp; Delariva, R.L. (2019) Ecomorphological variations and food supply drive trophic relationships in the fish fauna of a pristine neotropical stream. </w:t>
      </w:r>
      <w:r>
        <w:rPr>
          <w:rFonts w:ascii="Times New Roman" w:hAnsi="Times New Roman" w:cs="Times New Roman"/>
          <w:i/>
          <w:iCs/>
          <w:sz w:val="24"/>
          <w:szCs w:val="24"/>
          <w:lang w:val="en-US"/>
        </w:rPr>
        <w:t>Environmental Biology of Fishes</w:t>
      </w:r>
      <w:r>
        <w:rPr>
          <w:rFonts w:ascii="Times New Roman" w:hAnsi="Times New Roman" w:cs="Times New Roman"/>
          <w:sz w:val="24"/>
          <w:szCs w:val="24"/>
          <w:lang w:val="en-US"/>
        </w:rPr>
        <w:t>, 783–800.</w:t>
      </w:r>
      <w:r>
        <w:rPr>
          <w:rFonts w:ascii="Times New Roman" w:hAnsi="Times New Roman"/>
          <w:sz w:val="24"/>
          <w:szCs w:val="24"/>
        </w:rPr>
        <w:fldChar w:fldCharType="end"/>
      </w:r>
      <w:bookmarkEnd w:id="111"/>
      <w:bookmarkEnd w:id="112"/>
      <w:bookmarkEnd w:id="113"/>
      <w:r>
        <w:rPr>
          <w:rFonts w:ascii="Times New Roman" w:hAnsi="Times New Roman" w:cs="Times New Roman"/>
          <w:sz w:val="24"/>
          <w:szCs w:val="24"/>
          <w:lang w:val="en-US"/>
        </w:rPr>
        <w:t xml:space="preserve"> </w:t>
      </w:r>
      <w:hyperlink r:id="rId9">
        <w:r>
          <w:rPr>
            <w:rStyle w:val="Hyperlink1"/>
            <w:rFonts w:ascii="Times New Roman" w:hAnsi="Times New Roman" w:cs="Times New Roman"/>
            <w:sz w:val="24"/>
            <w:szCs w:val="24"/>
            <w:shd w:val="clear" w:color="auto" w:fill="FCFCFC"/>
            <w:lang w:val="en-US"/>
          </w:rPr>
          <w:t>https://doi.org/10.4025/actascibiolsci.v23i0.2696</w:t>
        </w:r>
      </w:hyperlink>
    </w:p>
    <w:p w14:paraId="5C620053" w14:textId="77777777" w:rsidR="004E61F7" w:rsidRDefault="00000000">
      <w:pPr>
        <w:ind w:left="426" w:hanging="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Bonato</w:t>
      </w:r>
      <w:proofErr w:type="spellEnd"/>
      <w:r>
        <w:rPr>
          <w:rFonts w:ascii="Times New Roman" w:hAnsi="Times New Roman" w:cs="Times New Roman"/>
          <w:sz w:val="24"/>
          <w:szCs w:val="24"/>
          <w:lang w:val="en-US"/>
        </w:rPr>
        <w:t xml:space="preserve">, K.O., Burress, E.D. &amp; </w:t>
      </w:r>
      <w:proofErr w:type="spellStart"/>
      <w:r>
        <w:rPr>
          <w:rFonts w:ascii="Times New Roman" w:hAnsi="Times New Roman" w:cs="Times New Roman"/>
          <w:sz w:val="24"/>
          <w:szCs w:val="24"/>
          <w:lang w:val="en-US"/>
        </w:rPr>
        <w:t>Fialho</w:t>
      </w:r>
      <w:proofErr w:type="spellEnd"/>
      <w:r>
        <w:rPr>
          <w:rFonts w:ascii="Times New Roman" w:hAnsi="Times New Roman" w:cs="Times New Roman"/>
          <w:sz w:val="24"/>
          <w:szCs w:val="24"/>
          <w:lang w:val="en-US"/>
        </w:rPr>
        <w:t xml:space="preserve">, C.B. (2017) Dietary differentiation in relation to mouth and tooth morphology of a neotropical characid fish community. </w:t>
      </w:r>
      <w:proofErr w:type="spellStart"/>
      <w:r>
        <w:rPr>
          <w:rFonts w:ascii="Times New Roman" w:hAnsi="Times New Roman" w:cs="Times New Roman"/>
          <w:i/>
          <w:iCs/>
          <w:sz w:val="24"/>
          <w:szCs w:val="24"/>
          <w:lang w:val="en-US"/>
        </w:rPr>
        <w:t>Zoologischer</w:t>
      </w:r>
      <w:proofErr w:type="spellEnd"/>
      <w:r>
        <w:rPr>
          <w:rFonts w:ascii="Times New Roman" w:hAnsi="Times New Roman" w:cs="Times New Roman"/>
          <w:i/>
          <w:iCs/>
          <w:sz w:val="24"/>
          <w:szCs w:val="24"/>
          <w:lang w:val="en-US"/>
        </w:rPr>
        <w:t xml:space="preserve"> Anzeiger</w:t>
      </w: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267</w:t>
      </w:r>
      <w:r>
        <w:rPr>
          <w:rFonts w:ascii="Times New Roman" w:hAnsi="Times New Roman" w:cs="Times New Roman"/>
          <w:sz w:val="24"/>
          <w:szCs w:val="24"/>
          <w:lang w:val="en-US"/>
        </w:rPr>
        <w:t xml:space="preserve">, 31–40. </w:t>
      </w:r>
      <w:hyperlink r:id="rId10" w:tgtFrame="Persistent link using digital object identifier">
        <w:r>
          <w:rPr>
            <w:rStyle w:val="Hyperlink1"/>
            <w:rFonts w:ascii="Times New Roman" w:hAnsi="Times New Roman" w:cs="Times New Roman"/>
            <w:sz w:val="24"/>
            <w:szCs w:val="24"/>
            <w:lang w:val="en-US"/>
          </w:rPr>
          <w:t>https://doi.org/10.1016/j.jcz.2017.01.003</w:t>
        </w:r>
      </w:hyperlink>
    </w:p>
    <w:p w14:paraId="36B3463F" w14:textId="77777777" w:rsidR="004E61F7" w:rsidRDefault="00000000">
      <w:pPr>
        <w:pStyle w:val="Heading4"/>
        <w:shd w:val="clear" w:color="auto" w:fill="FFFFFF"/>
        <w:spacing w:before="280" w:after="280"/>
        <w:ind w:left="426" w:hanging="426"/>
        <w:jc w:val="both"/>
        <w:rPr>
          <w:b w:val="0"/>
          <w:bCs w:val="0"/>
          <w:lang w:val="en-US"/>
        </w:rPr>
      </w:pPr>
      <w:proofErr w:type="spellStart"/>
      <w:r>
        <w:rPr>
          <w:b w:val="0"/>
          <w:i/>
          <w:lang w:val="en-US"/>
        </w:rPr>
        <w:t>Bonato</w:t>
      </w:r>
      <w:proofErr w:type="spellEnd"/>
      <w:r>
        <w:rPr>
          <w:b w:val="0"/>
          <w:i/>
          <w:lang w:val="en-US"/>
        </w:rPr>
        <w:t xml:space="preserve">, K.O., </w:t>
      </w:r>
      <w:proofErr w:type="spellStart"/>
      <w:r>
        <w:rPr>
          <w:b w:val="0"/>
          <w:i/>
          <w:lang w:val="en-US"/>
        </w:rPr>
        <w:t>Delariva</w:t>
      </w:r>
      <w:proofErr w:type="spellEnd"/>
      <w:r>
        <w:rPr>
          <w:b w:val="0"/>
          <w:i/>
          <w:lang w:val="en-US"/>
        </w:rPr>
        <w:t>, R.L. &amp; da Silva, J.C. (2012) Diet and trophic guilds of fish assemblages in two streams with different anthropic impacts in the northwest of Paraná, Brazil.</w:t>
      </w:r>
      <w:r>
        <w:rPr>
          <w:b w:val="0"/>
          <w:lang w:val="en-US"/>
        </w:rPr>
        <w:t xml:space="preserve"> </w:t>
      </w:r>
      <w:proofErr w:type="spellStart"/>
      <w:r>
        <w:rPr>
          <w:b w:val="0"/>
          <w:lang w:val="en-US"/>
        </w:rPr>
        <w:t>Zoologia</w:t>
      </w:r>
      <w:proofErr w:type="spellEnd"/>
      <w:r>
        <w:rPr>
          <w:b w:val="0"/>
          <w:lang w:val="en-US"/>
        </w:rPr>
        <w:t xml:space="preserve">, </w:t>
      </w:r>
      <w:r>
        <w:rPr>
          <w:b w:val="0"/>
          <w:i/>
          <w:lang w:val="en-US"/>
        </w:rPr>
        <w:t xml:space="preserve">29, 27–38. </w:t>
      </w:r>
      <w:r>
        <w:rPr>
          <w:b w:val="0"/>
          <w:bCs w:val="0"/>
          <w:i/>
          <w:lang w:val="en-US"/>
        </w:rPr>
        <w:t>http://dx.doi.org/10.1590/S1984-46702012000100004 </w:t>
      </w:r>
    </w:p>
    <w:p w14:paraId="169AAD6A" w14:textId="77777777" w:rsidR="004E61F7" w:rsidRDefault="00000000">
      <w:pPr>
        <w:ind w:left="426" w:hanging="426"/>
        <w:jc w:val="both"/>
        <w:rPr>
          <w:rFonts w:ascii="Times New Roman" w:hAnsi="Times New Roman" w:cs="Times New Roman"/>
          <w:sz w:val="24"/>
          <w:szCs w:val="24"/>
          <w:lang w:val="pt-PT"/>
        </w:rPr>
      </w:pPr>
      <w:r>
        <w:rPr>
          <w:rFonts w:ascii="Times New Roman" w:hAnsi="Times New Roman" w:cs="Times New Roman"/>
          <w:sz w:val="24"/>
          <w:szCs w:val="24"/>
          <w:lang w:val="en-US"/>
        </w:rPr>
        <w:t xml:space="preserve">Brambilla, E.M., </w:t>
      </w:r>
      <w:proofErr w:type="spellStart"/>
      <w:r>
        <w:rPr>
          <w:rFonts w:ascii="Times New Roman" w:hAnsi="Times New Roman" w:cs="Times New Roman"/>
          <w:sz w:val="24"/>
          <w:szCs w:val="24"/>
          <w:lang w:val="en-US"/>
        </w:rPr>
        <w:t>Uieda</w:t>
      </w:r>
      <w:proofErr w:type="spellEnd"/>
      <w:r>
        <w:rPr>
          <w:rFonts w:ascii="Times New Roman" w:hAnsi="Times New Roman" w:cs="Times New Roman"/>
          <w:sz w:val="24"/>
          <w:szCs w:val="24"/>
          <w:lang w:val="en-US"/>
        </w:rPr>
        <w:t xml:space="preserve">, V.S. &amp; Nogueira, M.G. (2019) Does seasonality and pool connectivity influence fish trophic ecology in </w:t>
      </w:r>
      <w:proofErr w:type="spellStart"/>
      <w:r>
        <w:rPr>
          <w:rFonts w:ascii="Times New Roman" w:hAnsi="Times New Roman" w:cs="Times New Roman"/>
          <w:sz w:val="24"/>
          <w:szCs w:val="24"/>
          <w:lang w:val="en-US"/>
        </w:rPr>
        <w:t>knickzone</w:t>
      </w:r>
      <w:proofErr w:type="spellEnd"/>
      <w:r>
        <w:rPr>
          <w:rFonts w:ascii="Times New Roman" w:hAnsi="Times New Roman" w:cs="Times New Roman"/>
          <w:sz w:val="24"/>
          <w:szCs w:val="24"/>
          <w:lang w:val="en-US"/>
        </w:rPr>
        <w:t xml:space="preserve"> habitats? </w:t>
      </w:r>
      <w:proofErr w:type="spellStart"/>
      <w:r>
        <w:rPr>
          <w:rFonts w:ascii="Times New Roman" w:hAnsi="Times New Roman" w:cs="Times New Roman"/>
          <w:i/>
          <w:iCs/>
          <w:sz w:val="24"/>
          <w:szCs w:val="24"/>
        </w:rPr>
        <w:t>Studies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on</w:t>
      </w:r>
      <w:proofErr w:type="spellEnd"/>
      <w:r>
        <w:rPr>
          <w:rFonts w:ascii="Times New Roman" w:hAnsi="Times New Roman" w:cs="Times New Roman"/>
          <w:i/>
          <w:iCs/>
          <w:sz w:val="24"/>
          <w:szCs w:val="24"/>
        </w:rPr>
        <w:t xml:space="preserve"> Neotropical Fauna </w:t>
      </w:r>
      <w:proofErr w:type="spellStart"/>
      <w:r>
        <w:rPr>
          <w:rFonts w:ascii="Times New Roman" w:hAnsi="Times New Roman" w:cs="Times New Roman"/>
          <w:i/>
          <w:iCs/>
          <w:sz w:val="24"/>
          <w:szCs w:val="24"/>
        </w:rPr>
        <w:t>and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Environment</w:t>
      </w:r>
      <w:proofErr w:type="spellEnd"/>
      <w:r>
        <w:rPr>
          <w:rFonts w:ascii="Times New Roman" w:hAnsi="Times New Roman" w:cs="Times New Roman"/>
          <w:sz w:val="24"/>
          <w:szCs w:val="24"/>
        </w:rPr>
        <w:t xml:space="preserve">, </w:t>
      </w:r>
      <w:r>
        <w:rPr>
          <w:rFonts w:ascii="Times New Roman" w:hAnsi="Times New Roman" w:cs="Times New Roman"/>
          <w:bCs/>
          <w:sz w:val="24"/>
          <w:szCs w:val="24"/>
        </w:rPr>
        <w:t>54</w:t>
      </w:r>
      <w:r>
        <w:rPr>
          <w:rFonts w:ascii="Times New Roman" w:hAnsi="Times New Roman" w:cs="Times New Roman"/>
          <w:sz w:val="24"/>
          <w:szCs w:val="24"/>
        </w:rPr>
        <w:t xml:space="preserve">, 22–30. </w:t>
      </w:r>
      <w:hyperlink r:id="rId11">
        <w:r>
          <w:rPr>
            <w:rStyle w:val="Hyperlink1"/>
            <w:rFonts w:ascii="Times New Roman" w:hAnsi="Times New Roman" w:cs="Times New Roman"/>
            <w:sz w:val="24"/>
            <w:szCs w:val="24"/>
          </w:rPr>
          <w:t>https://doi.org/</w:t>
        </w:r>
        <w:r>
          <w:rPr>
            <w:rStyle w:val="Hyperlink1"/>
            <w:rFonts w:ascii="Times New Roman" w:hAnsi="Times New Roman" w:cs="Times New Roman"/>
            <w:sz w:val="24"/>
            <w:szCs w:val="24"/>
            <w:shd w:val="clear" w:color="auto" w:fill="FFFFFF"/>
          </w:rPr>
          <w:t>0.1080/01650521.2018.1518118</w:t>
        </w:r>
      </w:hyperlink>
    </w:p>
    <w:p w14:paraId="46FB7CC5" w14:textId="77777777" w:rsidR="004E61F7" w:rsidRDefault="00000000">
      <w:pPr>
        <w:ind w:left="426" w:hanging="426"/>
        <w:jc w:val="both"/>
        <w:rPr>
          <w:rFonts w:ascii="Times New Roman" w:hAnsi="Times New Roman" w:cs="Times New Roman"/>
          <w:sz w:val="24"/>
          <w:szCs w:val="24"/>
          <w:lang w:val="en-US"/>
        </w:rPr>
      </w:pPr>
      <w:r>
        <w:rPr>
          <w:rFonts w:ascii="Times New Roman" w:hAnsi="Times New Roman" w:cs="Times New Roman"/>
          <w:sz w:val="24"/>
          <w:szCs w:val="24"/>
        </w:rPr>
        <w:t xml:space="preserve">Brandão-Gonçalves, L., de Oliveira, S.A. &amp; Lima-Junior, S.E. (2010) Hábitos alimentares da ictiofauna do córrego franco, Mato Grosso do Sul, Brasil. </w:t>
      </w:r>
      <w:r>
        <w:rPr>
          <w:rFonts w:ascii="Times New Roman" w:hAnsi="Times New Roman" w:cs="Times New Roman"/>
          <w:i/>
          <w:iCs/>
          <w:sz w:val="24"/>
          <w:szCs w:val="24"/>
          <w:lang w:val="en-US"/>
        </w:rPr>
        <w:t xml:space="preserve">Biota </w:t>
      </w:r>
      <w:proofErr w:type="spellStart"/>
      <w:r>
        <w:rPr>
          <w:rFonts w:ascii="Times New Roman" w:hAnsi="Times New Roman" w:cs="Times New Roman"/>
          <w:i/>
          <w:iCs/>
          <w:sz w:val="24"/>
          <w:szCs w:val="24"/>
          <w:lang w:val="en-US"/>
        </w:rPr>
        <w:t>Neotropica</w:t>
      </w:r>
      <w:proofErr w:type="spellEnd"/>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10</w:t>
      </w:r>
      <w:r>
        <w:rPr>
          <w:rFonts w:ascii="Times New Roman" w:hAnsi="Times New Roman" w:cs="Times New Roman"/>
          <w:sz w:val="24"/>
          <w:szCs w:val="24"/>
          <w:lang w:val="en-US"/>
        </w:rPr>
        <w:t xml:space="preserve">, 22–30. </w:t>
      </w:r>
      <w:r>
        <w:rPr>
          <w:rFonts w:ascii="Times New Roman" w:hAnsi="Times New Roman" w:cs="Times New Roman"/>
          <w:sz w:val="24"/>
          <w:szCs w:val="24"/>
          <w:shd w:val="clear" w:color="auto" w:fill="FFFFFF"/>
          <w:lang w:val="en-US"/>
        </w:rPr>
        <w:t> </w:t>
      </w:r>
      <w:hyperlink r:id="rId12">
        <w:r>
          <w:rPr>
            <w:rStyle w:val="Hyperlink1"/>
            <w:rFonts w:ascii="Times New Roman" w:hAnsi="Times New Roman" w:cs="Times New Roman"/>
            <w:sz w:val="24"/>
            <w:szCs w:val="24"/>
            <w:shd w:val="clear" w:color="auto" w:fill="FFFFFF"/>
            <w:lang w:val="en-US"/>
          </w:rPr>
          <w:t>https://doi.org/10.1590/S1676-06032010000200001</w:t>
        </w:r>
      </w:hyperlink>
      <w:r>
        <w:rPr>
          <w:rFonts w:ascii="Times New Roman" w:hAnsi="Times New Roman" w:cs="Times New Roman"/>
          <w:sz w:val="24"/>
          <w:szCs w:val="24"/>
          <w:shd w:val="clear" w:color="auto" w:fill="FFFFFF"/>
          <w:lang w:val="en-US"/>
        </w:rPr>
        <w:t>.</w:t>
      </w:r>
    </w:p>
    <w:p w14:paraId="38EE736C" w14:textId="77777777" w:rsidR="004E61F7" w:rsidRDefault="00000000">
      <w:pPr>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Cardoso, A.C. &amp; Couceiro, S.R.M. (2017) Insects in the diet of fish from </w:t>
      </w:r>
      <w:proofErr w:type="spellStart"/>
      <w:r>
        <w:rPr>
          <w:rFonts w:ascii="Times New Roman" w:hAnsi="Times New Roman" w:cs="Times New Roman"/>
          <w:sz w:val="24"/>
          <w:szCs w:val="24"/>
          <w:lang w:val="en-US"/>
        </w:rPr>
        <w:t>Amazônian</w:t>
      </w:r>
      <w:proofErr w:type="spellEnd"/>
      <w:r>
        <w:rPr>
          <w:rFonts w:ascii="Times New Roman" w:hAnsi="Times New Roman" w:cs="Times New Roman"/>
          <w:sz w:val="24"/>
          <w:szCs w:val="24"/>
          <w:lang w:val="en-US"/>
        </w:rPr>
        <w:t xml:space="preserve"> streams, in western Pará, Brazil. </w:t>
      </w:r>
      <w:r>
        <w:rPr>
          <w:rFonts w:ascii="Times New Roman" w:hAnsi="Times New Roman" w:cs="Times New Roman"/>
          <w:i/>
          <w:iCs/>
          <w:sz w:val="24"/>
          <w:szCs w:val="24"/>
          <w:lang w:val="en-US"/>
        </w:rPr>
        <w:t>Marine and Freshwater Research</w:t>
      </w: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68</w:t>
      </w:r>
      <w:r>
        <w:rPr>
          <w:rFonts w:ascii="Times New Roman" w:hAnsi="Times New Roman" w:cs="Times New Roman"/>
          <w:sz w:val="24"/>
          <w:szCs w:val="24"/>
          <w:lang w:val="en-US"/>
        </w:rPr>
        <w:t xml:space="preserve">, 2052–2060. </w:t>
      </w:r>
      <w:r>
        <w:rPr>
          <w:rFonts w:ascii="Times New Roman" w:hAnsi="Times New Roman" w:cs="Times New Roman"/>
          <w:sz w:val="24"/>
          <w:szCs w:val="24"/>
          <w:shd w:val="clear" w:color="auto" w:fill="FFFFFF"/>
          <w:lang w:val="en-US"/>
        </w:rPr>
        <w:t>https://doi.org/10.1071/MF16173</w:t>
      </w:r>
    </w:p>
    <w:p w14:paraId="2ECED89E" w14:textId="77777777" w:rsidR="004E61F7" w:rsidRDefault="00000000">
      <w:pPr>
        <w:ind w:left="426" w:hanging="426"/>
        <w:jc w:val="both"/>
        <w:rPr>
          <w:rFonts w:ascii="Times New Roman" w:hAnsi="Times New Roman" w:cs="Times New Roman"/>
          <w:sz w:val="24"/>
          <w:szCs w:val="24"/>
          <w:lang w:val="pt-PT"/>
        </w:rPr>
      </w:pPr>
      <w:proofErr w:type="spellStart"/>
      <w:r>
        <w:rPr>
          <w:rFonts w:ascii="Times New Roman" w:hAnsi="Times New Roman" w:cs="Times New Roman"/>
          <w:sz w:val="24"/>
          <w:szCs w:val="24"/>
          <w:shd w:val="clear" w:color="auto" w:fill="FFFFFF"/>
          <w:lang w:val="en-US"/>
        </w:rPr>
        <w:t>Carmo</w:t>
      </w:r>
      <w:proofErr w:type="spellEnd"/>
      <w:r>
        <w:rPr>
          <w:rFonts w:ascii="Times New Roman" w:hAnsi="Times New Roman" w:cs="Times New Roman"/>
          <w:sz w:val="24"/>
          <w:szCs w:val="24"/>
          <w:shd w:val="clear" w:color="auto" w:fill="FFFFFF"/>
          <w:lang w:val="en-US"/>
        </w:rPr>
        <w:t>, Carolina Mancini. </w:t>
      </w:r>
      <w:proofErr w:type="spellStart"/>
      <w:r>
        <w:rPr>
          <w:rFonts w:ascii="Times New Roman" w:hAnsi="Times New Roman" w:cs="Times New Roman"/>
          <w:bCs/>
          <w:sz w:val="24"/>
          <w:szCs w:val="24"/>
          <w:shd w:val="clear" w:color="auto" w:fill="FFFFFF"/>
        </w:rPr>
        <w:t>Ecomorfologia</w:t>
      </w:r>
      <w:proofErr w:type="spellEnd"/>
      <w:r>
        <w:rPr>
          <w:rFonts w:ascii="Times New Roman" w:hAnsi="Times New Roman" w:cs="Times New Roman"/>
          <w:bCs/>
          <w:sz w:val="24"/>
          <w:szCs w:val="24"/>
          <w:shd w:val="clear" w:color="auto" w:fill="FFFFFF"/>
        </w:rPr>
        <w:t xml:space="preserve"> e alimentação de peixes na bacia do rio das mortes/</w:t>
      </w:r>
      <w:proofErr w:type="spellStart"/>
      <w:r>
        <w:rPr>
          <w:rFonts w:ascii="Times New Roman" w:hAnsi="Times New Roman" w:cs="Times New Roman"/>
          <w:bCs/>
          <w:sz w:val="24"/>
          <w:szCs w:val="24"/>
          <w:shd w:val="clear" w:color="auto" w:fill="FFFFFF"/>
        </w:rPr>
        <w:t>mt</w:t>
      </w:r>
      <w:proofErr w:type="spellEnd"/>
      <w:r>
        <w:rPr>
          <w:rFonts w:ascii="Times New Roman" w:hAnsi="Times New Roman" w:cs="Times New Roman"/>
          <w:bCs/>
          <w:sz w:val="24"/>
          <w:szCs w:val="24"/>
          <w:shd w:val="clear" w:color="auto" w:fill="FFFFFF"/>
        </w:rPr>
        <w:t xml:space="preserve"> e introdução à fisiologia de peixes para o ensino fundamental e médio</w:t>
      </w:r>
      <w:r>
        <w:rPr>
          <w:rFonts w:ascii="Times New Roman" w:hAnsi="Times New Roman" w:cs="Times New Roman"/>
          <w:sz w:val="24"/>
          <w:szCs w:val="24"/>
          <w:shd w:val="clear" w:color="auto" w:fill="FFFFFF"/>
        </w:rPr>
        <w:t>. 2013. Tese de PhD, Universidade do Estado de Mato Grosso.</w:t>
      </w:r>
    </w:p>
    <w:p w14:paraId="5058EBD5" w14:textId="77777777" w:rsidR="004E61F7" w:rsidRDefault="00000000">
      <w:pPr>
        <w:pStyle w:val="Heading4"/>
        <w:shd w:val="clear" w:color="auto" w:fill="FFFFFF"/>
        <w:spacing w:before="280" w:after="280"/>
        <w:ind w:left="426" w:hanging="426"/>
        <w:jc w:val="both"/>
        <w:rPr>
          <w:b w:val="0"/>
          <w:bCs w:val="0"/>
          <w:lang w:val="en-US"/>
        </w:rPr>
      </w:pPr>
      <w:proofErr w:type="spellStart"/>
      <w:r>
        <w:rPr>
          <w:b w:val="0"/>
          <w:i/>
        </w:rPr>
        <w:t>Casatti</w:t>
      </w:r>
      <w:proofErr w:type="spellEnd"/>
      <w:r>
        <w:rPr>
          <w:b w:val="0"/>
          <w:i/>
        </w:rPr>
        <w:t>, L. (2002) Alimentação dos peixes em um riacho do Parque Estadual Morro do Diabo, bacia do Alto Rio Paraná, sudeste do Brasil.</w:t>
      </w:r>
      <w:r>
        <w:rPr>
          <w:b w:val="0"/>
        </w:rPr>
        <w:t xml:space="preserve"> </w:t>
      </w:r>
      <w:r>
        <w:rPr>
          <w:b w:val="0"/>
          <w:lang w:val="en-US"/>
        </w:rPr>
        <w:t xml:space="preserve">Biota </w:t>
      </w:r>
      <w:proofErr w:type="spellStart"/>
      <w:r>
        <w:rPr>
          <w:b w:val="0"/>
          <w:lang w:val="en-US"/>
        </w:rPr>
        <w:t>Neotropica</w:t>
      </w:r>
      <w:proofErr w:type="spellEnd"/>
      <w:r>
        <w:rPr>
          <w:b w:val="0"/>
          <w:i/>
          <w:lang w:val="en-US"/>
        </w:rPr>
        <w:t xml:space="preserve">, 2, 1–14. </w:t>
      </w:r>
      <w:hyperlink r:id="rId13">
        <w:r>
          <w:rPr>
            <w:rStyle w:val="Hyperlink1"/>
            <w:b w:val="0"/>
            <w:bCs w:val="0"/>
            <w:i/>
            <w:lang w:val="en-US"/>
          </w:rPr>
          <w:t>https://doi.org/10.1590/S1676-06032002000200012</w:t>
        </w:r>
      </w:hyperlink>
      <w:r>
        <w:rPr>
          <w:b w:val="0"/>
          <w:bCs w:val="0"/>
          <w:i/>
          <w:lang w:val="en-US"/>
        </w:rPr>
        <w:t> </w:t>
      </w:r>
    </w:p>
    <w:p w14:paraId="7E5C1A53" w14:textId="77777777" w:rsidR="004E61F7" w:rsidRDefault="00000000">
      <w:pPr>
        <w:pStyle w:val="Heading4"/>
        <w:shd w:val="clear" w:color="auto" w:fill="FFFFFF"/>
        <w:spacing w:before="280" w:after="280"/>
        <w:ind w:left="426" w:hanging="426"/>
        <w:jc w:val="both"/>
        <w:rPr>
          <w:b w:val="0"/>
          <w:bCs w:val="0"/>
          <w:i/>
          <w:lang w:val="en-US"/>
        </w:rPr>
      </w:pPr>
      <w:proofErr w:type="spellStart"/>
      <w:r>
        <w:rPr>
          <w:b w:val="0"/>
          <w:i/>
          <w:lang w:val="en-US"/>
        </w:rPr>
        <w:t>Corrêa</w:t>
      </w:r>
      <w:proofErr w:type="spellEnd"/>
      <w:r>
        <w:rPr>
          <w:b w:val="0"/>
          <w:i/>
          <w:lang w:val="en-US"/>
        </w:rPr>
        <w:t xml:space="preserve">, C.E., Albrecht, M.P. &amp; Hahn, N.S. (2011) Patterns of niche breadth and feeding overlap of the fish fauna in the seasonal Brazilian Pantanal, Cuiabá River basin. </w:t>
      </w:r>
      <w:r>
        <w:rPr>
          <w:b w:val="0"/>
          <w:lang w:val="en-US"/>
        </w:rPr>
        <w:t xml:space="preserve">Neotropical Ichthyology, </w:t>
      </w:r>
      <w:r>
        <w:rPr>
          <w:b w:val="0"/>
          <w:i/>
          <w:lang w:val="en-US"/>
        </w:rPr>
        <w:t xml:space="preserve">9, 637–646. </w:t>
      </w:r>
      <w:hyperlink r:id="rId14">
        <w:r>
          <w:rPr>
            <w:rStyle w:val="Hyperlink1"/>
            <w:b w:val="0"/>
            <w:bCs w:val="0"/>
            <w:i/>
            <w:lang w:val="en-US"/>
          </w:rPr>
          <w:t>https://doi.org/10.1590/S1679-62252011000300017</w:t>
        </w:r>
      </w:hyperlink>
      <w:r>
        <w:rPr>
          <w:b w:val="0"/>
          <w:bCs w:val="0"/>
          <w:i/>
          <w:lang w:val="en-US"/>
        </w:rPr>
        <w:t> </w:t>
      </w:r>
    </w:p>
    <w:p w14:paraId="2E6ADB17" w14:textId="77777777" w:rsidR="004E61F7" w:rsidRDefault="00000000">
      <w:pPr>
        <w:pStyle w:val="Heading4"/>
        <w:shd w:val="clear" w:color="auto" w:fill="FFFFFF"/>
        <w:spacing w:before="280" w:after="280"/>
        <w:ind w:left="426" w:hanging="426"/>
        <w:jc w:val="both"/>
        <w:rPr>
          <w:b w:val="0"/>
          <w:bCs w:val="0"/>
          <w:i/>
          <w:lang w:val="en-US"/>
        </w:rPr>
      </w:pPr>
      <w:proofErr w:type="spellStart"/>
      <w:r>
        <w:rPr>
          <w:b w:val="0"/>
          <w:i/>
          <w:lang w:val="en-US"/>
        </w:rPr>
        <w:lastRenderedPageBreak/>
        <w:t>Dary</w:t>
      </w:r>
      <w:proofErr w:type="spellEnd"/>
      <w:r>
        <w:rPr>
          <w:b w:val="0"/>
          <w:i/>
          <w:lang w:val="en-US"/>
        </w:rPr>
        <w:t xml:space="preserve">, E.P., Ferreira, E., </w:t>
      </w:r>
      <w:proofErr w:type="spellStart"/>
      <w:r>
        <w:rPr>
          <w:b w:val="0"/>
          <w:i/>
          <w:lang w:val="en-US"/>
        </w:rPr>
        <w:t>Zuanon</w:t>
      </w:r>
      <w:proofErr w:type="spellEnd"/>
      <w:r>
        <w:rPr>
          <w:b w:val="0"/>
          <w:i/>
          <w:lang w:val="en-US"/>
        </w:rPr>
        <w:t xml:space="preserve">, J. &amp; </w:t>
      </w:r>
      <w:proofErr w:type="spellStart"/>
      <w:r>
        <w:rPr>
          <w:b w:val="0"/>
          <w:i/>
          <w:lang w:val="en-US"/>
        </w:rPr>
        <w:t>Röpke</w:t>
      </w:r>
      <w:proofErr w:type="spellEnd"/>
      <w:r>
        <w:rPr>
          <w:b w:val="0"/>
          <w:i/>
          <w:lang w:val="en-US"/>
        </w:rPr>
        <w:t xml:space="preserve">, C.P. (2017) Diet and trophic structure of the fish assemblage in the mid-course of the </w:t>
      </w:r>
      <w:proofErr w:type="spellStart"/>
      <w:r>
        <w:rPr>
          <w:b w:val="0"/>
          <w:i/>
          <w:lang w:val="en-US"/>
        </w:rPr>
        <w:t>Teles</w:t>
      </w:r>
      <w:proofErr w:type="spellEnd"/>
      <w:r>
        <w:rPr>
          <w:b w:val="0"/>
          <w:i/>
          <w:lang w:val="en-US"/>
        </w:rPr>
        <w:t xml:space="preserve"> Pires river, </w:t>
      </w:r>
      <w:proofErr w:type="spellStart"/>
      <w:r>
        <w:rPr>
          <w:b w:val="0"/>
          <w:i/>
          <w:lang w:val="en-US"/>
        </w:rPr>
        <w:t>Tapajós</w:t>
      </w:r>
      <w:proofErr w:type="spellEnd"/>
      <w:r>
        <w:rPr>
          <w:b w:val="0"/>
          <w:i/>
          <w:lang w:val="en-US"/>
        </w:rPr>
        <w:t xml:space="preserve"> river basin, Brazil. </w:t>
      </w:r>
      <w:r>
        <w:rPr>
          <w:b w:val="0"/>
          <w:lang w:val="en-US"/>
        </w:rPr>
        <w:t xml:space="preserve">Neotropical Ichthyology, </w:t>
      </w:r>
      <w:r>
        <w:rPr>
          <w:b w:val="0"/>
          <w:i/>
          <w:lang w:val="en-US"/>
        </w:rPr>
        <w:t xml:space="preserve">15, 1–14. </w:t>
      </w:r>
      <w:hyperlink r:id="rId15">
        <w:r>
          <w:rPr>
            <w:rStyle w:val="Hyperlink1"/>
            <w:b w:val="0"/>
            <w:bCs w:val="0"/>
            <w:i/>
            <w:lang w:val="en-US"/>
          </w:rPr>
          <w:t>https://doi.org/10.1590/1982-0224-20160173</w:t>
        </w:r>
      </w:hyperlink>
      <w:r>
        <w:rPr>
          <w:b w:val="0"/>
          <w:bCs w:val="0"/>
          <w:i/>
          <w:lang w:val="en-US"/>
        </w:rPr>
        <w:t> </w:t>
      </w:r>
    </w:p>
    <w:p w14:paraId="5463BB46" w14:textId="77777777" w:rsidR="004E61F7" w:rsidRDefault="00000000">
      <w:pPr>
        <w:pStyle w:val="Heading4"/>
        <w:shd w:val="clear" w:color="auto" w:fill="FFFFFF"/>
        <w:spacing w:before="280" w:after="280"/>
        <w:ind w:left="426" w:hanging="426"/>
        <w:jc w:val="both"/>
        <w:rPr>
          <w:b w:val="0"/>
          <w:bCs w:val="0"/>
          <w:i/>
          <w:lang w:val="en-US"/>
        </w:rPr>
      </w:pPr>
      <w:proofErr w:type="spellStart"/>
      <w:r>
        <w:rPr>
          <w:b w:val="0"/>
          <w:i/>
          <w:lang w:val="en-US"/>
        </w:rPr>
        <w:t>Delariva</w:t>
      </w:r>
      <w:proofErr w:type="spellEnd"/>
      <w:r>
        <w:rPr>
          <w:b w:val="0"/>
          <w:i/>
          <w:lang w:val="en-US"/>
        </w:rPr>
        <w:t xml:space="preserve">, R.L., Hahn, N.S. &amp; </w:t>
      </w:r>
      <w:proofErr w:type="spellStart"/>
      <w:r>
        <w:rPr>
          <w:b w:val="0"/>
          <w:i/>
          <w:lang w:val="en-US"/>
        </w:rPr>
        <w:t>Kashiwaqui</w:t>
      </w:r>
      <w:proofErr w:type="spellEnd"/>
      <w:r>
        <w:rPr>
          <w:b w:val="0"/>
          <w:i/>
          <w:lang w:val="en-US"/>
        </w:rPr>
        <w:t xml:space="preserve">, E.A.L. (2013) Diet and trophic structure of the fish fauna in a subtropical ecosystem: Impoundment effects. </w:t>
      </w:r>
      <w:r>
        <w:rPr>
          <w:b w:val="0"/>
          <w:lang w:val="en-US"/>
        </w:rPr>
        <w:t xml:space="preserve">Neotropical Ichthyology, </w:t>
      </w:r>
      <w:r>
        <w:rPr>
          <w:b w:val="0"/>
          <w:i/>
          <w:lang w:val="en-US"/>
        </w:rPr>
        <w:t xml:space="preserve">11, 891–904. </w:t>
      </w:r>
      <w:hyperlink r:id="rId16">
        <w:r>
          <w:rPr>
            <w:rStyle w:val="Hyperlink1"/>
            <w:b w:val="0"/>
            <w:bCs w:val="0"/>
            <w:i/>
            <w:lang w:val="en-US"/>
          </w:rPr>
          <w:t>https://doi.org/10.1590/S1679-62252013000400017</w:t>
        </w:r>
      </w:hyperlink>
      <w:r>
        <w:rPr>
          <w:b w:val="0"/>
          <w:bCs w:val="0"/>
          <w:lang w:val="en-US"/>
        </w:rPr>
        <w:t> </w:t>
      </w:r>
    </w:p>
    <w:p w14:paraId="111455EF" w14:textId="77777777" w:rsidR="004E61F7" w:rsidRDefault="00000000">
      <w:pPr>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Duarte, C., </w:t>
      </w:r>
      <w:proofErr w:type="spellStart"/>
      <w:r>
        <w:rPr>
          <w:rFonts w:ascii="Times New Roman" w:hAnsi="Times New Roman" w:cs="Times New Roman"/>
          <w:sz w:val="24"/>
          <w:szCs w:val="24"/>
          <w:lang w:val="en-US"/>
        </w:rPr>
        <w:t>Magurran</w:t>
      </w:r>
      <w:proofErr w:type="spellEnd"/>
      <w:r>
        <w:rPr>
          <w:rFonts w:ascii="Times New Roman" w:hAnsi="Times New Roman" w:cs="Times New Roman"/>
          <w:sz w:val="24"/>
          <w:szCs w:val="24"/>
          <w:lang w:val="en-US"/>
        </w:rPr>
        <w:t xml:space="preserve">, A.E., </w:t>
      </w:r>
      <w:proofErr w:type="spellStart"/>
      <w:r>
        <w:rPr>
          <w:rFonts w:ascii="Times New Roman" w:hAnsi="Times New Roman" w:cs="Times New Roman"/>
          <w:sz w:val="24"/>
          <w:szCs w:val="24"/>
          <w:lang w:val="en-US"/>
        </w:rPr>
        <w:t>Zuanon</w:t>
      </w:r>
      <w:proofErr w:type="spellEnd"/>
      <w:r>
        <w:rPr>
          <w:rFonts w:ascii="Times New Roman" w:hAnsi="Times New Roman" w:cs="Times New Roman"/>
          <w:sz w:val="24"/>
          <w:szCs w:val="24"/>
          <w:lang w:val="en-US"/>
        </w:rPr>
        <w:t xml:space="preserve">, J. &amp; Deus, C.P. (2019) Trophic ecology of benthic fish assemblages in a lowland river in the Brazilian Amazon. </w:t>
      </w:r>
      <w:r>
        <w:rPr>
          <w:rFonts w:ascii="Times New Roman" w:hAnsi="Times New Roman" w:cs="Times New Roman"/>
          <w:i/>
          <w:iCs/>
          <w:sz w:val="24"/>
          <w:szCs w:val="24"/>
          <w:lang w:val="en-US"/>
        </w:rPr>
        <w:t>Aquatic Ecology</w:t>
      </w: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53</w:t>
      </w:r>
      <w:r>
        <w:rPr>
          <w:rFonts w:ascii="Times New Roman" w:hAnsi="Times New Roman" w:cs="Times New Roman"/>
          <w:sz w:val="24"/>
          <w:szCs w:val="24"/>
          <w:lang w:val="en-US"/>
        </w:rPr>
        <w:t xml:space="preserve">, 707–718. </w:t>
      </w:r>
      <w:hyperlink r:id="rId17">
        <w:r>
          <w:rPr>
            <w:rStyle w:val="Hyperlink1"/>
            <w:rFonts w:ascii="Times New Roman" w:hAnsi="Times New Roman" w:cs="Times New Roman"/>
            <w:sz w:val="24"/>
            <w:szCs w:val="24"/>
            <w:lang w:val="en-US"/>
          </w:rPr>
          <w:t>https://doi.org/</w:t>
        </w:r>
        <w:r>
          <w:rPr>
            <w:rStyle w:val="Hyperlink1"/>
            <w:rFonts w:ascii="Times New Roman" w:hAnsi="Times New Roman" w:cs="Times New Roman"/>
            <w:sz w:val="24"/>
            <w:szCs w:val="24"/>
            <w:shd w:val="clear" w:color="auto" w:fill="FFFFFF"/>
            <w:lang w:val="en-US"/>
          </w:rPr>
          <w:t>10.1007/s10452-019-09720-5</w:t>
        </w:r>
      </w:hyperlink>
    </w:p>
    <w:p w14:paraId="54315BB5" w14:textId="77777777" w:rsidR="004E61F7" w:rsidRDefault="00000000">
      <w:pPr>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Esteves, K.E., Lobo, A.V.P. &amp; Faria, M.D.R. (2008) Trophic structure of a fish community along environmental gradients of a subtropical river (</w:t>
      </w:r>
      <w:proofErr w:type="spellStart"/>
      <w:r>
        <w:rPr>
          <w:rFonts w:ascii="Times New Roman" w:hAnsi="Times New Roman" w:cs="Times New Roman"/>
          <w:sz w:val="24"/>
          <w:szCs w:val="24"/>
          <w:lang w:val="en-US"/>
        </w:rPr>
        <w:t>Paraitinga</w:t>
      </w:r>
      <w:proofErr w:type="spellEnd"/>
      <w:r>
        <w:rPr>
          <w:rFonts w:ascii="Times New Roman" w:hAnsi="Times New Roman" w:cs="Times New Roman"/>
          <w:sz w:val="24"/>
          <w:szCs w:val="24"/>
          <w:lang w:val="en-US"/>
        </w:rPr>
        <w:t xml:space="preserve"> River, Upper </w:t>
      </w:r>
      <w:proofErr w:type="spellStart"/>
      <w:r>
        <w:rPr>
          <w:rFonts w:ascii="Times New Roman" w:hAnsi="Times New Roman" w:cs="Times New Roman"/>
          <w:sz w:val="24"/>
          <w:szCs w:val="24"/>
          <w:lang w:val="en-US"/>
        </w:rPr>
        <w:t>Tietê</w:t>
      </w:r>
      <w:proofErr w:type="spellEnd"/>
      <w:r>
        <w:rPr>
          <w:rFonts w:ascii="Times New Roman" w:hAnsi="Times New Roman" w:cs="Times New Roman"/>
          <w:sz w:val="24"/>
          <w:szCs w:val="24"/>
          <w:lang w:val="en-US"/>
        </w:rPr>
        <w:t xml:space="preserve"> River Basin, Brazil). </w:t>
      </w:r>
      <w:proofErr w:type="spellStart"/>
      <w:r>
        <w:rPr>
          <w:rFonts w:ascii="Times New Roman" w:hAnsi="Times New Roman" w:cs="Times New Roman"/>
          <w:i/>
          <w:iCs/>
          <w:sz w:val="24"/>
          <w:szCs w:val="24"/>
          <w:lang w:val="en-US"/>
        </w:rPr>
        <w:t>Hydrobiologia</w:t>
      </w:r>
      <w:proofErr w:type="spellEnd"/>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598</w:t>
      </w:r>
      <w:r>
        <w:rPr>
          <w:rFonts w:ascii="Times New Roman" w:hAnsi="Times New Roman" w:cs="Times New Roman"/>
          <w:sz w:val="24"/>
          <w:szCs w:val="24"/>
          <w:lang w:val="en-US"/>
        </w:rPr>
        <w:t xml:space="preserve">, 373–387. </w:t>
      </w:r>
      <w:r>
        <w:rPr>
          <w:rFonts w:ascii="Times New Roman" w:hAnsi="Times New Roman" w:cs="Times New Roman"/>
          <w:sz w:val="24"/>
          <w:szCs w:val="24"/>
          <w:shd w:val="clear" w:color="auto" w:fill="FCFCFC"/>
          <w:lang w:val="en-US"/>
        </w:rPr>
        <w:t>https://doi.org/10.1007/s10750-007-9172-4</w:t>
      </w:r>
    </w:p>
    <w:p w14:paraId="04981D34" w14:textId="77777777" w:rsidR="004E61F7" w:rsidRDefault="00000000">
      <w:pPr>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Esteves, K.E. &amp; </w:t>
      </w:r>
      <w:proofErr w:type="spellStart"/>
      <w:r>
        <w:rPr>
          <w:rFonts w:ascii="Times New Roman" w:hAnsi="Times New Roman" w:cs="Times New Roman"/>
          <w:sz w:val="24"/>
          <w:szCs w:val="24"/>
          <w:lang w:val="en-US"/>
        </w:rPr>
        <w:t>Lobon-Cervia</w:t>
      </w:r>
      <w:proofErr w:type="spellEnd"/>
      <w:r>
        <w:rPr>
          <w:rFonts w:ascii="Times New Roman" w:hAnsi="Times New Roman" w:cs="Times New Roman"/>
          <w:sz w:val="24"/>
          <w:szCs w:val="24"/>
          <w:lang w:val="en-US"/>
        </w:rPr>
        <w:t xml:space="preserve">, J. (2001) Composition and trophic structure of a fish community of a clear water Atlantic rainforest stream in southeastern Brazil. </w:t>
      </w:r>
      <w:r>
        <w:rPr>
          <w:rFonts w:ascii="Times New Roman" w:hAnsi="Times New Roman" w:cs="Times New Roman"/>
          <w:i/>
          <w:iCs/>
          <w:sz w:val="24"/>
          <w:szCs w:val="24"/>
          <w:lang w:val="en-US"/>
        </w:rPr>
        <w:t>Environmental Biology of Fishes</w:t>
      </w: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62</w:t>
      </w:r>
      <w:r>
        <w:rPr>
          <w:rFonts w:ascii="Times New Roman" w:hAnsi="Times New Roman" w:cs="Times New Roman"/>
          <w:sz w:val="24"/>
          <w:szCs w:val="24"/>
          <w:lang w:val="en-US"/>
        </w:rPr>
        <w:t xml:space="preserve">, 429–440. </w:t>
      </w:r>
      <w:hyperlink r:id="rId18">
        <w:r>
          <w:rPr>
            <w:rStyle w:val="Hyperlink1"/>
            <w:rFonts w:ascii="Times New Roman" w:hAnsi="Times New Roman" w:cs="Times New Roman"/>
            <w:sz w:val="24"/>
            <w:szCs w:val="24"/>
            <w:shd w:val="clear" w:color="auto" w:fill="FCFCFC"/>
            <w:lang w:val="en-US"/>
          </w:rPr>
          <w:t>https://doi.org/10.1023/A:1012249313341</w:t>
        </w:r>
      </w:hyperlink>
    </w:p>
    <w:p w14:paraId="5AA4FD53" w14:textId="77777777" w:rsidR="004E61F7" w:rsidRDefault="00000000">
      <w:pPr>
        <w:ind w:left="426" w:hanging="426"/>
        <w:jc w:val="both"/>
        <w:rPr>
          <w:rFonts w:ascii="Times New Roman" w:hAnsi="Times New Roman" w:cs="Times New Roman"/>
          <w:sz w:val="24"/>
          <w:szCs w:val="24"/>
          <w:lang w:val="pt-PT"/>
        </w:rPr>
      </w:pPr>
      <w:r>
        <w:rPr>
          <w:rFonts w:ascii="Times New Roman" w:hAnsi="Times New Roman" w:cs="Times New Roman"/>
          <w:sz w:val="24"/>
          <w:szCs w:val="24"/>
          <w:shd w:val="clear" w:color="auto" w:fill="FFFFFF"/>
          <w:lang w:val="en-US"/>
        </w:rPr>
        <w:t xml:space="preserve">Fuentes, C. A. F. (2011). </w:t>
      </w:r>
      <w:r>
        <w:rPr>
          <w:rFonts w:ascii="Times New Roman" w:hAnsi="Times New Roman" w:cs="Times New Roman"/>
          <w:sz w:val="24"/>
          <w:szCs w:val="24"/>
          <w:shd w:val="clear" w:color="auto" w:fill="FFFFFF"/>
        </w:rPr>
        <w:t xml:space="preserve">Estrutura </w:t>
      </w:r>
      <w:proofErr w:type="spellStart"/>
      <w:r>
        <w:rPr>
          <w:rFonts w:ascii="Times New Roman" w:hAnsi="Times New Roman" w:cs="Times New Roman"/>
          <w:sz w:val="24"/>
          <w:szCs w:val="24"/>
          <w:shd w:val="clear" w:color="auto" w:fill="FFFFFF"/>
        </w:rPr>
        <w:t>ecomorfológica</w:t>
      </w:r>
      <w:proofErr w:type="spellEnd"/>
      <w:r>
        <w:rPr>
          <w:rFonts w:ascii="Times New Roman" w:hAnsi="Times New Roman" w:cs="Times New Roman"/>
          <w:sz w:val="24"/>
          <w:szCs w:val="24"/>
          <w:shd w:val="clear" w:color="auto" w:fill="FFFFFF"/>
        </w:rPr>
        <w:t xml:space="preserve"> e trófica de peixes de riachos: comparação entre ambientes com diferentes graus de conservação e entre bacias hidrográficas. </w:t>
      </w:r>
      <w:proofErr w:type="spellStart"/>
      <w:r>
        <w:rPr>
          <w:rFonts w:ascii="Times New Roman" w:hAnsi="Times New Roman" w:cs="Times New Roman"/>
          <w:sz w:val="24"/>
          <w:szCs w:val="24"/>
          <w:shd w:val="clear" w:color="auto" w:fill="FFFFFF"/>
        </w:rPr>
        <w:t>Master's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thesis</w:t>
      </w:r>
      <w:proofErr w:type="spellEnd"/>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Universidade Estadual Paulista “Júlio de Mesquita Filho”.</w:t>
      </w:r>
    </w:p>
    <w:p w14:paraId="06974427" w14:textId="77777777" w:rsidR="004E61F7" w:rsidRDefault="00000000">
      <w:pPr>
        <w:ind w:left="426" w:hanging="426"/>
        <w:jc w:val="both"/>
        <w:rPr>
          <w:rFonts w:ascii="Times New Roman" w:hAnsi="Times New Roman" w:cs="Times New Roman"/>
          <w:sz w:val="24"/>
          <w:szCs w:val="24"/>
        </w:rPr>
      </w:pPr>
      <w:r>
        <w:rPr>
          <w:rFonts w:ascii="Times New Roman" w:hAnsi="Times New Roman" w:cs="Times New Roman"/>
          <w:sz w:val="24"/>
          <w:szCs w:val="24"/>
        </w:rPr>
        <w:t xml:space="preserve">Gandini, C. V, Boratto, I.A., Fagundes, D.C. &amp; Pompeu, P.S. (2012) Estudo da alimentação dos peixes no rio Grande à jusante da usina hidrelétrica de </w:t>
      </w:r>
      <w:proofErr w:type="gramStart"/>
      <w:r>
        <w:rPr>
          <w:rFonts w:ascii="Times New Roman" w:hAnsi="Times New Roman" w:cs="Times New Roman"/>
          <w:sz w:val="24"/>
          <w:szCs w:val="24"/>
        </w:rPr>
        <w:t>Itutinga ,</w:t>
      </w:r>
      <w:proofErr w:type="gramEnd"/>
      <w:r>
        <w:rPr>
          <w:rFonts w:ascii="Times New Roman" w:hAnsi="Times New Roman" w:cs="Times New Roman"/>
          <w:sz w:val="24"/>
          <w:szCs w:val="24"/>
        </w:rPr>
        <w:t xml:space="preserve"> Minas Gerais , Brasil. </w:t>
      </w:r>
      <w:r>
        <w:rPr>
          <w:rFonts w:ascii="Times New Roman" w:hAnsi="Times New Roman" w:cs="Times New Roman"/>
          <w:b/>
          <w:bCs/>
          <w:sz w:val="24"/>
          <w:szCs w:val="24"/>
        </w:rPr>
        <w:t>102</w:t>
      </w:r>
      <w:r>
        <w:rPr>
          <w:rFonts w:ascii="Times New Roman" w:hAnsi="Times New Roman" w:cs="Times New Roman"/>
          <w:sz w:val="24"/>
          <w:szCs w:val="24"/>
        </w:rPr>
        <w:t>, 56–61.</w:t>
      </w:r>
    </w:p>
    <w:p w14:paraId="741E4E54" w14:textId="77777777" w:rsidR="004E61F7" w:rsidRDefault="00000000">
      <w:pPr>
        <w:ind w:left="426" w:hanging="426"/>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rPr>
        <w:t xml:space="preserve">Garcia, T. D. </w:t>
      </w:r>
      <w:proofErr w:type="spellStart"/>
      <w:r>
        <w:rPr>
          <w:rFonts w:ascii="Times New Roman" w:hAnsi="Times New Roman" w:cs="Times New Roman"/>
          <w:sz w:val="24"/>
          <w:szCs w:val="24"/>
          <w:shd w:val="clear" w:color="auto" w:fill="FFFFFF"/>
        </w:rPr>
        <w:t>Ecomorfologia</w:t>
      </w:r>
      <w:proofErr w:type="spellEnd"/>
      <w:r>
        <w:rPr>
          <w:rFonts w:ascii="Times New Roman" w:hAnsi="Times New Roman" w:cs="Times New Roman"/>
          <w:sz w:val="24"/>
          <w:szCs w:val="24"/>
          <w:shd w:val="clear" w:color="auto" w:fill="FFFFFF"/>
        </w:rPr>
        <w:t xml:space="preserve"> e dieta como ferramentas ecológicas para análises da influência das condições ambientais nas assembleias de peixes de riachos neotropicais. </w:t>
      </w:r>
      <w:r>
        <w:rPr>
          <w:rFonts w:ascii="Times New Roman" w:hAnsi="Times New Roman" w:cs="Times New Roman"/>
          <w:sz w:val="24"/>
          <w:szCs w:val="24"/>
          <w:shd w:val="clear" w:color="auto" w:fill="FFFFFF"/>
          <w:lang w:val="en-US"/>
        </w:rPr>
        <w:t xml:space="preserve">Master's thesis, </w:t>
      </w:r>
      <w:proofErr w:type="spellStart"/>
      <w:r>
        <w:rPr>
          <w:rFonts w:ascii="Times New Roman" w:hAnsi="Times New Roman" w:cs="Times New Roman"/>
          <w:sz w:val="24"/>
          <w:szCs w:val="24"/>
          <w:lang w:val="en-US"/>
        </w:rPr>
        <w:t>Universidade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Estadual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Maringá</w:t>
      </w:r>
      <w:proofErr w:type="spellEnd"/>
      <w:r>
        <w:rPr>
          <w:rFonts w:ascii="Times New Roman" w:hAnsi="Times New Roman" w:cs="Times New Roman"/>
          <w:sz w:val="24"/>
          <w:szCs w:val="24"/>
          <w:lang w:val="en-US"/>
        </w:rPr>
        <w:t>.</w:t>
      </w:r>
    </w:p>
    <w:p w14:paraId="49AFD544" w14:textId="77777777" w:rsidR="004E61F7" w:rsidRDefault="00000000">
      <w:pPr>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Gonçalves, S., </w:t>
      </w:r>
      <w:proofErr w:type="spellStart"/>
      <w:r>
        <w:rPr>
          <w:rFonts w:ascii="Times New Roman" w:hAnsi="Times New Roman" w:cs="Times New Roman"/>
          <w:sz w:val="24"/>
          <w:szCs w:val="24"/>
          <w:lang w:val="en-US"/>
        </w:rPr>
        <w:t>Manoel</w:t>
      </w:r>
      <w:proofErr w:type="spellEnd"/>
      <w:r>
        <w:rPr>
          <w:rFonts w:ascii="Times New Roman" w:hAnsi="Times New Roman" w:cs="Times New Roman"/>
          <w:sz w:val="24"/>
          <w:szCs w:val="24"/>
          <w:lang w:val="en-US"/>
        </w:rPr>
        <w:t xml:space="preserve">, F., Braga, D.S. &amp; </w:t>
      </w:r>
      <w:proofErr w:type="spellStart"/>
      <w:r>
        <w:rPr>
          <w:rFonts w:ascii="Times New Roman" w:hAnsi="Times New Roman" w:cs="Times New Roman"/>
          <w:sz w:val="24"/>
          <w:szCs w:val="24"/>
          <w:lang w:val="en-US"/>
        </w:rPr>
        <w:t>Casatti</w:t>
      </w:r>
      <w:proofErr w:type="spellEnd"/>
      <w:r>
        <w:rPr>
          <w:rFonts w:ascii="Times New Roman" w:hAnsi="Times New Roman" w:cs="Times New Roman"/>
          <w:sz w:val="24"/>
          <w:szCs w:val="24"/>
          <w:lang w:val="en-US"/>
        </w:rPr>
        <w:t>, L. (2018) Trophic structure of coastal freshwater stream fishes from an Atlantic rainforest: evidence of the importance of protected and forest-covered areas to fish diet. 933–948.</w:t>
      </w:r>
    </w:p>
    <w:p w14:paraId="799568FE" w14:textId="77777777" w:rsidR="004E61F7" w:rsidRDefault="00000000">
      <w:pPr>
        <w:ind w:left="426" w:hanging="426"/>
        <w:jc w:val="both"/>
        <w:rPr>
          <w:rFonts w:ascii="Times New Roman" w:hAnsi="Times New Roman" w:cs="Times New Roman"/>
          <w:sz w:val="24"/>
          <w:szCs w:val="24"/>
          <w:lang w:val="pt-PT"/>
        </w:rPr>
      </w:pPr>
      <w:proofErr w:type="spellStart"/>
      <w:r>
        <w:rPr>
          <w:rFonts w:ascii="Times New Roman" w:hAnsi="Times New Roman" w:cs="Times New Roman"/>
          <w:sz w:val="24"/>
          <w:szCs w:val="24"/>
          <w:lang w:val="en-US"/>
        </w:rPr>
        <w:t>Leite</w:t>
      </w:r>
      <w:proofErr w:type="spellEnd"/>
      <w:r>
        <w:rPr>
          <w:rFonts w:ascii="Times New Roman" w:hAnsi="Times New Roman" w:cs="Times New Roman"/>
          <w:sz w:val="24"/>
          <w:szCs w:val="24"/>
          <w:lang w:val="en-US"/>
        </w:rPr>
        <w:t xml:space="preserve">, G.F.M., Silva, F.T.C., Gonçalves, J.F.J. &amp; Salles, P. (2015) Effects of conservation status of the riparian vegetation on fish assemblage structure in neotropical headwater streams. </w:t>
      </w:r>
      <w:proofErr w:type="spellStart"/>
      <w:r>
        <w:rPr>
          <w:rFonts w:ascii="Times New Roman" w:hAnsi="Times New Roman" w:cs="Times New Roman"/>
          <w:i/>
          <w:iCs/>
          <w:sz w:val="24"/>
          <w:szCs w:val="24"/>
        </w:rPr>
        <w:t>Hydrobiologia</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762</w:t>
      </w:r>
      <w:r>
        <w:rPr>
          <w:rFonts w:ascii="Times New Roman" w:hAnsi="Times New Roman" w:cs="Times New Roman"/>
          <w:sz w:val="24"/>
          <w:szCs w:val="24"/>
        </w:rPr>
        <w:t>, 223–238.</w:t>
      </w:r>
    </w:p>
    <w:p w14:paraId="73E9C990" w14:textId="77777777" w:rsidR="004E61F7" w:rsidRDefault="00000000">
      <w:pPr>
        <w:ind w:left="426" w:hanging="426"/>
        <w:jc w:val="both"/>
        <w:rPr>
          <w:rFonts w:ascii="Times New Roman" w:hAnsi="Times New Roman" w:cs="Times New Roman"/>
          <w:sz w:val="24"/>
          <w:szCs w:val="24"/>
        </w:rPr>
      </w:pPr>
      <w:r>
        <w:rPr>
          <w:rFonts w:ascii="Times New Roman" w:hAnsi="Times New Roman" w:cs="Times New Roman"/>
          <w:sz w:val="24"/>
          <w:szCs w:val="24"/>
        </w:rPr>
        <w:t xml:space="preserve">Lopes, E.N., Abelha, M.C.F., Batista-Silva, V.F., </w:t>
      </w:r>
      <w:proofErr w:type="spellStart"/>
      <w:r>
        <w:rPr>
          <w:rFonts w:ascii="Times New Roman" w:hAnsi="Times New Roman" w:cs="Times New Roman"/>
          <w:sz w:val="24"/>
          <w:szCs w:val="24"/>
        </w:rPr>
        <w:t>Kashiwaqui</w:t>
      </w:r>
      <w:proofErr w:type="spellEnd"/>
      <w:r>
        <w:rPr>
          <w:rFonts w:ascii="Times New Roman" w:hAnsi="Times New Roman" w:cs="Times New Roman"/>
          <w:sz w:val="24"/>
          <w:szCs w:val="24"/>
        </w:rPr>
        <w:t xml:space="preserve">, E.A.L. &amp; </w:t>
      </w:r>
      <w:proofErr w:type="spellStart"/>
      <w:r>
        <w:rPr>
          <w:rFonts w:ascii="Times New Roman" w:hAnsi="Times New Roman" w:cs="Times New Roman"/>
          <w:sz w:val="24"/>
          <w:szCs w:val="24"/>
        </w:rPr>
        <w:t>Bailly</w:t>
      </w:r>
      <w:proofErr w:type="spellEnd"/>
      <w:r>
        <w:rPr>
          <w:rFonts w:ascii="Times New Roman" w:hAnsi="Times New Roman" w:cs="Times New Roman"/>
          <w:sz w:val="24"/>
          <w:szCs w:val="24"/>
        </w:rPr>
        <w:t xml:space="preserve">, D. (2016) Estrutura trófica de peixes em riacho de primeira ordem da bacia do rio </w:t>
      </w:r>
      <w:proofErr w:type="spellStart"/>
      <w:r>
        <w:rPr>
          <w:rFonts w:ascii="Times New Roman" w:hAnsi="Times New Roman" w:cs="Times New Roman"/>
          <w:sz w:val="24"/>
          <w:szCs w:val="24"/>
        </w:rPr>
        <w:t>iguatemi</w:t>
      </w:r>
      <w:proofErr w:type="spellEnd"/>
      <w:r>
        <w:rPr>
          <w:rFonts w:ascii="Times New Roman" w:hAnsi="Times New Roman" w:cs="Times New Roman"/>
          <w:sz w:val="24"/>
          <w:szCs w:val="24"/>
        </w:rPr>
        <w:t xml:space="preserve">, alto rio Paraná, Brasil. </w:t>
      </w:r>
      <w:r>
        <w:rPr>
          <w:rFonts w:ascii="Times New Roman" w:hAnsi="Times New Roman" w:cs="Times New Roman"/>
          <w:i/>
          <w:iCs/>
          <w:sz w:val="24"/>
          <w:szCs w:val="24"/>
        </w:rPr>
        <w:t xml:space="preserve">Acta </w:t>
      </w:r>
      <w:proofErr w:type="spellStart"/>
      <w:r>
        <w:rPr>
          <w:rFonts w:ascii="Times New Roman" w:hAnsi="Times New Roman" w:cs="Times New Roman"/>
          <w:i/>
          <w:iCs/>
          <w:sz w:val="24"/>
          <w:szCs w:val="24"/>
        </w:rPr>
        <w:t>Scientiarum</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Biological</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Sciences</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38</w:t>
      </w:r>
      <w:r>
        <w:rPr>
          <w:rFonts w:ascii="Times New Roman" w:hAnsi="Times New Roman" w:cs="Times New Roman"/>
          <w:sz w:val="24"/>
          <w:szCs w:val="24"/>
        </w:rPr>
        <w:t>, 429–437.</w:t>
      </w:r>
    </w:p>
    <w:p w14:paraId="6AE68BBA" w14:textId="77777777" w:rsidR="004E61F7" w:rsidRDefault="00000000">
      <w:pPr>
        <w:ind w:left="426" w:hanging="426"/>
        <w:jc w:val="both"/>
        <w:rPr>
          <w:rFonts w:ascii="Times New Roman" w:hAnsi="Times New Roman" w:cs="Times New Roman"/>
          <w:sz w:val="24"/>
          <w:szCs w:val="24"/>
        </w:rPr>
      </w:pPr>
      <w:r>
        <w:rPr>
          <w:rFonts w:ascii="Times New Roman" w:hAnsi="Times New Roman" w:cs="Times New Roman"/>
          <w:sz w:val="24"/>
          <w:szCs w:val="24"/>
        </w:rPr>
        <w:t xml:space="preserve">Luiz, E.A., Agostinho, A.A., Gomes, L.C. &amp; Hahn, N.S. (1998) Ecologia trófica de peixes em dois riachos da bacia do rio paraná. </w:t>
      </w:r>
      <w:r>
        <w:rPr>
          <w:rFonts w:ascii="Times New Roman" w:hAnsi="Times New Roman" w:cs="Times New Roman"/>
          <w:i/>
          <w:iCs/>
          <w:sz w:val="24"/>
          <w:szCs w:val="24"/>
        </w:rPr>
        <w:t xml:space="preserve">Rev. Brasil. </w:t>
      </w:r>
      <w:proofErr w:type="spellStart"/>
      <w:r>
        <w:rPr>
          <w:rFonts w:ascii="Times New Roman" w:hAnsi="Times New Roman" w:cs="Times New Roman"/>
          <w:i/>
          <w:iCs/>
          <w:sz w:val="24"/>
          <w:szCs w:val="24"/>
        </w:rPr>
        <w:t>Biol</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58</w:t>
      </w:r>
      <w:r>
        <w:rPr>
          <w:rFonts w:ascii="Times New Roman" w:hAnsi="Times New Roman" w:cs="Times New Roman"/>
          <w:sz w:val="24"/>
          <w:szCs w:val="24"/>
        </w:rPr>
        <w:t>, 273–285.</w:t>
      </w:r>
    </w:p>
    <w:p w14:paraId="298B467F" w14:textId="77777777" w:rsidR="004E61F7" w:rsidRDefault="00000000">
      <w:pPr>
        <w:ind w:left="426" w:hanging="426"/>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Machado, D. F. </w:t>
      </w:r>
      <w:r>
        <w:rPr>
          <w:rFonts w:ascii="Times New Roman" w:hAnsi="Times New Roman" w:cs="Times New Roman"/>
          <w:iCs/>
          <w:sz w:val="24"/>
          <w:szCs w:val="24"/>
          <w:shd w:val="clear" w:color="auto" w:fill="FFFFFF"/>
        </w:rPr>
        <w:t>Aspectos da conservação sobre a reprodução de peixes de riachos na Reserva Biológica de Sooretama (Sooretama-ES)</w:t>
      </w:r>
      <w:r>
        <w:rPr>
          <w:rFonts w:ascii="Times New Roman" w:hAnsi="Times New Roman" w:cs="Times New Roman"/>
          <w:sz w:val="24"/>
          <w:szCs w:val="24"/>
          <w:shd w:val="clear" w:color="auto" w:fill="FFFFFF"/>
        </w:rPr>
        <w:t>. </w:t>
      </w:r>
      <w:proofErr w:type="spellStart"/>
      <w:r>
        <w:rPr>
          <w:rFonts w:ascii="Times New Roman" w:hAnsi="Times New Roman" w:cs="Times New Roman"/>
          <w:sz w:val="24"/>
          <w:szCs w:val="24"/>
          <w:shd w:val="clear" w:color="auto" w:fill="FFFFFF"/>
        </w:rPr>
        <w:t>Master's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thesis</w:t>
      </w:r>
      <w:proofErr w:type="spellEnd"/>
      <w:r>
        <w:rPr>
          <w:rFonts w:ascii="Times New Roman" w:hAnsi="Times New Roman" w:cs="Times New Roman"/>
          <w:sz w:val="24"/>
          <w:szCs w:val="24"/>
          <w:shd w:val="clear" w:color="auto" w:fill="FFFFFF"/>
        </w:rPr>
        <w:t>, Universidade Federal do Espírito Santo.</w:t>
      </w:r>
    </w:p>
    <w:p w14:paraId="5F1C4D94" w14:textId="77777777" w:rsidR="004E61F7" w:rsidRDefault="00000000">
      <w:pPr>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Mazzoni, R., Moraes, M., Rezende, C.F. &amp; Miranda, J.C. (2010) Alimentação e padrões </w:t>
      </w:r>
      <w:proofErr w:type="spellStart"/>
      <w:r>
        <w:rPr>
          <w:rFonts w:ascii="Times New Roman" w:hAnsi="Times New Roman" w:cs="Times New Roman"/>
          <w:sz w:val="24"/>
          <w:szCs w:val="24"/>
        </w:rPr>
        <w:t>ecomorfológicos</w:t>
      </w:r>
      <w:proofErr w:type="spellEnd"/>
      <w:r>
        <w:rPr>
          <w:rFonts w:ascii="Times New Roman" w:hAnsi="Times New Roman" w:cs="Times New Roman"/>
          <w:sz w:val="24"/>
          <w:szCs w:val="24"/>
        </w:rPr>
        <w:t xml:space="preserve"> das espécies de peixes de riacho do alto rio Tocantins, Goiás, Brasil. </w:t>
      </w:r>
      <w:proofErr w:type="spellStart"/>
      <w:r>
        <w:rPr>
          <w:rFonts w:ascii="Times New Roman" w:hAnsi="Times New Roman" w:cs="Times New Roman"/>
          <w:i/>
          <w:iCs/>
          <w:sz w:val="24"/>
          <w:szCs w:val="24"/>
        </w:rPr>
        <w:t>Iheringia</w:t>
      </w:r>
      <w:proofErr w:type="spellEnd"/>
      <w:r>
        <w:rPr>
          <w:rFonts w:ascii="Times New Roman" w:hAnsi="Times New Roman" w:cs="Times New Roman"/>
          <w:i/>
          <w:iCs/>
          <w:sz w:val="24"/>
          <w:szCs w:val="24"/>
        </w:rPr>
        <w:t>. Série Zoologia</w:t>
      </w:r>
      <w:r>
        <w:rPr>
          <w:rFonts w:ascii="Times New Roman" w:hAnsi="Times New Roman" w:cs="Times New Roman"/>
          <w:sz w:val="24"/>
          <w:szCs w:val="24"/>
        </w:rPr>
        <w:t xml:space="preserve">, </w:t>
      </w:r>
      <w:r>
        <w:rPr>
          <w:rFonts w:ascii="Times New Roman" w:hAnsi="Times New Roman" w:cs="Times New Roman"/>
          <w:b/>
          <w:bCs/>
          <w:sz w:val="24"/>
          <w:szCs w:val="24"/>
        </w:rPr>
        <w:t>100</w:t>
      </w:r>
      <w:r>
        <w:rPr>
          <w:rFonts w:ascii="Times New Roman" w:hAnsi="Times New Roman" w:cs="Times New Roman"/>
          <w:sz w:val="24"/>
          <w:szCs w:val="24"/>
        </w:rPr>
        <w:t>, 162–168.</w:t>
      </w:r>
    </w:p>
    <w:p w14:paraId="5BD8FFA1" w14:textId="77777777" w:rsidR="004E61F7" w:rsidRDefault="00000000">
      <w:pPr>
        <w:ind w:left="426" w:hanging="426"/>
        <w:jc w:val="both"/>
        <w:rPr>
          <w:rFonts w:ascii="Times New Roman" w:hAnsi="Times New Roman" w:cs="Times New Roman"/>
          <w:sz w:val="24"/>
          <w:szCs w:val="24"/>
        </w:rPr>
      </w:pPr>
      <w:r>
        <w:rPr>
          <w:rFonts w:ascii="Times New Roman" w:hAnsi="Times New Roman" w:cs="Times New Roman"/>
          <w:sz w:val="24"/>
          <w:szCs w:val="24"/>
        </w:rPr>
        <w:t xml:space="preserve">Melo, C.E. de, Machado, F. de A. &amp; Pinto-Silva, V. (2004) </w:t>
      </w:r>
      <w:proofErr w:type="spellStart"/>
      <w:r>
        <w:rPr>
          <w:rFonts w:ascii="Times New Roman" w:hAnsi="Times New Roman" w:cs="Times New Roman"/>
          <w:sz w:val="24"/>
          <w:szCs w:val="24"/>
        </w:rPr>
        <w:t>Feeding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stream</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savanna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Central </w:t>
      </w:r>
      <w:proofErr w:type="spellStart"/>
      <w:r>
        <w:rPr>
          <w:rFonts w:ascii="Times New Roman" w:hAnsi="Times New Roman" w:cs="Times New Roman"/>
          <w:sz w:val="24"/>
          <w:szCs w:val="24"/>
        </w:rPr>
        <w:t>Brazil</w:t>
      </w:r>
      <w:proofErr w:type="spellEnd"/>
      <w:r>
        <w:rPr>
          <w:rFonts w:ascii="Times New Roman" w:hAnsi="Times New Roman" w:cs="Times New Roman"/>
          <w:sz w:val="24"/>
          <w:szCs w:val="24"/>
        </w:rPr>
        <w:t xml:space="preserve">, Araguaia </w:t>
      </w:r>
      <w:proofErr w:type="spellStart"/>
      <w:r>
        <w:rPr>
          <w:rFonts w:ascii="Times New Roman" w:hAnsi="Times New Roman" w:cs="Times New Roman"/>
          <w:sz w:val="24"/>
          <w:szCs w:val="24"/>
        </w:rPr>
        <w:t>Basin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Neotropical </w:t>
      </w:r>
      <w:proofErr w:type="spellStart"/>
      <w:r>
        <w:rPr>
          <w:rFonts w:ascii="Times New Roman" w:hAnsi="Times New Roman" w:cs="Times New Roman"/>
          <w:i/>
          <w:iCs/>
          <w:sz w:val="24"/>
          <w:szCs w:val="24"/>
        </w:rPr>
        <w:t>Ichthyology</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2</w:t>
      </w:r>
      <w:r>
        <w:rPr>
          <w:rFonts w:ascii="Times New Roman" w:hAnsi="Times New Roman" w:cs="Times New Roman"/>
          <w:sz w:val="24"/>
          <w:szCs w:val="24"/>
        </w:rPr>
        <w:t>, 37–44.</w:t>
      </w:r>
    </w:p>
    <w:p w14:paraId="2ED3ADAA" w14:textId="77777777" w:rsidR="004E61F7" w:rsidRDefault="00000000">
      <w:pPr>
        <w:ind w:left="426" w:hanging="426"/>
        <w:jc w:val="both"/>
        <w:rPr>
          <w:rFonts w:ascii="Times New Roman" w:hAnsi="Times New Roman" w:cs="Times New Roman"/>
          <w:sz w:val="24"/>
          <w:szCs w:val="24"/>
          <w:lang w:val="en-US"/>
        </w:rPr>
      </w:pPr>
      <w:r>
        <w:rPr>
          <w:rFonts w:ascii="Times New Roman" w:hAnsi="Times New Roman" w:cs="Times New Roman"/>
          <w:sz w:val="24"/>
          <w:szCs w:val="24"/>
          <w:shd w:val="clear" w:color="auto" w:fill="FFFFFF"/>
        </w:rPr>
        <w:t xml:space="preserve">Mello, K. S. A. (2019). Ictiofauna de um trecho do rio das almas/go com enfoque nos hábitos alimentares e </w:t>
      </w:r>
      <w:proofErr w:type="spellStart"/>
      <w:r>
        <w:rPr>
          <w:rFonts w:ascii="Times New Roman" w:hAnsi="Times New Roman" w:cs="Times New Roman"/>
          <w:sz w:val="24"/>
          <w:szCs w:val="24"/>
          <w:shd w:val="clear" w:color="auto" w:fill="FFFFFF"/>
        </w:rPr>
        <w:t>etnoictiologia</w:t>
      </w:r>
      <w:proofErr w:type="spellEnd"/>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 xml:space="preserve">Completion of course work, </w:t>
      </w:r>
      <w:r>
        <w:rPr>
          <w:rFonts w:ascii="Times New Roman" w:hAnsi="Times New Roman" w:cs="Times New Roman"/>
          <w:sz w:val="24"/>
          <w:szCs w:val="24"/>
          <w:lang w:val="en-US"/>
        </w:rPr>
        <w:t xml:space="preserve">Instituto Federal </w:t>
      </w:r>
      <w:proofErr w:type="spellStart"/>
      <w:r>
        <w:rPr>
          <w:rFonts w:ascii="Times New Roman" w:hAnsi="Times New Roman" w:cs="Times New Roman"/>
          <w:sz w:val="24"/>
          <w:szCs w:val="24"/>
          <w:lang w:val="en-US"/>
        </w:rPr>
        <w:t>Goiano</w:t>
      </w:r>
      <w:proofErr w:type="spellEnd"/>
      <w:r>
        <w:rPr>
          <w:rFonts w:ascii="Times New Roman" w:hAnsi="Times New Roman" w:cs="Times New Roman"/>
          <w:sz w:val="24"/>
          <w:szCs w:val="24"/>
          <w:lang w:val="en-US"/>
        </w:rPr>
        <w:t xml:space="preserve">. </w:t>
      </w:r>
    </w:p>
    <w:p w14:paraId="09BA1500" w14:textId="77777777" w:rsidR="004E61F7" w:rsidRDefault="00000000">
      <w:pPr>
        <w:ind w:left="426" w:hanging="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Mérona</w:t>
      </w:r>
      <w:proofErr w:type="spellEnd"/>
      <w:r>
        <w:rPr>
          <w:rFonts w:ascii="Times New Roman" w:hAnsi="Times New Roman" w:cs="Times New Roman"/>
          <w:sz w:val="24"/>
          <w:szCs w:val="24"/>
          <w:lang w:val="en-US"/>
        </w:rPr>
        <w:t xml:space="preserve">, B., Mendes Dos Santos, G. &amp; </w:t>
      </w:r>
      <w:proofErr w:type="spellStart"/>
      <w:r>
        <w:rPr>
          <w:rFonts w:ascii="Times New Roman" w:hAnsi="Times New Roman" w:cs="Times New Roman"/>
          <w:sz w:val="24"/>
          <w:szCs w:val="24"/>
          <w:lang w:val="en-US"/>
        </w:rPr>
        <w:t>Goncçalves</w:t>
      </w:r>
      <w:proofErr w:type="spellEnd"/>
      <w:r>
        <w:rPr>
          <w:rFonts w:ascii="Times New Roman" w:hAnsi="Times New Roman" w:cs="Times New Roman"/>
          <w:sz w:val="24"/>
          <w:szCs w:val="24"/>
          <w:lang w:val="en-US"/>
        </w:rPr>
        <w:t xml:space="preserve"> De Almeida, R. (2001) Short term effects of </w:t>
      </w:r>
      <w:proofErr w:type="spellStart"/>
      <w:r>
        <w:rPr>
          <w:rFonts w:ascii="Times New Roman" w:hAnsi="Times New Roman" w:cs="Times New Roman"/>
          <w:sz w:val="24"/>
          <w:szCs w:val="24"/>
          <w:lang w:val="en-US"/>
        </w:rPr>
        <w:t>Tucuruí</w:t>
      </w:r>
      <w:proofErr w:type="spellEnd"/>
      <w:r>
        <w:rPr>
          <w:rFonts w:ascii="Times New Roman" w:hAnsi="Times New Roman" w:cs="Times New Roman"/>
          <w:sz w:val="24"/>
          <w:szCs w:val="24"/>
          <w:lang w:val="en-US"/>
        </w:rPr>
        <w:t xml:space="preserve"> Dam (Amazônia, Brazil) on the trophic organization of fish communities. </w:t>
      </w:r>
      <w:r>
        <w:rPr>
          <w:rFonts w:ascii="Times New Roman" w:hAnsi="Times New Roman" w:cs="Times New Roman"/>
          <w:i/>
          <w:iCs/>
          <w:sz w:val="24"/>
          <w:szCs w:val="24"/>
          <w:lang w:val="en-US"/>
        </w:rPr>
        <w:t>Environmental Biology of Fishes</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60</w:t>
      </w:r>
      <w:r>
        <w:rPr>
          <w:rFonts w:ascii="Times New Roman" w:hAnsi="Times New Roman" w:cs="Times New Roman"/>
          <w:sz w:val="24"/>
          <w:szCs w:val="24"/>
          <w:lang w:val="en-US"/>
        </w:rPr>
        <w:t>, 375–392.</w:t>
      </w:r>
    </w:p>
    <w:p w14:paraId="42C443FE" w14:textId="77777777" w:rsidR="004E61F7" w:rsidRDefault="00000000">
      <w:pPr>
        <w:ind w:left="426" w:hanging="426"/>
        <w:jc w:val="both"/>
        <w:rPr>
          <w:rFonts w:ascii="Times New Roman" w:hAnsi="Times New Roman" w:cs="Times New Roman"/>
          <w:sz w:val="24"/>
          <w:szCs w:val="24"/>
          <w:lang w:val="pt-PT"/>
        </w:rPr>
      </w:pPr>
      <w:proofErr w:type="spellStart"/>
      <w:r>
        <w:rPr>
          <w:rFonts w:ascii="Times New Roman" w:hAnsi="Times New Roman" w:cs="Times New Roman"/>
          <w:sz w:val="24"/>
          <w:szCs w:val="24"/>
          <w:lang w:val="en-US"/>
        </w:rPr>
        <w:t>Mérona</w:t>
      </w:r>
      <w:proofErr w:type="spellEnd"/>
      <w:r>
        <w:rPr>
          <w:rFonts w:ascii="Times New Roman" w:hAnsi="Times New Roman" w:cs="Times New Roman"/>
          <w:sz w:val="24"/>
          <w:szCs w:val="24"/>
          <w:lang w:val="en-US"/>
        </w:rPr>
        <w:t>, B. &amp; Rankin-de-</w:t>
      </w:r>
      <w:proofErr w:type="spellStart"/>
      <w:r>
        <w:rPr>
          <w:rFonts w:ascii="Times New Roman" w:hAnsi="Times New Roman" w:cs="Times New Roman"/>
          <w:sz w:val="24"/>
          <w:szCs w:val="24"/>
          <w:lang w:val="en-US"/>
        </w:rPr>
        <w:t>Mérona</w:t>
      </w:r>
      <w:proofErr w:type="spellEnd"/>
      <w:r>
        <w:rPr>
          <w:rFonts w:ascii="Times New Roman" w:hAnsi="Times New Roman" w:cs="Times New Roman"/>
          <w:sz w:val="24"/>
          <w:szCs w:val="24"/>
          <w:lang w:val="en-US"/>
        </w:rPr>
        <w:t xml:space="preserve">, J. (2004) of the central Amazon floodplain. </w:t>
      </w:r>
      <w:proofErr w:type="spellStart"/>
      <w:r>
        <w:rPr>
          <w:rFonts w:ascii="Times New Roman" w:hAnsi="Times New Roman" w:cs="Times New Roman"/>
          <w:i/>
          <w:iCs/>
          <w:sz w:val="24"/>
          <w:szCs w:val="24"/>
        </w:rPr>
        <w:t>Neotrop</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Ichthyol</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b/>
          <w:bCs/>
          <w:sz w:val="24"/>
          <w:szCs w:val="24"/>
        </w:rPr>
        <w:t>2</w:t>
      </w:r>
      <w:r>
        <w:rPr>
          <w:rFonts w:ascii="Times New Roman" w:hAnsi="Times New Roman" w:cs="Times New Roman"/>
          <w:sz w:val="24"/>
          <w:szCs w:val="24"/>
        </w:rPr>
        <w:t>, 75–84.</w:t>
      </w:r>
    </w:p>
    <w:p w14:paraId="7E713A71" w14:textId="77777777" w:rsidR="004E61F7" w:rsidRDefault="00000000">
      <w:pPr>
        <w:ind w:left="426" w:hanging="426"/>
        <w:jc w:val="both"/>
        <w:rPr>
          <w:rFonts w:ascii="Times New Roman" w:hAnsi="Times New Roman" w:cs="Times New Roman"/>
          <w:sz w:val="24"/>
          <w:szCs w:val="24"/>
        </w:rPr>
      </w:pPr>
      <w:r>
        <w:rPr>
          <w:rFonts w:ascii="Times New Roman" w:hAnsi="Times New Roman" w:cs="Times New Roman"/>
          <w:sz w:val="24"/>
          <w:szCs w:val="24"/>
          <w:shd w:val="clear" w:color="auto" w:fill="FFFFFF"/>
        </w:rPr>
        <w:t>Mise, F. T. (2012). </w:t>
      </w:r>
      <w:r>
        <w:rPr>
          <w:rFonts w:ascii="Times New Roman" w:hAnsi="Times New Roman" w:cs="Times New Roman"/>
          <w:i/>
          <w:iCs/>
          <w:sz w:val="24"/>
          <w:szCs w:val="24"/>
          <w:shd w:val="clear" w:color="auto" w:fill="FFFFFF"/>
        </w:rPr>
        <w:t xml:space="preserve">Peixes de riachos neotropicais: padrões </w:t>
      </w:r>
      <w:proofErr w:type="spellStart"/>
      <w:r>
        <w:rPr>
          <w:rFonts w:ascii="Times New Roman" w:hAnsi="Times New Roman" w:cs="Times New Roman"/>
          <w:i/>
          <w:iCs/>
          <w:sz w:val="24"/>
          <w:szCs w:val="24"/>
          <w:shd w:val="clear" w:color="auto" w:fill="FFFFFF"/>
        </w:rPr>
        <w:t>ecomorfológicos</w:t>
      </w:r>
      <w:proofErr w:type="spellEnd"/>
      <w:r>
        <w:rPr>
          <w:rFonts w:ascii="Times New Roman" w:hAnsi="Times New Roman" w:cs="Times New Roman"/>
          <w:i/>
          <w:iCs/>
          <w:sz w:val="24"/>
          <w:szCs w:val="24"/>
          <w:shd w:val="clear" w:color="auto" w:fill="FFFFFF"/>
        </w:rPr>
        <w:t>, convergência evolutiva e uso de recursos alimentares</w:t>
      </w:r>
      <w:r>
        <w:rPr>
          <w:rFonts w:ascii="Times New Roman" w:hAnsi="Times New Roman" w:cs="Times New Roman"/>
          <w:sz w:val="24"/>
          <w:szCs w:val="24"/>
          <w:shd w:val="clear" w:color="auto" w:fill="FFFFFF"/>
        </w:rPr>
        <w:t> </w:t>
      </w:r>
      <w:proofErr w:type="spellStart"/>
      <w:r>
        <w:rPr>
          <w:rFonts w:ascii="Times New Roman" w:hAnsi="Times New Roman" w:cs="Times New Roman"/>
          <w:sz w:val="24"/>
          <w:szCs w:val="24"/>
          <w:shd w:val="clear" w:color="auto" w:fill="FFFFFF"/>
        </w:rPr>
        <w:t>Master's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thesis</w:t>
      </w:r>
      <w:proofErr w:type="spellEnd"/>
      <w:r>
        <w:rPr>
          <w:rFonts w:ascii="Times New Roman" w:hAnsi="Times New Roman" w:cs="Times New Roman"/>
          <w:sz w:val="24"/>
          <w:szCs w:val="24"/>
          <w:shd w:val="clear" w:color="auto" w:fill="FFFFFF"/>
        </w:rPr>
        <w:t>, Universidade Estadual de Maringá.</w:t>
      </w:r>
    </w:p>
    <w:p w14:paraId="58DBF2B7" w14:textId="77777777" w:rsidR="004E61F7" w:rsidRDefault="00000000">
      <w:pPr>
        <w:ind w:left="426" w:hanging="426"/>
        <w:jc w:val="both"/>
        <w:rPr>
          <w:rFonts w:ascii="Times New Roman" w:hAnsi="Times New Roman" w:cs="Times New Roman"/>
          <w:sz w:val="24"/>
          <w:szCs w:val="24"/>
        </w:rPr>
      </w:pPr>
      <w:r>
        <w:rPr>
          <w:rFonts w:ascii="Times New Roman" w:hAnsi="Times New Roman" w:cs="Times New Roman"/>
          <w:sz w:val="24"/>
          <w:szCs w:val="24"/>
          <w:lang w:val="en-US"/>
        </w:rPr>
        <w:t xml:space="preserve">Neves, M.P., </w:t>
      </w:r>
      <w:proofErr w:type="spellStart"/>
      <w:r>
        <w:rPr>
          <w:rFonts w:ascii="Times New Roman" w:hAnsi="Times New Roman" w:cs="Times New Roman"/>
          <w:sz w:val="24"/>
          <w:szCs w:val="24"/>
          <w:lang w:val="en-US"/>
        </w:rPr>
        <w:t>Delariva</w:t>
      </w:r>
      <w:proofErr w:type="spellEnd"/>
      <w:r>
        <w:rPr>
          <w:rFonts w:ascii="Times New Roman" w:hAnsi="Times New Roman" w:cs="Times New Roman"/>
          <w:sz w:val="24"/>
          <w:szCs w:val="24"/>
          <w:lang w:val="en-US"/>
        </w:rPr>
        <w:t xml:space="preserve">, R.L. &amp; Wolff, L.L. (2015) Diet and ecomorphological relationships of an endemic, species-poor fish assemblage in a stream in the Iguaçu National Park. </w:t>
      </w:r>
      <w:r>
        <w:rPr>
          <w:rFonts w:ascii="Times New Roman" w:hAnsi="Times New Roman" w:cs="Times New Roman"/>
          <w:i/>
          <w:iCs/>
          <w:sz w:val="24"/>
          <w:szCs w:val="24"/>
        </w:rPr>
        <w:t xml:space="preserve">Neotropical </w:t>
      </w:r>
      <w:proofErr w:type="spellStart"/>
      <w:r>
        <w:rPr>
          <w:rFonts w:ascii="Times New Roman" w:hAnsi="Times New Roman" w:cs="Times New Roman"/>
          <w:i/>
          <w:iCs/>
          <w:sz w:val="24"/>
          <w:szCs w:val="24"/>
        </w:rPr>
        <w:t>Ichthyology</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13</w:t>
      </w:r>
      <w:r>
        <w:rPr>
          <w:rFonts w:ascii="Times New Roman" w:hAnsi="Times New Roman" w:cs="Times New Roman"/>
          <w:sz w:val="24"/>
          <w:szCs w:val="24"/>
        </w:rPr>
        <w:t>, 245–254.</w:t>
      </w:r>
    </w:p>
    <w:p w14:paraId="08FB4574" w14:textId="77777777" w:rsidR="004E61F7" w:rsidRDefault="00000000">
      <w:pPr>
        <w:ind w:left="426" w:hanging="426"/>
        <w:jc w:val="both"/>
        <w:rPr>
          <w:rFonts w:ascii="Times New Roman" w:hAnsi="Times New Roman" w:cs="Times New Roman"/>
          <w:sz w:val="24"/>
          <w:szCs w:val="24"/>
        </w:rPr>
      </w:pPr>
      <w:r>
        <w:rPr>
          <w:rFonts w:ascii="Times New Roman" w:hAnsi="Times New Roman" w:cs="Times New Roman"/>
          <w:sz w:val="24"/>
          <w:szCs w:val="24"/>
        </w:rPr>
        <w:t xml:space="preserve">Oliveira, D.C. De &amp; </w:t>
      </w:r>
      <w:proofErr w:type="spellStart"/>
      <w:r>
        <w:rPr>
          <w:rFonts w:ascii="Times New Roman" w:hAnsi="Times New Roman" w:cs="Times New Roman"/>
          <w:sz w:val="24"/>
          <w:szCs w:val="24"/>
        </w:rPr>
        <w:t>Bennemann</w:t>
      </w:r>
      <w:proofErr w:type="spellEnd"/>
      <w:r>
        <w:rPr>
          <w:rFonts w:ascii="Times New Roman" w:hAnsi="Times New Roman" w:cs="Times New Roman"/>
          <w:sz w:val="24"/>
          <w:szCs w:val="24"/>
        </w:rPr>
        <w:t xml:space="preserve">, S.T. (2005) Ictiofauna, recursos alimentares e relações com as interferências antrópicas em um riacho urbano no sul do Brasil. </w:t>
      </w:r>
      <w:r>
        <w:rPr>
          <w:rFonts w:ascii="Times New Roman" w:hAnsi="Times New Roman" w:cs="Times New Roman"/>
          <w:i/>
          <w:iCs/>
          <w:sz w:val="24"/>
          <w:szCs w:val="24"/>
        </w:rPr>
        <w:t xml:space="preserve">Biota </w:t>
      </w:r>
      <w:proofErr w:type="spellStart"/>
      <w:r>
        <w:rPr>
          <w:rFonts w:ascii="Times New Roman" w:hAnsi="Times New Roman" w:cs="Times New Roman"/>
          <w:i/>
          <w:iCs/>
          <w:sz w:val="24"/>
          <w:szCs w:val="24"/>
        </w:rPr>
        <w:t>Neotropica</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5</w:t>
      </w:r>
      <w:r>
        <w:rPr>
          <w:rFonts w:ascii="Times New Roman" w:hAnsi="Times New Roman" w:cs="Times New Roman"/>
          <w:sz w:val="24"/>
          <w:szCs w:val="24"/>
        </w:rPr>
        <w:t>, 95–107.</w:t>
      </w:r>
    </w:p>
    <w:p w14:paraId="2AA426FE" w14:textId="77777777" w:rsidR="004E61F7" w:rsidRDefault="00000000">
      <w:pPr>
        <w:ind w:left="426" w:hanging="426"/>
        <w:jc w:val="both"/>
        <w:rPr>
          <w:rFonts w:ascii="Times New Roman" w:hAnsi="Times New Roman" w:cs="Times New Roman"/>
          <w:sz w:val="24"/>
          <w:szCs w:val="24"/>
        </w:rPr>
      </w:pPr>
      <w:r>
        <w:rPr>
          <w:rFonts w:ascii="Times New Roman" w:hAnsi="Times New Roman" w:cs="Times New Roman"/>
          <w:sz w:val="24"/>
          <w:szCs w:val="24"/>
        </w:rPr>
        <w:t xml:space="preserve">Pereira, P.R., Agostinho, C.S., De Oliveira, R.J. &amp; Marques, E.E. (2007) </w:t>
      </w:r>
      <w:proofErr w:type="spellStart"/>
      <w:r>
        <w:rPr>
          <w:rFonts w:ascii="Times New Roman" w:hAnsi="Times New Roman" w:cs="Times New Roman"/>
          <w:sz w:val="24"/>
          <w:szCs w:val="24"/>
        </w:rPr>
        <w:t>Trophic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guilds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fishes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sandbank</w:t>
      </w:r>
      <w:proofErr w:type="spellEnd"/>
      <w:r>
        <w:rPr>
          <w:rFonts w:ascii="Times New Roman" w:hAnsi="Times New Roman" w:cs="Times New Roman"/>
          <w:sz w:val="24"/>
          <w:szCs w:val="24"/>
        </w:rPr>
        <w:t xml:space="preserve"> habitats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a Neotropical </w:t>
      </w:r>
      <w:proofErr w:type="spellStart"/>
      <w:r>
        <w:rPr>
          <w:rFonts w:ascii="Times New Roman" w:hAnsi="Times New Roman" w:cs="Times New Roman"/>
          <w:sz w:val="24"/>
          <w:szCs w:val="24"/>
        </w:rPr>
        <w:t>river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Neotropical </w:t>
      </w:r>
      <w:proofErr w:type="spellStart"/>
      <w:r>
        <w:rPr>
          <w:rFonts w:ascii="Times New Roman" w:hAnsi="Times New Roman" w:cs="Times New Roman"/>
          <w:i/>
          <w:iCs/>
          <w:sz w:val="24"/>
          <w:szCs w:val="24"/>
        </w:rPr>
        <w:t>Ichthyology</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5</w:t>
      </w:r>
      <w:r>
        <w:rPr>
          <w:rFonts w:ascii="Times New Roman" w:hAnsi="Times New Roman" w:cs="Times New Roman"/>
          <w:sz w:val="24"/>
          <w:szCs w:val="24"/>
        </w:rPr>
        <w:t>, 399–404.</w:t>
      </w:r>
    </w:p>
    <w:p w14:paraId="7678AC6C" w14:textId="77777777" w:rsidR="004E61F7" w:rsidRDefault="00000000">
      <w:pPr>
        <w:ind w:left="426" w:hanging="426"/>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Pereira, P. R. (2010). Estrutura trófica de </w:t>
      </w:r>
      <w:proofErr w:type="spellStart"/>
      <w:r>
        <w:rPr>
          <w:rFonts w:ascii="Times New Roman" w:hAnsi="Times New Roman" w:cs="Times New Roman"/>
          <w:sz w:val="24"/>
          <w:szCs w:val="24"/>
          <w:shd w:val="clear" w:color="auto" w:fill="FFFFFF"/>
        </w:rPr>
        <w:t>assembléia</w:t>
      </w:r>
      <w:proofErr w:type="spellEnd"/>
      <w:r>
        <w:rPr>
          <w:rFonts w:ascii="Times New Roman" w:hAnsi="Times New Roman" w:cs="Times New Roman"/>
          <w:sz w:val="24"/>
          <w:szCs w:val="24"/>
          <w:shd w:val="clear" w:color="auto" w:fill="FFFFFF"/>
        </w:rPr>
        <w:t xml:space="preserve"> de peixes em praias do trecho médio dos rios Araguaia e Tocantins, estado do Tocantins, Brasil. </w:t>
      </w:r>
      <w:proofErr w:type="spellStart"/>
      <w:r>
        <w:rPr>
          <w:rFonts w:ascii="Times New Roman" w:hAnsi="Times New Roman" w:cs="Times New Roman"/>
          <w:sz w:val="24"/>
          <w:szCs w:val="24"/>
          <w:shd w:val="clear" w:color="auto" w:fill="FFFFFF"/>
        </w:rPr>
        <w:t>Completion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of</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course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work</w:t>
      </w:r>
      <w:proofErr w:type="spellEnd"/>
      <w:r>
        <w:rPr>
          <w:rFonts w:ascii="Times New Roman" w:hAnsi="Times New Roman" w:cs="Times New Roman"/>
          <w:sz w:val="24"/>
          <w:szCs w:val="24"/>
          <w:shd w:val="clear" w:color="auto" w:fill="FFFFFF"/>
        </w:rPr>
        <w:t>, Universidade Estadual de Goiás.</w:t>
      </w:r>
    </w:p>
    <w:p w14:paraId="0E7B9663" w14:textId="77777777" w:rsidR="004E61F7" w:rsidRDefault="00000000">
      <w:pPr>
        <w:ind w:left="426" w:hanging="426"/>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Romero, R. D. M. (2011). Ecologia de riachos em áreas de Cerrado: composição, estrutura e conservação. Tese de PhD, </w:t>
      </w:r>
      <w:r>
        <w:rPr>
          <w:rFonts w:ascii="Times New Roman" w:hAnsi="Times New Roman" w:cs="Times New Roman"/>
          <w:sz w:val="24"/>
          <w:szCs w:val="24"/>
        </w:rPr>
        <w:t>Universidade Estadual Paulista “Júlio de Mesquita Filho”.</w:t>
      </w:r>
    </w:p>
    <w:p w14:paraId="3644FDB3" w14:textId="77777777" w:rsidR="004E61F7" w:rsidRDefault="00000000">
      <w:pPr>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Rocha, F., </w:t>
      </w:r>
      <w:proofErr w:type="spellStart"/>
      <w:r>
        <w:rPr>
          <w:rFonts w:ascii="Times New Roman" w:hAnsi="Times New Roman" w:cs="Times New Roman"/>
          <w:sz w:val="24"/>
          <w:szCs w:val="24"/>
          <w:lang w:val="en-US"/>
        </w:rPr>
        <w:t>Casatti</w:t>
      </w:r>
      <w:proofErr w:type="spellEnd"/>
      <w:r>
        <w:rPr>
          <w:rFonts w:ascii="Times New Roman" w:hAnsi="Times New Roman" w:cs="Times New Roman"/>
          <w:sz w:val="24"/>
          <w:szCs w:val="24"/>
          <w:lang w:val="en-US"/>
        </w:rPr>
        <w:t xml:space="preserve">, L. &amp; Pereira, D. (2009) Structure and feeding of a stream fish assemblage in southeastern Brazil: evidence of low seasonal influences. </w:t>
      </w:r>
      <w:r>
        <w:rPr>
          <w:rFonts w:ascii="Times New Roman" w:hAnsi="Times New Roman" w:cs="Times New Roman"/>
          <w:i/>
          <w:iCs/>
          <w:sz w:val="24"/>
          <w:szCs w:val="24"/>
          <w:lang w:val="en-US"/>
        </w:rPr>
        <w:t xml:space="preserve">Acta </w:t>
      </w:r>
      <w:proofErr w:type="spellStart"/>
      <w:r>
        <w:rPr>
          <w:rFonts w:ascii="Times New Roman" w:hAnsi="Times New Roman" w:cs="Times New Roman"/>
          <w:i/>
          <w:iCs/>
          <w:sz w:val="24"/>
          <w:szCs w:val="24"/>
          <w:lang w:val="en-US"/>
        </w:rPr>
        <w:t>Limnologica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Brasiliensia</w:t>
      </w:r>
      <w:proofErr w:type="spellEnd"/>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21</w:t>
      </w:r>
      <w:r>
        <w:rPr>
          <w:rFonts w:ascii="Times New Roman" w:hAnsi="Times New Roman" w:cs="Times New Roman"/>
          <w:sz w:val="24"/>
          <w:szCs w:val="24"/>
          <w:lang w:val="en-US"/>
        </w:rPr>
        <w:t>, 123–134.</w:t>
      </w:r>
    </w:p>
    <w:p w14:paraId="0FC59C8A" w14:textId="77777777" w:rsidR="004E61F7" w:rsidRDefault="00000000">
      <w:pPr>
        <w:ind w:left="426" w:hanging="426"/>
        <w:jc w:val="both"/>
        <w:rPr>
          <w:rFonts w:ascii="Times New Roman" w:hAnsi="Times New Roman" w:cs="Times New Roman"/>
          <w:sz w:val="24"/>
          <w:szCs w:val="24"/>
          <w:lang w:val="pt-PT"/>
        </w:rPr>
      </w:pPr>
      <w:r>
        <w:rPr>
          <w:rFonts w:ascii="Times New Roman" w:hAnsi="Times New Roman" w:cs="Times New Roman"/>
          <w:sz w:val="24"/>
          <w:szCs w:val="24"/>
          <w:lang w:val="en-US"/>
        </w:rPr>
        <w:t xml:space="preserve">Rolla, A.P.P.R., Esteves, K.E. &amp; Ávila-da-Silva, A.O. (2009) Feeding ecology of a stream fish assemblage in an Atlantic Forest remnant (Serra do </w:t>
      </w:r>
      <w:proofErr w:type="spellStart"/>
      <w:r>
        <w:rPr>
          <w:rFonts w:ascii="Times New Roman" w:hAnsi="Times New Roman" w:cs="Times New Roman"/>
          <w:sz w:val="24"/>
          <w:szCs w:val="24"/>
          <w:lang w:val="en-US"/>
        </w:rPr>
        <w:t>Japi</w:t>
      </w:r>
      <w:proofErr w:type="spellEnd"/>
      <w:r>
        <w:rPr>
          <w:rFonts w:ascii="Times New Roman" w:hAnsi="Times New Roman" w:cs="Times New Roman"/>
          <w:sz w:val="24"/>
          <w:szCs w:val="24"/>
          <w:lang w:val="en-US"/>
        </w:rPr>
        <w:t xml:space="preserve">, SP, Brazil). </w:t>
      </w:r>
      <w:r>
        <w:rPr>
          <w:rFonts w:ascii="Times New Roman" w:hAnsi="Times New Roman" w:cs="Times New Roman"/>
          <w:i/>
          <w:iCs/>
          <w:sz w:val="24"/>
          <w:szCs w:val="24"/>
        </w:rPr>
        <w:t xml:space="preserve">Neotropical </w:t>
      </w:r>
      <w:proofErr w:type="spellStart"/>
      <w:r>
        <w:rPr>
          <w:rFonts w:ascii="Times New Roman" w:hAnsi="Times New Roman" w:cs="Times New Roman"/>
          <w:i/>
          <w:iCs/>
          <w:sz w:val="24"/>
          <w:szCs w:val="24"/>
        </w:rPr>
        <w:t>Ichthyology</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7</w:t>
      </w:r>
      <w:r>
        <w:rPr>
          <w:rFonts w:ascii="Times New Roman" w:hAnsi="Times New Roman" w:cs="Times New Roman"/>
          <w:sz w:val="24"/>
          <w:szCs w:val="24"/>
        </w:rPr>
        <w:t>, 65–76.</w:t>
      </w:r>
    </w:p>
    <w:p w14:paraId="2B130BD0" w14:textId="77777777" w:rsidR="004E61F7" w:rsidRDefault="00000000">
      <w:pPr>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shd w:val="clear" w:color="auto" w:fill="FFFFFF"/>
        </w:rPr>
        <w:t>Rondineli</w:t>
      </w:r>
      <w:proofErr w:type="spellEnd"/>
      <w:r>
        <w:rPr>
          <w:rFonts w:ascii="Times New Roman" w:hAnsi="Times New Roman" w:cs="Times New Roman"/>
          <w:sz w:val="24"/>
          <w:szCs w:val="24"/>
          <w:shd w:val="clear" w:color="auto" w:fill="FFFFFF"/>
        </w:rPr>
        <w:t>, G. R. (2007). Biologia alimentar e reprodutiva na comunidade de peixes do rio Passa Cinco (SP).</w:t>
      </w:r>
    </w:p>
    <w:p w14:paraId="14B8EE73" w14:textId="77777777" w:rsidR="004E61F7" w:rsidRDefault="00000000">
      <w:pPr>
        <w:pStyle w:val="Default"/>
        <w:ind w:left="426" w:hanging="426"/>
        <w:jc w:val="both"/>
        <w:rPr>
          <w:rFonts w:ascii="Times New Roman" w:hAnsi="Times New Roman" w:cs="Times New Roman"/>
          <w:bCs/>
          <w:color w:val="auto"/>
          <w:lang w:val="en-US"/>
        </w:rPr>
      </w:pPr>
      <w:r>
        <w:rPr>
          <w:rFonts w:ascii="Times New Roman" w:hAnsi="Times New Roman" w:cs="Times New Roman"/>
          <w:color w:val="auto"/>
        </w:rPr>
        <w:t xml:space="preserve">Sales, M.P. </w:t>
      </w:r>
      <w:r>
        <w:rPr>
          <w:rFonts w:ascii="Times New Roman" w:hAnsi="Times New Roman" w:cs="Times New Roman"/>
          <w:bCs/>
          <w:color w:val="auto"/>
        </w:rPr>
        <w:t xml:space="preserve">Efeitos da variação sazonal na estrutura trófica de comunidades de peixes de riachos e predição da dieta pela morfologia. </w:t>
      </w:r>
      <w:r>
        <w:rPr>
          <w:rFonts w:ascii="Times New Roman" w:hAnsi="Times New Roman" w:cs="Times New Roman"/>
          <w:bCs/>
          <w:color w:val="auto"/>
          <w:lang w:val="en-US"/>
        </w:rPr>
        <w:t xml:space="preserve">2015. Completion of course work, </w:t>
      </w:r>
      <w:proofErr w:type="spellStart"/>
      <w:r>
        <w:rPr>
          <w:rFonts w:ascii="Times New Roman" w:hAnsi="Times New Roman" w:cs="Times New Roman"/>
          <w:bCs/>
          <w:color w:val="auto"/>
          <w:lang w:val="en-US"/>
        </w:rPr>
        <w:t>Universidade</w:t>
      </w:r>
      <w:proofErr w:type="spellEnd"/>
      <w:r>
        <w:rPr>
          <w:rFonts w:ascii="Times New Roman" w:hAnsi="Times New Roman" w:cs="Times New Roman"/>
          <w:bCs/>
          <w:color w:val="auto"/>
          <w:lang w:val="en-US"/>
        </w:rPr>
        <w:t xml:space="preserve"> </w:t>
      </w:r>
      <w:proofErr w:type="spellStart"/>
      <w:r>
        <w:rPr>
          <w:rFonts w:ascii="Times New Roman" w:hAnsi="Times New Roman" w:cs="Times New Roman"/>
          <w:bCs/>
          <w:color w:val="auto"/>
          <w:lang w:val="en-US"/>
        </w:rPr>
        <w:t>Estadual</w:t>
      </w:r>
      <w:proofErr w:type="spellEnd"/>
      <w:r>
        <w:rPr>
          <w:rFonts w:ascii="Times New Roman" w:hAnsi="Times New Roman" w:cs="Times New Roman"/>
          <w:bCs/>
          <w:color w:val="auto"/>
          <w:lang w:val="en-US"/>
        </w:rPr>
        <w:t xml:space="preserve"> de Goiás, 2015.</w:t>
      </w:r>
    </w:p>
    <w:p w14:paraId="15A07AFC" w14:textId="77777777" w:rsidR="004E61F7" w:rsidRDefault="00000000">
      <w:pPr>
        <w:ind w:left="426" w:hanging="426"/>
        <w:jc w:val="both"/>
        <w:rPr>
          <w:rFonts w:ascii="Times New Roman" w:hAnsi="Times New Roman" w:cs="Times New Roman"/>
          <w:color w:val="auto"/>
          <w:sz w:val="24"/>
          <w:szCs w:val="24"/>
          <w:lang w:val="en-US"/>
        </w:rPr>
      </w:pPr>
      <w:r>
        <w:rPr>
          <w:rFonts w:ascii="Times New Roman" w:hAnsi="Times New Roman" w:cs="Times New Roman"/>
          <w:sz w:val="24"/>
          <w:szCs w:val="24"/>
          <w:lang w:val="en-US"/>
        </w:rPr>
        <w:lastRenderedPageBreak/>
        <w:t xml:space="preserve">Schneider, M., de Aquino, P. de P.U., Silva, M.J.M. &amp; Fonseca, C.P. (2011) Trophic structure of a fish community in </w:t>
      </w:r>
      <w:proofErr w:type="spellStart"/>
      <w:r>
        <w:rPr>
          <w:rFonts w:ascii="Times New Roman" w:hAnsi="Times New Roman" w:cs="Times New Roman"/>
          <w:sz w:val="24"/>
          <w:szCs w:val="24"/>
          <w:lang w:val="en-US"/>
        </w:rPr>
        <w:t>bananal</w:t>
      </w:r>
      <w:proofErr w:type="spellEnd"/>
      <w:r>
        <w:rPr>
          <w:rFonts w:ascii="Times New Roman" w:hAnsi="Times New Roman" w:cs="Times New Roman"/>
          <w:sz w:val="24"/>
          <w:szCs w:val="24"/>
          <w:lang w:val="en-US"/>
        </w:rPr>
        <w:t xml:space="preserve"> stream subbasin in Bras??</w:t>
      </w:r>
      <w:proofErr w:type="spellStart"/>
      <w:r>
        <w:rPr>
          <w:rFonts w:ascii="Times New Roman" w:hAnsi="Times New Roman" w:cs="Times New Roman"/>
          <w:sz w:val="24"/>
          <w:szCs w:val="24"/>
          <w:lang w:val="en-US"/>
        </w:rPr>
        <w:t>lia</w:t>
      </w:r>
      <w:proofErr w:type="spellEnd"/>
      <w:r>
        <w:rPr>
          <w:rFonts w:ascii="Times New Roman" w:hAnsi="Times New Roman" w:cs="Times New Roman"/>
          <w:sz w:val="24"/>
          <w:szCs w:val="24"/>
          <w:lang w:val="en-US"/>
        </w:rPr>
        <w:t xml:space="preserve"> National Park, </w:t>
      </w:r>
      <w:proofErr w:type="spellStart"/>
      <w:r>
        <w:rPr>
          <w:rFonts w:ascii="Times New Roman" w:hAnsi="Times New Roman" w:cs="Times New Roman"/>
          <w:sz w:val="24"/>
          <w:szCs w:val="24"/>
          <w:lang w:val="en-US"/>
        </w:rPr>
        <w:t>cerrado</w:t>
      </w:r>
      <w:proofErr w:type="spellEnd"/>
      <w:r>
        <w:rPr>
          <w:rFonts w:ascii="Times New Roman" w:hAnsi="Times New Roman" w:cs="Times New Roman"/>
          <w:sz w:val="24"/>
          <w:szCs w:val="24"/>
          <w:lang w:val="en-US"/>
        </w:rPr>
        <w:t xml:space="preserve"> biome (Brazilian Savanna), DF. </w:t>
      </w:r>
      <w:r>
        <w:rPr>
          <w:rFonts w:ascii="Times New Roman" w:hAnsi="Times New Roman" w:cs="Times New Roman"/>
          <w:i/>
          <w:iCs/>
          <w:sz w:val="24"/>
          <w:szCs w:val="24"/>
          <w:lang w:val="en-US"/>
        </w:rPr>
        <w:t>Neotropical Ichthyology</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9</w:t>
      </w:r>
      <w:r>
        <w:rPr>
          <w:rFonts w:ascii="Times New Roman" w:hAnsi="Times New Roman" w:cs="Times New Roman"/>
          <w:sz w:val="24"/>
          <w:szCs w:val="24"/>
          <w:lang w:val="en-US"/>
        </w:rPr>
        <w:t>, 579–592.</w:t>
      </w:r>
    </w:p>
    <w:p w14:paraId="489ADAC8" w14:textId="77777777" w:rsidR="004E61F7" w:rsidRDefault="00000000">
      <w:pPr>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Silva, J.C., </w:t>
      </w:r>
      <w:proofErr w:type="spellStart"/>
      <w:r>
        <w:rPr>
          <w:rFonts w:ascii="Times New Roman" w:hAnsi="Times New Roman" w:cs="Times New Roman"/>
          <w:sz w:val="24"/>
          <w:szCs w:val="24"/>
          <w:lang w:val="en-US"/>
        </w:rPr>
        <w:t>Delariva</w:t>
      </w:r>
      <w:proofErr w:type="spellEnd"/>
      <w:r>
        <w:rPr>
          <w:rFonts w:ascii="Times New Roman" w:hAnsi="Times New Roman" w:cs="Times New Roman"/>
          <w:sz w:val="24"/>
          <w:szCs w:val="24"/>
          <w:lang w:val="en-US"/>
        </w:rPr>
        <w:t xml:space="preserve">, R.L. &amp; </w:t>
      </w:r>
      <w:proofErr w:type="spellStart"/>
      <w:r>
        <w:rPr>
          <w:rFonts w:ascii="Times New Roman" w:hAnsi="Times New Roman" w:cs="Times New Roman"/>
          <w:sz w:val="24"/>
          <w:szCs w:val="24"/>
          <w:lang w:val="en-US"/>
        </w:rPr>
        <w:t>Bonato</w:t>
      </w:r>
      <w:proofErr w:type="spellEnd"/>
      <w:r>
        <w:rPr>
          <w:rFonts w:ascii="Times New Roman" w:hAnsi="Times New Roman" w:cs="Times New Roman"/>
          <w:sz w:val="24"/>
          <w:szCs w:val="24"/>
          <w:lang w:val="en-US"/>
        </w:rPr>
        <w:t xml:space="preserve">, K.O. (2012) Food-resource partitioning among fish species from a first-order stream in northwestern Paraná, Brazil. </w:t>
      </w:r>
      <w:r>
        <w:rPr>
          <w:rFonts w:ascii="Times New Roman" w:hAnsi="Times New Roman" w:cs="Times New Roman"/>
          <w:i/>
          <w:iCs/>
          <w:sz w:val="24"/>
          <w:szCs w:val="24"/>
          <w:lang w:val="en-US"/>
        </w:rPr>
        <w:t>Neotropical Ichthyology</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10</w:t>
      </w:r>
      <w:r>
        <w:rPr>
          <w:rFonts w:ascii="Times New Roman" w:hAnsi="Times New Roman" w:cs="Times New Roman"/>
          <w:sz w:val="24"/>
          <w:szCs w:val="24"/>
          <w:lang w:val="en-US"/>
        </w:rPr>
        <w:t>, 389–399.</w:t>
      </w:r>
    </w:p>
    <w:p w14:paraId="77C7FE33" w14:textId="77777777" w:rsidR="004E61F7" w:rsidRDefault="00000000">
      <w:pPr>
        <w:ind w:left="426" w:hanging="426"/>
        <w:jc w:val="both"/>
        <w:rPr>
          <w:rFonts w:ascii="Times New Roman" w:hAnsi="Times New Roman" w:cs="Times New Roman"/>
          <w:sz w:val="24"/>
          <w:szCs w:val="24"/>
          <w:lang w:val="pt-PT"/>
        </w:rPr>
      </w:pPr>
      <w:r>
        <w:rPr>
          <w:rFonts w:ascii="Times New Roman" w:hAnsi="Times New Roman" w:cs="Times New Roman"/>
          <w:sz w:val="24"/>
          <w:szCs w:val="24"/>
          <w:lang w:val="en-US"/>
        </w:rPr>
        <w:t xml:space="preserve">Silva, J.C., </w:t>
      </w:r>
      <w:proofErr w:type="spellStart"/>
      <w:r>
        <w:rPr>
          <w:rFonts w:ascii="Times New Roman" w:hAnsi="Times New Roman" w:cs="Times New Roman"/>
          <w:sz w:val="24"/>
          <w:szCs w:val="24"/>
          <w:lang w:val="en-US"/>
        </w:rPr>
        <w:t>Gubiani</w:t>
      </w:r>
      <w:proofErr w:type="spellEnd"/>
      <w:r>
        <w:rPr>
          <w:rFonts w:ascii="Times New Roman" w:hAnsi="Times New Roman" w:cs="Times New Roman"/>
          <w:sz w:val="24"/>
          <w:szCs w:val="24"/>
          <w:lang w:val="en-US"/>
        </w:rPr>
        <w:t xml:space="preserve">, É.A., Neves, M.P. &amp; </w:t>
      </w:r>
      <w:proofErr w:type="spellStart"/>
      <w:r>
        <w:rPr>
          <w:rFonts w:ascii="Times New Roman" w:hAnsi="Times New Roman" w:cs="Times New Roman"/>
          <w:sz w:val="24"/>
          <w:szCs w:val="24"/>
          <w:lang w:val="en-US"/>
        </w:rPr>
        <w:t>Delariva</w:t>
      </w:r>
      <w:proofErr w:type="spellEnd"/>
      <w:r>
        <w:rPr>
          <w:rFonts w:ascii="Times New Roman" w:hAnsi="Times New Roman" w:cs="Times New Roman"/>
          <w:sz w:val="24"/>
          <w:szCs w:val="24"/>
          <w:lang w:val="en-US"/>
        </w:rPr>
        <w:t xml:space="preserve">, R.L. (2017) Coexisting small fish species in lotic neotropical environments: evidence of trophic niche differentiation. </w:t>
      </w:r>
      <w:proofErr w:type="spellStart"/>
      <w:r>
        <w:rPr>
          <w:rFonts w:ascii="Times New Roman" w:hAnsi="Times New Roman" w:cs="Times New Roman"/>
          <w:i/>
          <w:iCs/>
          <w:sz w:val="24"/>
          <w:szCs w:val="24"/>
        </w:rPr>
        <w:t>Aquatic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Ecology</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51</w:t>
      </w:r>
      <w:r>
        <w:rPr>
          <w:rFonts w:ascii="Times New Roman" w:hAnsi="Times New Roman" w:cs="Times New Roman"/>
          <w:sz w:val="24"/>
          <w:szCs w:val="24"/>
        </w:rPr>
        <w:t>, 275–288.</w:t>
      </w:r>
    </w:p>
    <w:p w14:paraId="4E6FD8AC" w14:textId="77777777" w:rsidR="004E61F7" w:rsidRDefault="00000000">
      <w:pPr>
        <w:ind w:left="426" w:hanging="426"/>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Silva, M. R. D. (2013). Importância da origem dos recursos alimentares e estrutura trófica da ictiofauna de riachos rurais: uma abordagem longitudinal. Tese de </w:t>
      </w:r>
      <w:proofErr w:type="gramStart"/>
      <w:r>
        <w:rPr>
          <w:rFonts w:ascii="Times New Roman" w:hAnsi="Times New Roman" w:cs="Times New Roman"/>
          <w:sz w:val="24"/>
          <w:szCs w:val="24"/>
          <w:shd w:val="clear" w:color="auto" w:fill="FFFFFF"/>
        </w:rPr>
        <w:t xml:space="preserve">PhD,  </w:t>
      </w:r>
      <w:r>
        <w:rPr>
          <w:rFonts w:ascii="Times New Roman" w:hAnsi="Times New Roman" w:cs="Times New Roman"/>
          <w:sz w:val="24"/>
          <w:szCs w:val="24"/>
        </w:rPr>
        <w:t>Universidade</w:t>
      </w:r>
      <w:proofErr w:type="gramEnd"/>
      <w:r>
        <w:rPr>
          <w:rFonts w:ascii="Times New Roman" w:hAnsi="Times New Roman" w:cs="Times New Roman"/>
          <w:sz w:val="24"/>
          <w:szCs w:val="24"/>
        </w:rPr>
        <w:t xml:space="preserve"> Estadual de Maringá</w:t>
      </w:r>
    </w:p>
    <w:p w14:paraId="33D818C6" w14:textId="77777777" w:rsidR="004E61F7" w:rsidRDefault="00000000">
      <w:pPr>
        <w:ind w:left="426" w:hanging="426"/>
        <w:jc w:val="both"/>
        <w:rPr>
          <w:rFonts w:ascii="Times New Roman" w:hAnsi="Times New Roman" w:cs="Times New Roman"/>
          <w:sz w:val="24"/>
          <w:szCs w:val="24"/>
          <w:lang w:val="en-US"/>
        </w:rPr>
      </w:pPr>
      <w:r>
        <w:rPr>
          <w:rFonts w:ascii="Times New Roman" w:hAnsi="Times New Roman" w:cs="Times New Roman"/>
          <w:sz w:val="24"/>
          <w:szCs w:val="24"/>
          <w:shd w:val="clear" w:color="auto" w:fill="FFFFFF"/>
        </w:rPr>
        <w:t xml:space="preserve">Silva, </w:t>
      </w:r>
      <w:proofErr w:type="spellStart"/>
      <w:r>
        <w:rPr>
          <w:rFonts w:ascii="Times New Roman" w:hAnsi="Times New Roman" w:cs="Times New Roman"/>
          <w:sz w:val="24"/>
          <w:szCs w:val="24"/>
          <w:shd w:val="clear" w:color="auto" w:fill="FFFFFF"/>
        </w:rPr>
        <w:t>Cylene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Camara</w:t>
      </w:r>
      <w:proofErr w:type="spellEnd"/>
      <w:r>
        <w:rPr>
          <w:rFonts w:ascii="Times New Roman" w:hAnsi="Times New Roman" w:cs="Times New Roman"/>
          <w:sz w:val="24"/>
          <w:szCs w:val="24"/>
          <w:shd w:val="clear" w:color="auto" w:fill="FFFFFF"/>
        </w:rPr>
        <w:t xml:space="preserve"> da. Dieta da comunidade de peixes na área de influência da UHE de Balbina-rio Uatumã, Amazonas, Brasil. </w:t>
      </w:r>
      <w:r>
        <w:rPr>
          <w:rFonts w:ascii="Times New Roman" w:hAnsi="Times New Roman" w:cs="Times New Roman"/>
          <w:sz w:val="24"/>
          <w:szCs w:val="24"/>
          <w:shd w:val="clear" w:color="auto" w:fill="FFFFFF"/>
          <w:lang w:val="en-US"/>
        </w:rPr>
        <w:t xml:space="preserve">2006. Master's thesis, </w:t>
      </w:r>
      <w:r>
        <w:rPr>
          <w:rFonts w:ascii="Times New Roman" w:hAnsi="Times New Roman" w:cs="Times New Roman"/>
          <w:sz w:val="24"/>
          <w:szCs w:val="24"/>
          <w:lang w:val="en-US"/>
        </w:rPr>
        <w:t>INPA/UFAM.</w:t>
      </w:r>
    </w:p>
    <w:p w14:paraId="043B390D" w14:textId="77777777" w:rsidR="004E61F7" w:rsidRDefault="00000000">
      <w:pPr>
        <w:ind w:left="426" w:hanging="426"/>
        <w:jc w:val="both"/>
        <w:rPr>
          <w:rFonts w:ascii="Times New Roman" w:hAnsi="Times New Roman" w:cs="Times New Roman"/>
          <w:sz w:val="24"/>
          <w:szCs w:val="24"/>
          <w:lang w:val="pt-PT"/>
        </w:rPr>
      </w:pPr>
      <w:r>
        <w:rPr>
          <w:rFonts w:ascii="Times New Roman" w:hAnsi="Times New Roman" w:cs="Times New Roman"/>
          <w:sz w:val="24"/>
          <w:szCs w:val="24"/>
          <w:lang w:val="en-US"/>
        </w:rPr>
        <w:t xml:space="preserve">Wolff, L.L., </w:t>
      </w:r>
      <w:proofErr w:type="spellStart"/>
      <w:r>
        <w:rPr>
          <w:rFonts w:ascii="Times New Roman" w:hAnsi="Times New Roman" w:cs="Times New Roman"/>
          <w:sz w:val="24"/>
          <w:szCs w:val="24"/>
          <w:lang w:val="en-US"/>
        </w:rPr>
        <w:t>Carniatto</w:t>
      </w:r>
      <w:proofErr w:type="spellEnd"/>
      <w:r>
        <w:rPr>
          <w:rFonts w:ascii="Times New Roman" w:hAnsi="Times New Roman" w:cs="Times New Roman"/>
          <w:sz w:val="24"/>
          <w:szCs w:val="24"/>
          <w:lang w:val="en-US"/>
        </w:rPr>
        <w:t xml:space="preserve">, N. &amp; Hahn, N.S. (2013) Longitudinal use of feeding resources and distribution of fish trophic guilds in a coastal Atlantic stream, southern Brazil. </w:t>
      </w:r>
      <w:r>
        <w:rPr>
          <w:rFonts w:ascii="Times New Roman" w:hAnsi="Times New Roman" w:cs="Times New Roman"/>
          <w:i/>
          <w:iCs/>
          <w:sz w:val="24"/>
          <w:szCs w:val="24"/>
        </w:rPr>
        <w:t xml:space="preserve">Neotropical </w:t>
      </w:r>
      <w:proofErr w:type="spellStart"/>
      <w:r>
        <w:rPr>
          <w:rFonts w:ascii="Times New Roman" w:hAnsi="Times New Roman" w:cs="Times New Roman"/>
          <w:i/>
          <w:iCs/>
          <w:sz w:val="24"/>
          <w:szCs w:val="24"/>
        </w:rPr>
        <w:t>Ichthyology</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11</w:t>
      </w:r>
      <w:r>
        <w:rPr>
          <w:rFonts w:ascii="Times New Roman" w:hAnsi="Times New Roman" w:cs="Times New Roman"/>
          <w:sz w:val="24"/>
          <w:szCs w:val="24"/>
        </w:rPr>
        <w:t>, 375–386.</w:t>
      </w:r>
    </w:p>
    <w:p w14:paraId="6F086862" w14:textId="77777777" w:rsidR="004E61F7" w:rsidRDefault="004E61F7">
      <w:pPr>
        <w:rPr>
          <w:rFonts w:ascii="Times New Roman" w:hAnsi="Times New Roman" w:cs="Times New Roman"/>
          <w:sz w:val="24"/>
          <w:szCs w:val="24"/>
        </w:rPr>
      </w:pPr>
    </w:p>
    <w:sectPr w:rsidR="004E61F7">
      <w:pgSz w:w="11906" w:h="16838"/>
      <w:pgMar w:top="1701" w:right="1134" w:bottom="1134" w:left="1701"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Quimbayo Agreda, Juan Pablo" w:date="2024-06-13T17:19:00Z" w:initials="JQ">
    <w:p w14:paraId="151706DC" w14:textId="77777777" w:rsidR="00D84115" w:rsidRDefault="00D84115" w:rsidP="00D84115">
      <w:r>
        <w:rPr>
          <w:rStyle w:val="CommentReference"/>
        </w:rPr>
        <w:annotationRef/>
      </w:r>
      <w:r>
        <w:rPr>
          <w:sz w:val="20"/>
          <w:szCs w:val="20"/>
        </w:rPr>
        <w:t>Falta o ID desta referencia</w:t>
      </w:r>
    </w:p>
    <w:p w14:paraId="6E3CE07F" w14:textId="77777777" w:rsidR="00D84115" w:rsidRDefault="00D84115" w:rsidP="00D84115"/>
  </w:comment>
  <w:comment w:id="24" w:author="Quimbayo Agreda, Juan Pablo" w:date="2024-06-13T17:20:00Z" w:initials="JQ">
    <w:p w14:paraId="5184E91E" w14:textId="77777777" w:rsidR="00D84115" w:rsidRDefault="00D84115" w:rsidP="00D84115">
      <w:r>
        <w:rPr>
          <w:rStyle w:val="CommentReference"/>
        </w:rPr>
        <w:annotationRef/>
      </w:r>
      <w:r>
        <w:rPr>
          <w:sz w:val="20"/>
          <w:szCs w:val="20"/>
        </w:rPr>
        <w:t>Verificar isto.</w:t>
      </w:r>
    </w:p>
  </w:comment>
  <w:comment w:id="109" w:author="Quimbayo Agreda, Juan Pablo" w:date="2024-06-13T17:22:00Z" w:initials="JQ">
    <w:p w14:paraId="116ECC1B" w14:textId="77777777" w:rsidR="00D84115" w:rsidRDefault="00D84115" w:rsidP="00D84115">
      <w:r>
        <w:rPr>
          <w:rStyle w:val="CommentReference"/>
        </w:rPr>
        <w:annotationRef/>
      </w:r>
      <w:r>
        <w:rPr>
          <w:sz w:val="20"/>
          <w:szCs w:val="20"/>
        </w:rPr>
        <w:t>Sera que e necessario tantas cifras depois do cero? talvez so dois e suficiente.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CE07F" w15:done="0"/>
  <w15:commentEx w15:paraId="5184E91E" w15:done="0"/>
  <w15:commentEx w15:paraId="116ECC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E8DD7E8" w16cex:dateUtc="2024-06-13T21:19:00Z"/>
  <w16cex:commentExtensible w16cex:durableId="0E0B4977" w16cex:dateUtc="2024-06-13T21:20:00Z"/>
  <w16cex:commentExtensible w16cex:durableId="7FE2645D" w16cex:dateUtc="2024-06-13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CE07F" w16cid:durableId="1E8DD7E8"/>
  <w16cid:commentId w16cid:paraId="5184E91E" w16cid:durableId="0E0B4977"/>
  <w16cid:commentId w16cid:paraId="116ECC1B" w16cid:durableId="7FE264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Droid Sans Fallback">
    <w:panose1 w:val="020B0604020202020204"/>
    <w:charset w:val="00"/>
    <w:family w:val="roman"/>
    <w:notTrueType/>
    <w:pitch w:val="default"/>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Optima LT Std">
    <w:altName w:val="Cambria"/>
    <w:panose1 w:val="02000503060000020004"/>
    <w:charset w:val="01"/>
    <w:family w:val="roman"/>
    <w:pitch w:val="variable"/>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ato-Regular">
    <w:altName w:val="Lato"/>
    <w:panose1 w:val="020B0604020202020204"/>
    <w:charset w:val="00"/>
    <w:family w:val="roman"/>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imbayo Agreda, Juan Pablo">
    <w15:presenceInfo w15:providerId="AD" w15:userId="S::quimbayoagreda.1@osu.edu::d68f3493-8ad3-4f93-84e4-5a4d07e056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trackRevisions/>
  <w:defaultTabStop w:val="86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F7"/>
    <w:rsid w:val="004E61F7"/>
    <w:rsid w:val="004E6BFA"/>
    <w:rsid w:val="008C730C"/>
    <w:rsid w:val="00D8411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16FF48"/>
  <w15:docId w15:val="{1B32E9CD-939F-0749-BC77-F248D945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paragraph" w:styleId="Heading1">
    <w:name w:val="heading 1"/>
    <w:basedOn w:val="Normal"/>
    <w:next w:val="Normal"/>
    <w:link w:val="Heading1Char"/>
    <w:uiPriority w:val="9"/>
    <w:qFormat/>
    <w:rsid w:val="009A1F27"/>
    <w:pPr>
      <w:keepNext/>
      <w:keepLines/>
      <w:widowControl w:val="0"/>
      <w:spacing w:before="240" w:after="0" w:line="240" w:lineRule="auto"/>
      <w:outlineLvl w:val="0"/>
    </w:pPr>
    <w:rPr>
      <w:rFonts w:asciiTheme="majorHAnsi" w:eastAsiaTheme="majorEastAsia" w:hAnsiTheme="majorHAnsi" w:cstheme="majorBidi"/>
      <w:color w:val="2F5496" w:themeColor="accent1" w:themeShade="BF"/>
      <w:sz w:val="32"/>
      <w:szCs w:val="32"/>
      <w:lang w:val="pt-PT"/>
    </w:rPr>
  </w:style>
  <w:style w:type="paragraph" w:styleId="Heading2">
    <w:name w:val="heading 2"/>
    <w:basedOn w:val="Normal"/>
    <w:link w:val="Heading2Char"/>
    <w:uiPriority w:val="9"/>
    <w:semiHidden/>
    <w:unhideWhenUsed/>
    <w:qFormat/>
    <w:rsid w:val="009A1F27"/>
    <w:pPr>
      <w:widowControl w:val="0"/>
      <w:spacing w:before="90" w:after="0" w:line="240" w:lineRule="auto"/>
      <w:ind w:left="542"/>
      <w:outlineLvl w:val="1"/>
    </w:pPr>
    <w:rPr>
      <w:rFonts w:ascii="Arial" w:eastAsia="Arial" w:hAnsi="Arial" w:cs="Arial"/>
      <w:color w:val="auto"/>
      <w:sz w:val="32"/>
      <w:szCs w:val="32"/>
      <w:lang w:val="pt-PT"/>
    </w:rPr>
  </w:style>
  <w:style w:type="paragraph" w:styleId="Heading3">
    <w:name w:val="heading 3"/>
    <w:basedOn w:val="Normal"/>
    <w:next w:val="Normal"/>
    <w:link w:val="Heading3Char"/>
    <w:uiPriority w:val="9"/>
    <w:semiHidden/>
    <w:unhideWhenUsed/>
    <w:qFormat/>
    <w:rsid w:val="009A1F27"/>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pt-BR"/>
    </w:rPr>
  </w:style>
  <w:style w:type="paragraph" w:styleId="Heading4">
    <w:name w:val="heading 4"/>
    <w:basedOn w:val="Normal"/>
    <w:link w:val="Heading4Char"/>
    <w:uiPriority w:val="9"/>
    <w:qFormat/>
    <w:rsid w:val="00E639D3"/>
    <w:pPr>
      <w:spacing w:beforeAutospacing="1" w:afterAutospacing="1" w:line="240" w:lineRule="auto"/>
      <w:outlineLvl w:val="3"/>
    </w:pPr>
    <w:rPr>
      <w:rFonts w:ascii="Times New Roman" w:eastAsia="Times New Roman" w:hAnsi="Times New Roman" w:cs="Times New Roman"/>
      <w:b/>
      <w:bCs/>
      <w:color w:val="auto"/>
      <w:sz w:val="24"/>
      <w:szCs w:val="24"/>
      <w:lang w:eastAsia="pt-BR"/>
    </w:rPr>
  </w:style>
  <w:style w:type="paragraph" w:styleId="Heading5">
    <w:name w:val="heading 5"/>
    <w:basedOn w:val="Normal"/>
    <w:next w:val="Normal"/>
    <w:link w:val="Heading5Char"/>
    <w:uiPriority w:val="9"/>
    <w:semiHidden/>
    <w:unhideWhenUsed/>
    <w:qFormat/>
    <w:rsid w:val="009A1F27"/>
    <w:pPr>
      <w:keepNext/>
      <w:keepLines/>
      <w:widowControl w:val="0"/>
      <w:spacing w:before="40" w:after="0" w:line="240" w:lineRule="auto"/>
      <w:outlineLvl w:val="4"/>
    </w:pPr>
    <w:rPr>
      <w:rFonts w:asciiTheme="majorHAnsi" w:eastAsiaTheme="majorEastAsia" w:hAnsiTheme="majorHAnsi" w:cstheme="majorBidi"/>
      <w:color w:val="2F5496" w:themeColor="accent1" w:themeShade="BF"/>
      <w:lang w:val="pt-PT"/>
    </w:rPr>
  </w:style>
  <w:style w:type="paragraph" w:styleId="Heading6">
    <w:name w:val="heading 6"/>
    <w:basedOn w:val="Normal"/>
    <w:next w:val="Normal"/>
    <w:link w:val="Heading6Char"/>
    <w:uiPriority w:val="9"/>
    <w:semiHidden/>
    <w:unhideWhenUsed/>
    <w:qFormat/>
    <w:rsid w:val="009A1F27"/>
    <w:pPr>
      <w:keepNext/>
      <w:keepLines/>
      <w:widowControl w:val="0"/>
      <w:spacing w:before="40" w:after="0" w:line="240" w:lineRule="auto"/>
      <w:outlineLvl w:val="5"/>
    </w:pPr>
    <w:rPr>
      <w:rFonts w:asciiTheme="majorHAnsi" w:eastAsiaTheme="majorEastAsia" w:hAnsiTheme="majorHAnsi" w:cstheme="majorBidi"/>
      <w:color w:val="1F3763" w:themeColor="accent1" w:themeShade="7F"/>
      <w:lang w:val="pt-PT"/>
    </w:rPr>
  </w:style>
  <w:style w:type="paragraph" w:styleId="Heading7">
    <w:name w:val="heading 7"/>
    <w:basedOn w:val="Normal"/>
    <w:link w:val="Heading7Char"/>
    <w:uiPriority w:val="9"/>
    <w:semiHidden/>
    <w:unhideWhenUsed/>
    <w:qFormat/>
    <w:rsid w:val="009A1F27"/>
    <w:pPr>
      <w:widowControl w:val="0"/>
      <w:spacing w:after="0" w:line="240" w:lineRule="auto"/>
      <w:ind w:left="3022" w:right="157"/>
      <w:jc w:val="center"/>
      <w:outlineLvl w:val="6"/>
    </w:pPr>
    <w:rPr>
      <w:rFonts w:ascii="Times New Roman" w:eastAsia="Times New Roman" w:hAnsi="Times New Roman" w:cs="Times New Roman"/>
      <w:color w:val="auto"/>
      <w:sz w:val="26"/>
      <w:szCs w:val="26"/>
      <w:lang w:val="pt-PT"/>
    </w:rPr>
  </w:style>
  <w:style w:type="paragraph" w:styleId="Heading8">
    <w:name w:val="heading 8"/>
    <w:basedOn w:val="Normal"/>
    <w:next w:val="Normal"/>
    <w:link w:val="Heading8Char"/>
    <w:uiPriority w:val="9"/>
    <w:semiHidden/>
    <w:unhideWhenUsed/>
    <w:qFormat/>
    <w:rsid w:val="009A1F27"/>
    <w:pPr>
      <w:keepNext/>
      <w:keepLines/>
      <w:widowControl w:val="0"/>
      <w:spacing w:before="40" w:after="0" w:line="240" w:lineRule="auto"/>
      <w:outlineLvl w:val="7"/>
    </w:pPr>
    <w:rPr>
      <w:rFonts w:asciiTheme="majorHAnsi" w:eastAsiaTheme="majorEastAsia" w:hAnsiTheme="majorHAnsi" w:cstheme="majorBidi"/>
      <w:color w:val="272727" w:themeColor="text1" w:themeTint="D8"/>
      <w:sz w:val="21"/>
      <w:szCs w:val="21"/>
      <w:lang w:val="pt-PT"/>
    </w:rPr>
  </w:style>
  <w:style w:type="paragraph" w:styleId="Heading9">
    <w:name w:val="heading 9"/>
    <w:basedOn w:val="Normal"/>
    <w:next w:val="Normal"/>
    <w:link w:val="Heading9Char"/>
    <w:uiPriority w:val="9"/>
    <w:semiHidden/>
    <w:unhideWhenUsed/>
    <w:qFormat/>
    <w:rsid w:val="009A1F27"/>
    <w:pPr>
      <w:keepNext/>
      <w:keepLines/>
      <w:widowControl w:val="0"/>
      <w:spacing w:before="40" w:after="0" w:line="240" w:lineRule="auto"/>
      <w:outlineLvl w:val="8"/>
    </w:pPr>
    <w:rPr>
      <w:rFonts w:asciiTheme="majorHAnsi" w:eastAsiaTheme="majorEastAsia" w:hAnsiTheme="majorHAnsi" w:cstheme="majorBidi"/>
      <w:i/>
      <w:iCs/>
      <w:color w:val="272727" w:themeColor="text1" w:themeTint="D8"/>
      <w:sz w:val="21"/>
      <w:szCs w:val="21"/>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nkrckgcgsb">
    <w:name w:val="gnkrckgcgsb"/>
    <w:basedOn w:val="DefaultParagraphFont"/>
    <w:qFormat/>
    <w:rsid w:val="00B42091"/>
  </w:style>
  <w:style w:type="character" w:customStyle="1" w:styleId="Pr-formataoHTMLChar">
    <w:name w:val="Pré-formatação HTML Char"/>
    <w:basedOn w:val="DefaultParagraphFont"/>
    <w:uiPriority w:val="99"/>
    <w:qFormat/>
    <w:rsid w:val="00B42091"/>
    <w:rPr>
      <w:rFonts w:ascii="Courier New" w:eastAsia="Times New Roman" w:hAnsi="Courier New" w:cs="Courier New"/>
      <w:sz w:val="20"/>
      <w:szCs w:val="20"/>
      <w:lang w:eastAsia="pt-BR"/>
    </w:rPr>
  </w:style>
  <w:style w:type="character" w:customStyle="1" w:styleId="HeaderChar">
    <w:name w:val="Header Char"/>
    <w:basedOn w:val="DefaultParagraphFont"/>
    <w:link w:val="Header"/>
    <w:uiPriority w:val="99"/>
    <w:qFormat/>
    <w:rsid w:val="005A57AD"/>
  </w:style>
  <w:style w:type="character" w:customStyle="1" w:styleId="FooterChar">
    <w:name w:val="Footer Char"/>
    <w:basedOn w:val="DefaultParagraphFont"/>
    <w:link w:val="Footer"/>
    <w:uiPriority w:val="99"/>
    <w:qFormat/>
    <w:rsid w:val="005A57AD"/>
  </w:style>
  <w:style w:type="character" w:styleId="CommentReference">
    <w:name w:val="annotation reference"/>
    <w:basedOn w:val="DefaultParagraphFont"/>
    <w:uiPriority w:val="99"/>
    <w:semiHidden/>
    <w:unhideWhenUsed/>
    <w:qFormat/>
    <w:rsid w:val="007A7BC7"/>
    <w:rPr>
      <w:sz w:val="16"/>
      <w:szCs w:val="16"/>
    </w:rPr>
  </w:style>
  <w:style w:type="character" w:customStyle="1" w:styleId="CommentTextChar">
    <w:name w:val="Comment Text Char"/>
    <w:basedOn w:val="DefaultParagraphFont"/>
    <w:link w:val="CommentText"/>
    <w:uiPriority w:val="99"/>
    <w:semiHidden/>
    <w:qFormat/>
    <w:rsid w:val="007A7BC7"/>
    <w:rPr>
      <w:sz w:val="20"/>
      <w:szCs w:val="20"/>
    </w:rPr>
  </w:style>
  <w:style w:type="character" w:customStyle="1" w:styleId="CommentSubjectChar">
    <w:name w:val="Comment Subject Char"/>
    <w:basedOn w:val="CommentTextChar"/>
    <w:link w:val="CommentSubject"/>
    <w:uiPriority w:val="99"/>
    <w:semiHidden/>
    <w:qFormat/>
    <w:rsid w:val="007A7BC7"/>
    <w:rPr>
      <w:b/>
      <w:bCs/>
      <w:sz w:val="20"/>
      <w:szCs w:val="20"/>
    </w:rPr>
  </w:style>
  <w:style w:type="character" w:customStyle="1" w:styleId="BalloonTextChar">
    <w:name w:val="Balloon Text Char"/>
    <w:basedOn w:val="DefaultParagraphFont"/>
    <w:link w:val="BalloonText"/>
    <w:uiPriority w:val="99"/>
    <w:semiHidden/>
    <w:qFormat/>
    <w:rsid w:val="007A7BC7"/>
    <w:rPr>
      <w:rFonts w:ascii="Segoe UI" w:hAnsi="Segoe UI" w:cs="Segoe UI"/>
      <w:sz w:val="18"/>
      <w:szCs w:val="18"/>
    </w:rPr>
  </w:style>
  <w:style w:type="character" w:customStyle="1" w:styleId="Hyperlink1">
    <w:name w:val="Hyperlink1"/>
    <w:basedOn w:val="DefaultParagraphFont"/>
    <w:uiPriority w:val="99"/>
    <w:rsid w:val="009A1F27"/>
    <w:rPr>
      <w:color w:val="0000FF"/>
      <w:u w:val="single"/>
    </w:rPr>
  </w:style>
  <w:style w:type="character" w:customStyle="1" w:styleId="Heading4Char">
    <w:name w:val="Heading 4 Char"/>
    <w:basedOn w:val="DefaultParagraphFont"/>
    <w:link w:val="Heading4"/>
    <w:uiPriority w:val="9"/>
    <w:qFormat/>
    <w:rsid w:val="00E639D3"/>
    <w:rPr>
      <w:rFonts w:ascii="Times New Roman" w:eastAsia="Times New Roman" w:hAnsi="Times New Roman" w:cs="Times New Roman"/>
      <w:b/>
      <w:bCs/>
      <w:sz w:val="24"/>
      <w:szCs w:val="24"/>
      <w:lang w:eastAsia="pt-BR"/>
    </w:rPr>
  </w:style>
  <w:style w:type="character" w:styleId="UnresolvedMention">
    <w:name w:val="Unresolved Mention"/>
    <w:basedOn w:val="DefaultParagraphFont"/>
    <w:uiPriority w:val="99"/>
    <w:semiHidden/>
    <w:unhideWhenUsed/>
    <w:qFormat/>
    <w:rsid w:val="00E639D3"/>
    <w:rPr>
      <w:color w:val="605E5C"/>
      <w:shd w:val="clear" w:color="auto" w:fill="E1DFDD"/>
    </w:rPr>
  </w:style>
  <w:style w:type="character" w:customStyle="1" w:styleId="Heading1Char">
    <w:name w:val="Heading 1 Char"/>
    <w:basedOn w:val="DefaultParagraphFont"/>
    <w:link w:val="Heading1"/>
    <w:uiPriority w:val="9"/>
    <w:qFormat/>
    <w:rsid w:val="009A1F27"/>
    <w:rPr>
      <w:rFonts w:asciiTheme="majorHAnsi" w:eastAsiaTheme="majorEastAsia" w:hAnsiTheme="majorHAnsi" w:cstheme="majorBidi"/>
      <w:color w:val="2F5496" w:themeColor="accent1" w:themeShade="BF"/>
      <w:sz w:val="32"/>
      <w:szCs w:val="32"/>
      <w:lang w:val="pt-PT"/>
    </w:rPr>
  </w:style>
  <w:style w:type="character" w:customStyle="1" w:styleId="Heading2Char">
    <w:name w:val="Heading 2 Char"/>
    <w:basedOn w:val="DefaultParagraphFont"/>
    <w:link w:val="Heading2"/>
    <w:uiPriority w:val="9"/>
    <w:semiHidden/>
    <w:qFormat/>
    <w:rsid w:val="009A1F27"/>
    <w:rPr>
      <w:rFonts w:ascii="Arial" w:eastAsia="Arial" w:hAnsi="Arial" w:cs="Arial"/>
      <w:sz w:val="32"/>
      <w:szCs w:val="32"/>
      <w:lang w:val="pt-PT"/>
    </w:rPr>
  </w:style>
  <w:style w:type="character" w:customStyle="1" w:styleId="Heading3Char">
    <w:name w:val="Heading 3 Char"/>
    <w:basedOn w:val="DefaultParagraphFont"/>
    <w:link w:val="Heading3"/>
    <w:uiPriority w:val="9"/>
    <w:semiHidden/>
    <w:qFormat/>
    <w:rsid w:val="009A1F27"/>
    <w:rPr>
      <w:rFonts w:asciiTheme="majorHAnsi" w:eastAsiaTheme="majorEastAsia" w:hAnsiTheme="majorHAnsi" w:cstheme="majorBidi"/>
      <w:color w:val="1F3763" w:themeColor="accent1" w:themeShade="7F"/>
      <w:sz w:val="24"/>
      <w:szCs w:val="24"/>
      <w:lang w:eastAsia="pt-BR"/>
    </w:rPr>
  </w:style>
  <w:style w:type="character" w:customStyle="1" w:styleId="Heading5Char">
    <w:name w:val="Heading 5 Char"/>
    <w:basedOn w:val="DefaultParagraphFont"/>
    <w:link w:val="Heading5"/>
    <w:uiPriority w:val="9"/>
    <w:semiHidden/>
    <w:qFormat/>
    <w:rsid w:val="009A1F27"/>
    <w:rPr>
      <w:rFonts w:asciiTheme="majorHAnsi" w:eastAsiaTheme="majorEastAsia" w:hAnsiTheme="majorHAnsi" w:cstheme="majorBidi"/>
      <w:color w:val="2F5496" w:themeColor="accent1" w:themeShade="BF"/>
      <w:sz w:val="22"/>
      <w:lang w:val="pt-PT"/>
    </w:rPr>
  </w:style>
  <w:style w:type="character" w:customStyle="1" w:styleId="Heading6Char">
    <w:name w:val="Heading 6 Char"/>
    <w:basedOn w:val="DefaultParagraphFont"/>
    <w:link w:val="Heading6"/>
    <w:uiPriority w:val="9"/>
    <w:semiHidden/>
    <w:qFormat/>
    <w:rsid w:val="009A1F27"/>
    <w:rPr>
      <w:rFonts w:asciiTheme="majorHAnsi" w:eastAsiaTheme="majorEastAsia" w:hAnsiTheme="majorHAnsi" w:cstheme="majorBidi"/>
      <w:color w:val="1F3763" w:themeColor="accent1" w:themeShade="7F"/>
      <w:sz w:val="22"/>
      <w:lang w:val="pt-PT"/>
    </w:rPr>
  </w:style>
  <w:style w:type="character" w:customStyle="1" w:styleId="Heading7Char">
    <w:name w:val="Heading 7 Char"/>
    <w:basedOn w:val="DefaultParagraphFont"/>
    <w:link w:val="Heading7"/>
    <w:uiPriority w:val="9"/>
    <w:semiHidden/>
    <w:qFormat/>
    <w:rsid w:val="009A1F27"/>
    <w:rPr>
      <w:rFonts w:ascii="Times New Roman" w:eastAsia="Times New Roman" w:hAnsi="Times New Roman" w:cs="Times New Roman"/>
      <w:sz w:val="26"/>
      <w:szCs w:val="26"/>
      <w:lang w:val="pt-PT"/>
    </w:rPr>
  </w:style>
  <w:style w:type="character" w:customStyle="1" w:styleId="Heading8Char">
    <w:name w:val="Heading 8 Char"/>
    <w:basedOn w:val="DefaultParagraphFont"/>
    <w:link w:val="Heading8"/>
    <w:uiPriority w:val="9"/>
    <w:semiHidden/>
    <w:qFormat/>
    <w:rsid w:val="009A1F27"/>
    <w:rPr>
      <w:rFonts w:asciiTheme="majorHAnsi" w:eastAsiaTheme="majorEastAsia" w:hAnsiTheme="majorHAnsi" w:cstheme="majorBidi"/>
      <w:color w:val="272727" w:themeColor="text1" w:themeTint="D8"/>
      <w:sz w:val="21"/>
      <w:szCs w:val="21"/>
      <w:lang w:val="pt-PT"/>
    </w:rPr>
  </w:style>
  <w:style w:type="character" w:customStyle="1" w:styleId="Heading9Char">
    <w:name w:val="Heading 9 Char"/>
    <w:basedOn w:val="DefaultParagraphFont"/>
    <w:link w:val="Heading9"/>
    <w:uiPriority w:val="9"/>
    <w:semiHidden/>
    <w:qFormat/>
    <w:rsid w:val="009A1F27"/>
    <w:rPr>
      <w:rFonts w:asciiTheme="majorHAnsi" w:eastAsiaTheme="majorEastAsia" w:hAnsiTheme="majorHAnsi" w:cstheme="majorBidi"/>
      <w:i/>
      <w:iCs/>
      <w:color w:val="272727" w:themeColor="text1" w:themeTint="D8"/>
      <w:sz w:val="21"/>
      <w:szCs w:val="21"/>
      <w:lang w:val="pt-PT"/>
    </w:rPr>
  </w:style>
  <w:style w:type="character" w:styleId="FollowedHyperlink">
    <w:name w:val="FollowedHyperlink"/>
    <w:basedOn w:val="DefaultParagraphFont"/>
    <w:uiPriority w:val="99"/>
    <w:semiHidden/>
    <w:unhideWhenUsed/>
    <w:qFormat/>
    <w:rsid w:val="009A1F27"/>
    <w:rPr>
      <w:color w:val="800080"/>
      <w:u w:val="single"/>
    </w:rPr>
  </w:style>
  <w:style w:type="character" w:customStyle="1" w:styleId="BodyTextChar">
    <w:name w:val="Body Text Char"/>
    <w:basedOn w:val="DefaultParagraphFont"/>
    <w:link w:val="BodyText"/>
    <w:uiPriority w:val="1"/>
    <w:qFormat/>
    <w:rsid w:val="009A1F27"/>
    <w:rPr>
      <w:color w:val="00000A"/>
      <w:sz w:val="22"/>
    </w:rPr>
  </w:style>
  <w:style w:type="character" w:customStyle="1" w:styleId="TitleChar">
    <w:name w:val="Title Char"/>
    <w:basedOn w:val="DefaultParagraphFont"/>
    <w:link w:val="Title"/>
    <w:uiPriority w:val="99"/>
    <w:qFormat/>
    <w:rsid w:val="009A1F27"/>
    <w:rPr>
      <w:rFonts w:ascii="Liberation Sans" w:eastAsia="Noto Sans CJK SC" w:hAnsi="Liberation Sans" w:cs="Lohit Devanagari"/>
      <w:sz w:val="28"/>
      <w:szCs w:val="28"/>
      <w:lang w:eastAsia="pt-BR"/>
    </w:rPr>
  </w:style>
  <w:style w:type="character" w:customStyle="1" w:styleId="TpicosUniversalChar1">
    <w:name w:val="Tópicos_Universal Char1"/>
    <w:basedOn w:val="DefaultParagraphFont"/>
    <w:link w:val="TpicosUniversal"/>
    <w:semiHidden/>
    <w:qFormat/>
    <w:locked/>
    <w:rsid w:val="009A1F27"/>
    <w:rPr>
      <w:rFonts w:ascii="Times New Roman" w:eastAsia="Droid Sans Fallback" w:hAnsi="Times New Roman" w:cs="Times New Roman"/>
      <w:b/>
      <w:kern w:val="2"/>
      <w:sz w:val="24"/>
      <w:szCs w:val="24"/>
      <w:lang w:val="en-US"/>
    </w:rPr>
  </w:style>
  <w:style w:type="character" w:customStyle="1" w:styleId="RESUMOChar">
    <w:name w:val="RESUMO Char"/>
    <w:basedOn w:val="DefaultParagraphFont"/>
    <w:link w:val="RESUMO"/>
    <w:semiHidden/>
    <w:qFormat/>
    <w:locked/>
    <w:rsid w:val="009A1F27"/>
    <w:rPr>
      <w:rFonts w:ascii="Times New Roman" w:eastAsia="Times New Roman" w:hAnsi="Times New Roman" w:cs="Times New Roman"/>
      <w:b/>
      <w:sz w:val="24"/>
      <w:szCs w:val="24"/>
      <w:lang w:val="pt-PT"/>
    </w:rPr>
  </w:style>
  <w:style w:type="character" w:customStyle="1" w:styleId="ABSTRACTChar">
    <w:name w:val="ABSTRACT Char"/>
    <w:basedOn w:val="DefaultParagraphFont"/>
    <w:link w:val="ABSTRACT"/>
    <w:semiHidden/>
    <w:qFormat/>
    <w:locked/>
    <w:rsid w:val="009A1F27"/>
    <w:rPr>
      <w:rFonts w:ascii="Times New Roman" w:eastAsia="Times New Roman" w:hAnsi="Times New Roman" w:cs="Times New Roman"/>
      <w:b/>
      <w:sz w:val="24"/>
      <w:szCs w:val="24"/>
      <w:lang w:val="en-US"/>
    </w:rPr>
  </w:style>
  <w:style w:type="character" w:customStyle="1" w:styleId="INTRODUOGERALChar">
    <w:name w:val="INTRODUÇÃO GERAL Char"/>
    <w:basedOn w:val="DefaultParagraphFont"/>
    <w:link w:val="INTRODUOGERAL"/>
    <w:semiHidden/>
    <w:qFormat/>
    <w:locked/>
    <w:rsid w:val="009A1F27"/>
    <w:rPr>
      <w:rFonts w:ascii="Times New Roman" w:eastAsia="Times New Roman" w:hAnsi="Times New Roman" w:cs="Times New Roman"/>
      <w:b/>
      <w:sz w:val="24"/>
      <w:szCs w:val="24"/>
      <w:lang w:val="pt-PT"/>
    </w:rPr>
  </w:style>
  <w:style w:type="character" w:customStyle="1" w:styleId="ContextodacoletadedadosdoscaptulosChar">
    <w:name w:val="Contexto da coleta de dados dos capítulos Char"/>
    <w:basedOn w:val="DefaultParagraphFont"/>
    <w:link w:val="Contextodacoletadedadosdoscaptulos"/>
    <w:semiHidden/>
    <w:qFormat/>
    <w:locked/>
    <w:rsid w:val="009A1F27"/>
    <w:rPr>
      <w:rFonts w:ascii="Times New Roman" w:eastAsia="Times New Roman" w:hAnsi="Times New Roman" w:cs="Times New Roman"/>
      <w:b/>
      <w:sz w:val="24"/>
      <w:szCs w:val="24"/>
      <w:lang w:val="pt-PT"/>
    </w:rPr>
  </w:style>
  <w:style w:type="character" w:customStyle="1" w:styleId="EfeitodaheterogeneidadeambientalnaretenodedetritosfoliaresChar">
    <w:name w:val="Efeito da heterogeneidade ambiental na retenção de detritos foliares Char"/>
    <w:basedOn w:val="DefaultParagraphFont"/>
    <w:link w:val="Efeitodaheterogeneidadeambientalnaretenodedetritosfoliares"/>
    <w:semiHidden/>
    <w:qFormat/>
    <w:locked/>
    <w:rsid w:val="009A1F27"/>
    <w:rPr>
      <w:rFonts w:ascii="Times New Roman" w:eastAsia="Times New Roman" w:hAnsi="Times New Roman" w:cs="Times New Roman"/>
      <w:i/>
      <w:sz w:val="24"/>
      <w:szCs w:val="24"/>
      <w:lang w:val="pt-PT"/>
    </w:rPr>
  </w:style>
  <w:style w:type="character" w:customStyle="1" w:styleId="ProcessamentodosdetritosfoliaresemriachostropicaisChar">
    <w:name w:val="Processamento dos detritos foliares em riachos tropicais Char"/>
    <w:basedOn w:val="BodyTextChar"/>
    <w:link w:val="Processamentodosdetritosfoliaresemriachostropicais"/>
    <w:semiHidden/>
    <w:qFormat/>
    <w:locked/>
    <w:rsid w:val="009A1F27"/>
    <w:rPr>
      <w:i/>
      <w:color w:val="00000A"/>
      <w:sz w:val="22"/>
    </w:rPr>
  </w:style>
  <w:style w:type="character" w:customStyle="1" w:styleId="MecanismoslocaiseregionaisnadisponibilidadederecursosalimentaresChar">
    <w:name w:val="Mecanismos locais e regionais na disponibilidade de recursos alimentares Char"/>
    <w:basedOn w:val="DefaultParagraphFont"/>
    <w:link w:val="Mecanismoslocaiseregionaisnadisponibilidadederecursosalimentares"/>
    <w:semiHidden/>
    <w:qFormat/>
    <w:locked/>
    <w:rsid w:val="009A1F27"/>
    <w:rPr>
      <w:rFonts w:ascii="Times New Roman" w:eastAsia="Times New Roman" w:hAnsi="Times New Roman" w:cs="Times New Roman"/>
      <w:i/>
      <w:sz w:val="24"/>
      <w:szCs w:val="24"/>
      <w:lang w:val="pt-PT"/>
    </w:rPr>
  </w:style>
  <w:style w:type="character" w:customStyle="1" w:styleId="UsodeistoposestveisemestudosdefluxodeenergiaChar">
    <w:name w:val="Uso de isótopos estáveis em estudos de fluxo de energia Char"/>
    <w:basedOn w:val="DefaultParagraphFont"/>
    <w:link w:val="Usodeistoposestveisemestudosdefluxodeenergia"/>
    <w:semiHidden/>
    <w:qFormat/>
    <w:locked/>
    <w:rsid w:val="009A1F27"/>
    <w:rPr>
      <w:rFonts w:ascii="Times New Roman" w:eastAsia="Times New Roman" w:hAnsi="Times New Roman" w:cs="Times New Roman"/>
      <w:i/>
      <w:sz w:val="24"/>
      <w:szCs w:val="24"/>
      <w:lang w:val="pt-PT"/>
    </w:rPr>
  </w:style>
  <w:style w:type="character" w:customStyle="1" w:styleId="UsoderedestrficasemestudosdefluxodeenergiaChar">
    <w:name w:val="Uso de redes tróficas em estudos de fluxo de energia Char"/>
    <w:basedOn w:val="DefaultParagraphFont"/>
    <w:link w:val="Usoderedestrficasemestudosdefluxodeenergia"/>
    <w:semiHidden/>
    <w:qFormat/>
    <w:locked/>
    <w:rsid w:val="009A1F27"/>
    <w:rPr>
      <w:rFonts w:ascii="Times New Roman" w:eastAsia="Times New Roman" w:hAnsi="Times New Roman" w:cs="Times New Roman"/>
      <w:i/>
      <w:spacing w:val="-17"/>
      <w:sz w:val="24"/>
      <w:szCs w:val="24"/>
      <w:lang w:val="pt-PT"/>
    </w:rPr>
  </w:style>
  <w:style w:type="character" w:customStyle="1" w:styleId="OBJETIVOESTRUTURADATESEChar">
    <w:name w:val="OBJETIVO &amp; ESTRUTURA DA TESE Char"/>
    <w:basedOn w:val="DefaultParagraphFont"/>
    <w:link w:val="OBJETIVOESTRUTURADATESE"/>
    <w:semiHidden/>
    <w:qFormat/>
    <w:locked/>
    <w:rsid w:val="009A1F27"/>
    <w:rPr>
      <w:rFonts w:ascii="Times New Roman" w:eastAsia="Times New Roman" w:hAnsi="Times New Roman" w:cs="Times New Roman"/>
      <w:b/>
      <w:sz w:val="24"/>
      <w:szCs w:val="24"/>
      <w:lang w:val="pt-PT"/>
    </w:rPr>
  </w:style>
  <w:style w:type="character" w:customStyle="1" w:styleId="REFERNCIASChar">
    <w:name w:val="REFERÊNCIAS Char"/>
    <w:basedOn w:val="DefaultParagraphFont"/>
    <w:link w:val="REFERNCIAS"/>
    <w:semiHidden/>
    <w:qFormat/>
    <w:locked/>
    <w:rsid w:val="009A1F27"/>
    <w:rPr>
      <w:rFonts w:ascii="Times New Roman" w:eastAsia="Times New Roman" w:hAnsi="Times New Roman" w:cs="Times New Roman"/>
      <w:b/>
      <w:sz w:val="24"/>
      <w:szCs w:val="24"/>
      <w:lang w:val="en-US"/>
    </w:rPr>
  </w:style>
  <w:style w:type="character" w:customStyle="1" w:styleId="CAPTULOI-HABITATHETEROGENEITYINCREASESLITTERRETENTIONANDDECOMPOSITIONINACERRADOSAVANNASTREAMChar">
    <w:name w:val="CAPÍTULO I - HABITAT HETEROGENEITY INCREASES LITTER RETENTION AND DECOMPOSITION IN A CERRADO SAVANNA STREAM Char"/>
    <w:basedOn w:val="DefaultParagraphFont"/>
    <w:link w:val="CAPTULOI-HABITATHETEROGENEITYINCREASESLITTERRETENTIONANDDECOMPOSITIONINACERRADOSAVANNASTREAM"/>
    <w:semiHidden/>
    <w:qFormat/>
    <w:locked/>
    <w:rsid w:val="009A1F27"/>
    <w:rPr>
      <w:rFonts w:ascii="Times New Roman" w:eastAsia="Times New Roman" w:hAnsi="Times New Roman" w:cstheme="minorHAnsi"/>
      <w:b/>
      <w:sz w:val="32"/>
      <w:szCs w:val="32"/>
      <w:lang w:val="en-US"/>
    </w:rPr>
  </w:style>
  <w:style w:type="character" w:customStyle="1" w:styleId="1ABSTRACTChar">
    <w:name w:val="1 ABSTRACT Char"/>
    <w:basedOn w:val="DefaultParagraphFont"/>
    <w:link w:val="1ABSTRACT"/>
    <w:semiHidden/>
    <w:qFormat/>
    <w:locked/>
    <w:rsid w:val="009A1F27"/>
    <w:rPr>
      <w:rFonts w:ascii="Times New Roman" w:eastAsia="Times New Roman" w:hAnsi="Times New Roman" w:cs="Times New Roman"/>
      <w:szCs w:val="24"/>
      <w:lang w:val="en-US"/>
    </w:rPr>
  </w:style>
  <w:style w:type="character" w:customStyle="1" w:styleId="1INTRODUCTIONChar">
    <w:name w:val="1INTRODUCTION Char"/>
    <w:basedOn w:val="DefaultParagraphFont"/>
    <w:link w:val="1INTRODUCTION"/>
    <w:semiHidden/>
    <w:qFormat/>
    <w:locked/>
    <w:rsid w:val="009A1F27"/>
    <w:rPr>
      <w:rFonts w:ascii="Times New Roman" w:eastAsia="Times New Roman" w:hAnsi="Times New Roman" w:cs="Times New Roman"/>
      <w:b/>
      <w:sz w:val="24"/>
      <w:szCs w:val="24"/>
      <w:lang w:val="en-US"/>
    </w:rPr>
  </w:style>
  <w:style w:type="character" w:customStyle="1" w:styleId="MATERIALSANDMETHODSChar">
    <w:name w:val="MATERIALS AND METHODS Char"/>
    <w:basedOn w:val="DefaultParagraphFont"/>
    <w:link w:val="MATERIALSANDMETHODS"/>
    <w:semiHidden/>
    <w:qFormat/>
    <w:locked/>
    <w:rsid w:val="009A1F27"/>
    <w:rPr>
      <w:rFonts w:ascii="Times New Roman" w:eastAsia="Times New Roman" w:hAnsi="Times New Roman" w:cs="Times New Roman"/>
      <w:b/>
      <w:bCs/>
      <w:iCs/>
      <w:sz w:val="24"/>
      <w:szCs w:val="24"/>
      <w:lang w:val="en-US"/>
    </w:rPr>
  </w:style>
  <w:style w:type="character" w:customStyle="1" w:styleId="METHODSChar">
    <w:name w:val="METHODS Char"/>
    <w:basedOn w:val="DefaultParagraphFont"/>
    <w:link w:val="METHODS"/>
    <w:semiHidden/>
    <w:qFormat/>
    <w:locked/>
    <w:rsid w:val="009A1F27"/>
    <w:rPr>
      <w:rFonts w:ascii="Times New Roman" w:eastAsia="Times New Roman" w:hAnsi="Times New Roman" w:cs="Times New Roman"/>
      <w:b/>
      <w:sz w:val="24"/>
      <w:szCs w:val="24"/>
      <w:lang w:val="pt-PT"/>
    </w:rPr>
  </w:style>
  <w:style w:type="character" w:customStyle="1" w:styleId="RESULTSChar">
    <w:name w:val="RESULTS Char"/>
    <w:basedOn w:val="DefaultParagraphFont"/>
    <w:link w:val="RESULTS"/>
    <w:semiHidden/>
    <w:qFormat/>
    <w:locked/>
    <w:rsid w:val="009A1F27"/>
    <w:rPr>
      <w:rFonts w:ascii="Times New Roman" w:eastAsia="Times New Roman" w:hAnsi="Times New Roman" w:cs="Times New Roman"/>
      <w:b/>
      <w:sz w:val="24"/>
      <w:szCs w:val="24"/>
      <w:lang w:val="en-US"/>
    </w:rPr>
  </w:style>
  <w:style w:type="character" w:customStyle="1" w:styleId="DISCUSSIONChar">
    <w:name w:val="DISCUSSION Char"/>
    <w:basedOn w:val="DefaultParagraphFont"/>
    <w:link w:val="DISCUSSION"/>
    <w:semiHidden/>
    <w:qFormat/>
    <w:locked/>
    <w:rsid w:val="009A1F27"/>
    <w:rPr>
      <w:rFonts w:ascii="Times New Roman" w:eastAsia="Times New Roman" w:hAnsi="Times New Roman" w:cs="Times New Roman"/>
      <w:b/>
      <w:sz w:val="24"/>
      <w:szCs w:val="24"/>
      <w:lang w:val="en-US"/>
    </w:rPr>
  </w:style>
  <w:style w:type="character" w:customStyle="1" w:styleId="CONCLUSIONSChar">
    <w:name w:val="CONCLUSIONS Char"/>
    <w:basedOn w:val="DefaultParagraphFont"/>
    <w:link w:val="CONCLUSIONS"/>
    <w:semiHidden/>
    <w:qFormat/>
    <w:locked/>
    <w:rsid w:val="009A1F27"/>
    <w:rPr>
      <w:rFonts w:ascii="Times New Roman" w:eastAsia="Times New Roman" w:hAnsi="Times New Roman" w:cs="Times New Roman"/>
      <w:b/>
      <w:sz w:val="24"/>
      <w:szCs w:val="24"/>
      <w:lang w:val="en-US"/>
    </w:rPr>
  </w:style>
  <w:style w:type="character" w:customStyle="1" w:styleId="REFERENCESChar">
    <w:name w:val="REFERENCES Char"/>
    <w:basedOn w:val="TpicosUniversalChar1"/>
    <w:link w:val="REFERENCES"/>
    <w:semiHidden/>
    <w:qFormat/>
    <w:locked/>
    <w:rsid w:val="009A1F27"/>
    <w:rPr>
      <w:rFonts w:ascii="Times New Roman" w:eastAsia="Droid Sans Fallback" w:hAnsi="Times New Roman" w:cs="Times New Roman"/>
      <w:b/>
      <w:kern w:val="2"/>
      <w:sz w:val="24"/>
      <w:szCs w:val="24"/>
      <w:lang w:val="en-US"/>
    </w:rPr>
  </w:style>
  <w:style w:type="character" w:customStyle="1" w:styleId="SUPPORTINGINFORMATIONChar">
    <w:name w:val="SUPPORTING INFORMATION Char"/>
    <w:basedOn w:val="DefaultParagraphFont"/>
    <w:link w:val="SUPPORTINGINFORMATION"/>
    <w:semiHidden/>
    <w:qFormat/>
    <w:locked/>
    <w:rsid w:val="009A1F27"/>
    <w:rPr>
      <w:rFonts w:ascii="Times New Roman" w:eastAsia="Times New Roman" w:hAnsi="Times New Roman" w:cs="Times New Roman"/>
      <w:b/>
      <w:sz w:val="24"/>
      <w:szCs w:val="24"/>
      <w:lang w:val="pt-PT"/>
    </w:rPr>
  </w:style>
  <w:style w:type="character" w:customStyle="1" w:styleId="CAPTULOII-ASSESSMENTOFSTREAMFOODWEBSUNDEREFFECTSOFTHELOCALANDREGIONALSCALESChar">
    <w:name w:val="CAPÍTULO II - ASSESSMENT OF STREAM FOOD WEBS UNDER EFFECTS OF THE LOCAL AND REGIONAL SCALES Char"/>
    <w:basedOn w:val="DefaultParagraphFont"/>
    <w:link w:val="CAPTULOII-ASSESSMENTOFSTREAMFOODWEBSUNDEREFFECTSOFTHELOCALANDREGIONALSCALES"/>
    <w:semiHidden/>
    <w:qFormat/>
    <w:locked/>
    <w:rsid w:val="009A1F27"/>
    <w:rPr>
      <w:rFonts w:ascii="Times New Roman" w:eastAsia="Times New Roman" w:hAnsi="Times New Roman" w:cstheme="minorHAnsi"/>
      <w:b/>
      <w:sz w:val="32"/>
      <w:szCs w:val="32"/>
      <w:lang w:val="en-US"/>
    </w:rPr>
  </w:style>
  <w:style w:type="character" w:customStyle="1" w:styleId="2ABSTRACTChar">
    <w:name w:val="2ABSTRACT Char"/>
    <w:basedOn w:val="DefaultParagraphFont"/>
    <w:link w:val="2ABSTRACT"/>
    <w:semiHidden/>
    <w:qFormat/>
    <w:locked/>
    <w:rsid w:val="009A1F27"/>
    <w:rPr>
      <w:rFonts w:ascii="Times New Roman" w:eastAsia="Arial" w:hAnsi="Times New Roman" w:cs="Times New Roman"/>
      <w:szCs w:val="24"/>
      <w:lang w:val="en-US"/>
    </w:rPr>
  </w:style>
  <w:style w:type="character" w:customStyle="1" w:styleId="2INTRODUCTIONChar">
    <w:name w:val="2INTRODUCTION Char"/>
    <w:basedOn w:val="DefaultParagraphFont"/>
    <w:link w:val="2INTRODUCTION"/>
    <w:semiHidden/>
    <w:qFormat/>
    <w:locked/>
    <w:rsid w:val="009A1F27"/>
    <w:rPr>
      <w:rFonts w:ascii="Times New Roman" w:eastAsia="Times New Roman" w:hAnsi="Times New Roman" w:cs="Times New Roman"/>
      <w:sz w:val="24"/>
      <w:szCs w:val="24"/>
      <w:lang w:val="en-US"/>
    </w:rPr>
  </w:style>
  <w:style w:type="character" w:customStyle="1" w:styleId="2METHODSChar">
    <w:name w:val="2METHODS Char"/>
    <w:basedOn w:val="DefaultParagraphFont"/>
    <w:link w:val="2METHODS"/>
    <w:semiHidden/>
    <w:qFormat/>
    <w:locked/>
    <w:rsid w:val="009A1F27"/>
    <w:rPr>
      <w:rFonts w:ascii="Times New Roman" w:eastAsia="Times New Roman" w:hAnsi="Times New Roman" w:cs="Times New Roman"/>
      <w:b/>
      <w:sz w:val="24"/>
      <w:szCs w:val="24"/>
      <w:lang w:val="en-US"/>
    </w:rPr>
  </w:style>
  <w:style w:type="character" w:customStyle="1" w:styleId="2RESULTSChar">
    <w:name w:val="2RESULTS Char"/>
    <w:basedOn w:val="DefaultParagraphFont"/>
    <w:link w:val="2RESULTS"/>
    <w:semiHidden/>
    <w:qFormat/>
    <w:locked/>
    <w:rsid w:val="009A1F27"/>
    <w:rPr>
      <w:rFonts w:ascii="Times New Roman" w:eastAsia="Times New Roman" w:hAnsi="Times New Roman" w:cs="Times New Roman"/>
      <w:b/>
      <w:sz w:val="24"/>
      <w:szCs w:val="24"/>
      <w:lang w:val="en-US"/>
    </w:rPr>
  </w:style>
  <w:style w:type="character" w:customStyle="1" w:styleId="2DISCUSSIONChar">
    <w:name w:val="2DISCUSSION Char"/>
    <w:basedOn w:val="DefaultParagraphFont"/>
    <w:link w:val="2DISCUSSION"/>
    <w:semiHidden/>
    <w:qFormat/>
    <w:locked/>
    <w:rsid w:val="009A1F27"/>
    <w:rPr>
      <w:rFonts w:ascii="Times New Roman" w:eastAsia="Times New Roman" w:hAnsi="Times New Roman" w:cs="Times New Roman"/>
      <w:b/>
      <w:sz w:val="24"/>
      <w:szCs w:val="24"/>
      <w:lang w:val="en-US"/>
    </w:rPr>
  </w:style>
  <w:style w:type="character" w:customStyle="1" w:styleId="2CONCLUSIONChar">
    <w:name w:val="2CONCLUSION Char"/>
    <w:basedOn w:val="DefaultParagraphFont"/>
    <w:link w:val="2CONCLUSION"/>
    <w:semiHidden/>
    <w:qFormat/>
    <w:locked/>
    <w:rsid w:val="009A1F27"/>
    <w:rPr>
      <w:rFonts w:ascii="Times New Roman" w:eastAsia="Times New Roman" w:hAnsi="Times New Roman" w:cs="Times New Roman"/>
      <w:b/>
      <w:sz w:val="24"/>
      <w:szCs w:val="24"/>
      <w:lang w:val="en-US"/>
    </w:rPr>
  </w:style>
  <w:style w:type="character" w:customStyle="1" w:styleId="2REFERENCEChar">
    <w:name w:val="2REFERENCE Char"/>
    <w:basedOn w:val="DefaultParagraphFont"/>
    <w:link w:val="2REFERENCE"/>
    <w:semiHidden/>
    <w:qFormat/>
    <w:locked/>
    <w:rsid w:val="009A1F27"/>
    <w:rPr>
      <w:rFonts w:ascii="Times New Roman" w:eastAsia="Times New Roman" w:hAnsi="Times New Roman" w:cs="Times New Roman"/>
      <w:b/>
      <w:sz w:val="24"/>
      <w:szCs w:val="24"/>
    </w:rPr>
  </w:style>
  <w:style w:type="character" w:customStyle="1" w:styleId="2SUPPORTINGINFORMATIONChar">
    <w:name w:val="2SUPPORTING INFORMATION Char"/>
    <w:basedOn w:val="DefaultParagraphFont"/>
    <w:link w:val="2SUPPORTINGINFORMATION"/>
    <w:semiHidden/>
    <w:qFormat/>
    <w:locked/>
    <w:rsid w:val="009A1F27"/>
    <w:rPr>
      <w:rFonts w:ascii="Times New Roman" w:eastAsia="Times New Roman" w:hAnsi="Times New Roman" w:cs="Times New Roman"/>
      <w:b/>
      <w:sz w:val="24"/>
      <w:szCs w:val="24"/>
      <w:lang w:val="en-US"/>
    </w:rPr>
  </w:style>
  <w:style w:type="character" w:customStyle="1" w:styleId="CAPTULOIII-LANDUSEEFFECTSONTHESTRUCTUREOFTROPHICNETWORKSFROMSTREAMFISHChar">
    <w:name w:val="CAPÍTULO III - LAND USE EFFECTS ON THE STRUCTURE OF TROPHIC NETWORKS FROM STREAM FISH Char"/>
    <w:basedOn w:val="Heading1Char"/>
    <w:link w:val="CAPTULOIII-LANDUSEEFFECTSONTHESTRUCTUREOFTROPHICNETWORKSFROMSTREAMFISH"/>
    <w:semiHidden/>
    <w:qFormat/>
    <w:locked/>
    <w:rsid w:val="009A1F27"/>
    <w:rPr>
      <w:rFonts w:asciiTheme="majorHAnsi" w:eastAsiaTheme="majorEastAsia" w:hAnsiTheme="majorHAnsi" w:cstheme="minorHAnsi"/>
      <w:b/>
      <w:color w:val="2F5496" w:themeColor="accent1" w:themeShade="BF"/>
      <w:sz w:val="32"/>
      <w:szCs w:val="28"/>
      <w:lang w:val="en-US"/>
    </w:rPr>
  </w:style>
  <w:style w:type="character" w:customStyle="1" w:styleId="3ABSTRACTChar">
    <w:name w:val="3ABSTRACT Char"/>
    <w:basedOn w:val="DefaultParagraphFont"/>
    <w:link w:val="3ABSTRACT"/>
    <w:semiHidden/>
    <w:qFormat/>
    <w:locked/>
    <w:rsid w:val="009A1F27"/>
    <w:rPr>
      <w:rFonts w:ascii="Times New Roman" w:eastAsia="Arial" w:hAnsi="Times New Roman" w:cs="Times New Roman"/>
      <w:szCs w:val="24"/>
      <w:lang w:val="en-US"/>
    </w:rPr>
  </w:style>
  <w:style w:type="character" w:customStyle="1" w:styleId="3INTRODUCTIONChar">
    <w:name w:val="3INTRODUCTION Char"/>
    <w:basedOn w:val="DefaultParagraphFont"/>
    <w:link w:val="3INTRODUCTION"/>
    <w:semiHidden/>
    <w:qFormat/>
    <w:locked/>
    <w:rsid w:val="009A1F27"/>
    <w:rPr>
      <w:rFonts w:ascii="Times New Roman" w:eastAsia="Times New Roman" w:hAnsi="Times New Roman" w:cs="Times New Roman"/>
      <w:b/>
      <w:sz w:val="24"/>
      <w:szCs w:val="24"/>
      <w:lang w:val="en-US"/>
    </w:rPr>
  </w:style>
  <w:style w:type="character" w:customStyle="1" w:styleId="3METHODSChar">
    <w:name w:val="3METHODS Char"/>
    <w:basedOn w:val="DefaultParagraphFont"/>
    <w:link w:val="3METHODS"/>
    <w:semiHidden/>
    <w:qFormat/>
    <w:locked/>
    <w:rsid w:val="009A1F27"/>
    <w:rPr>
      <w:rFonts w:ascii="Times New Roman" w:eastAsia="Times New Roman" w:hAnsi="Times New Roman" w:cs="Times New Roman"/>
      <w:b/>
      <w:sz w:val="24"/>
      <w:szCs w:val="24"/>
      <w:lang w:val="en-US"/>
    </w:rPr>
  </w:style>
  <w:style w:type="character" w:customStyle="1" w:styleId="3RESULTSChar">
    <w:name w:val="3RESULTS Char"/>
    <w:basedOn w:val="DefaultParagraphFont"/>
    <w:link w:val="3RESULTS"/>
    <w:semiHidden/>
    <w:qFormat/>
    <w:locked/>
    <w:rsid w:val="009A1F27"/>
    <w:rPr>
      <w:rFonts w:ascii="Times New Roman" w:eastAsia="Times New Roman" w:hAnsi="Times New Roman" w:cs="Times New Roman"/>
      <w:b/>
      <w:sz w:val="24"/>
      <w:szCs w:val="24"/>
      <w:lang w:val="en-US"/>
    </w:rPr>
  </w:style>
  <w:style w:type="character" w:customStyle="1" w:styleId="3DISCUSSIONChar">
    <w:name w:val="3DISCUSSION Char"/>
    <w:basedOn w:val="DefaultParagraphFont"/>
    <w:link w:val="3DISCUSSION"/>
    <w:semiHidden/>
    <w:qFormat/>
    <w:locked/>
    <w:rsid w:val="009A1F27"/>
    <w:rPr>
      <w:rFonts w:ascii="Times New Roman" w:eastAsia="Times New Roman" w:hAnsi="Times New Roman" w:cs="Times New Roman"/>
      <w:b/>
      <w:sz w:val="24"/>
      <w:szCs w:val="24"/>
      <w:lang w:val="en-US"/>
    </w:rPr>
  </w:style>
  <w:style w:type="character" w:customStyle="1" w:styleId="3CONCLUSIONChar">
    <w:name w:val="3CONCLUSION Char"/>
    <w:basedOn w:val="DefaultParagraphFont"/>
    <w:link w:val="3CONCLUSION"/>
    <w:semiHidden/>
    <w:qFormat/>
    <w:locked/>
    <w:rsid w:val="009A1F27"/>
    <w:rPr>
      <w:rFonts w:ascii="Times New Roman" w:eastAsia="Times New Roman" w:hAnsi="Times New Roman" w:cs="Times New Roman"/>
      <w:b/>
      <w:sz w:val="24"/>
      <w:szCs w:val="24"/>
      <w:lang w:val="en-US"/>
    </w:rPr>
  </w:style>
  <w:style w:type="character" w:customStyle="1" w:styleId="3REFERENCESChar">
    <w:name w:val="3REFERENCES Char"/>
    <w:basedOn w:val="DefaultParagraphFont"/>
    <w:link w:val="3REFERENCES"/>
    <w:semiHidden/>
    <w:qFormat/>
    <w:locked/>
    <w:rsid w:val="009A1F27"/>
    <w:rPr>
      <w:rFonts w:ascii="Times New Roman" w:eastAsia="Times New Roman" w:hAnsi="Times New Roman" w:cs="Times New Roman"/>
      <w:b/>
      <w:sz w:val="24"/>
      <w:szCs w:val="24"/>
      <w:lang w:val="pt-PT"/>
    </w:rPr>
  </w:style>
  <w:style w:type="character" w:customStyle="1" w:styleId="3SUPPORTINGINFORMATIONChar">
    <w:name w:val="3SUPPORTING INFORMATION Char"/>
    <w:basedOn w:val="DefaultParagraphFont"/>
    <w:link w:val="3SUPPORTINGINFORMATION"/>
    <w:semiHidden/>
    <w:qFormat/>
    <w:locked/>
    <w:rsid w:val="009A1F27"/>
    <w:rPr>
      <w:rFonts w:ascii="Times New Roman" w:eastAsia="Times New Roman" w:hAnsi="Times New Roman" w:cs="Times New Roman"/>
      <w:b/>
      <w:bCs/>
      <w:sz w:val="24"/>
      <w:szCs w:val="24"/>
      <w:lang w:val="en-US"/>
    </w:rPr>
  </w:style>
  <w:style w:type="character" w:customStyle="1" w:styleId="SUPPORTINGINFORMATIONREFERENCESChar">
    <w:name w:val="SUPPORTING INFORMATION REFERENCES Char"/>
    <w:basedOn w:val="DefaultParagraphFont"/>
    <w:link w:val="SUPPORTINGINFORMATIONREFERENCES"/>
    <w:semiHidden/>
    <w:qFormat/>
    <w:locked/>
    <w:rsid w:val="009A1F27"/>
    <w:rPr>
      <w:rFonts w:ascii="Times New Roman" w:eastAsia="Times New Roman" w:hAnsi="Times New Roman" w:cs="Times New Roman"/>
      <w:b/>
      <w:bCs/>
      <w:sz w:val="24"/>
      <w:szCs w:val="24"/>
      <w:lang w:val="en-US"/>
    </w:rPr>
  </w:style>
  <w:style w:type="character" w:customStyle="1" w:styleId="CONSIDERAESFINAISChar">
    <w:name w:val="CONSIDERAÇÕES FINAIS Char"/>
    <w:basedOn w:val="BodyTextChar"/>
    <w:link w:val="CONSIDERAESFINAIS"/>
    <w:semiHidden/>
    <w:qFormat/>
    <w:locked/>
    <w:rsid w:val="009A1F27"/>
    <w:rPr>
      <w:b/>
      <w:bCs/>
      <w:color w:val="00000A"/>
      <w:sz w:val="22"/>
    </w:rPr>
  </w:style>
  <w:style w:type="character" w:styleId="PlaceholderText">
    <w:name w:val="Placeholder Text"/>
    <w:basedOn w:val="DefaultParagraphFont"/>
    <w:uiPriority w:val="99"/>
    <w:semiHidden/>
    <w:qFormat/>
    <w:rsid w:val="009A1F27"/>
    <w:rPr>
      <w:color w:val="808080"/>
    </w:rPr>
  </w:style>
  <w:style w:type="character" w:styleId="SubtleEmphasis">
    <w:name w:val="Subtle Emphasis"/>
    <w:basedOn w:val="DefaultParagraphFont"/>
    <w:uiPriority w:val="19"/>
    <w:qFormat/>
    <w:rsid w:val="009A1F27"/>
    <w:rPr>
      <w:i/>
      <w:iCs/>
      <w:color w:val="404040" w:themeColor="text1" w:themeTint="BF"/>
    </w:rPr>
  </w:style>
  <w:style w:type="character" w:customStyle="1" w:styleId="TpicosUniversalChar">
    <w:name w:val="Tópicos_Universal Char"/>
    <w:qFormat/>
    <w:rsid w:val="009A1F27"/>
    <w:rPr>
      <w:rFonts w:ascii="Arial" w:hAnsi="Arial" w:cs="Arial"/>
      <w:b/>
      <w:bCs w:val="0"/>
      <w:sz w:val="24"/>
    </w:rPr>
  </w:style>
  <w:style w:type="character" w:customStyle="1" w:styleId="MenoPendente1">
    <w:name w:val="Menção Pendente1"/>
    <w:basedOn w:val="DefaultParagraphFont"/>
    <w:uiPriority w:val="99"/>
    <w:semiHidden/>
    <w:qFormat/>
    <w:rsid w:val="009A1F27"/>
    <w:rPr>
      <w:color w:val="605E5C"/>
      <w:shd w:val="clear" w:color="auto" w:fill="E1DFDD"/>
    </w:rPr>
  </w:style>
  <w:style w:type="character" w:customStyle="1" w:styleId="tlid-translation">
    <w:name w:val="tlid-translation"/>
    <w:basedOn w:val="DefaultParagraphFont"/>
    <w:qFormat/>
    <w:rsid w:val="009A1F27"/>
  </w:style>
  <w:style w:type="character" w:customStyle="1" w:styleId="gt-baf-back">
    <w:name w:val="gt-baf-back"/>
    <w:basedOn w:val="DefaultParagraphFont"/>
    <w:qFormat/>
    <w:rsid w:val="009A1F27"/>
  </w:style>
  <w:style w:type="character" w:customStyle="1" w:styleId="jlqj4b">
    <w:name w:val="jlqj4b"/>
    <w:basedOn w:val="DefaultParagraphFont"/>
    <w:qFormat/>
    <w:rsid w:val="009A1F27"/>
  </w:style>
  <w:style w:type="character" w:customStyle="1" w:styleId="LinkdaInternet">
    <w:name w:val="Link da Internet"/>
    <w:basedOn w:val="DefaultParagraphFont"/>
    <w:uiPriority w:val="99"/>
    <w:qFormat/>
    <w:rsid w:val="009A1F27"/>
    <w:rPr>
      <w:color w:val="0563C1" w:themeColor="hyperlink"/>
      <w:u w:val="single"/>
    </w:rPr>
  </w:style>
  <w:style w:type="character" w:customStyle="1" w:styleId="comment">
    <w:name w:val="comment"/>
    <w:basedOn w:val="DefaultParagraphFont"/>
    <w:qFormat/>
    <w:rsid w:val="009A1F27"/>
  </w:style>
  <w:style w:type="character" w:customStyle="1" w:styleId="CorpodetextoChar1">
    <w:name w:val="Corpo de texto Char1"/>
    <w:basedOn w:val="DefaultParagraphFont"/>
    <w:uiPriority w:val="99"/>
    <w:semiHidden/>
    <w:qFormat/>
    <w:rsid w:val="009A1F27"/>
    <w:rPr>
      <w:rFonts w:ascii="Calibri" w:hAnsi="Calibri" w:cs="Calibri"/>
      <w:sz w:val="22"/>
      <w:lang w:eastAsia="pt-BR"/>
    </w:rPr>
  </w:style>
  <w:style w:type="character" w:customStyle="1" w:styleId="TextodecomentrioChar1">
    <w:name w:val="Texto de comentário Char1"/>
    <w:basedOn w:val="DefaultParagraphFont"/>
    <w:uiPriority w:val="99"/>
    <w:semiHidden/>
    <w:qFormat/>
    <w:rsid w:val="009A1F27"/>
    <w:rPr>
      <w:rFonts w:ascii="Calibri" w:hAnsi="Calibri" w:cs="Calibri"/>
      <w:szCs w:val="20"/>
      <w:lang w:eastAsia="pt-BR"/>
    </w:rPr>
  </w:style>
  <w:style w:type="character" w:customStyle="1" w:styleId="TextodebaloChar1">
    <w:name w:val="Texto de balão Char1"/>
    <w:basedOn w:val="DefaultParagraphFont"/>
    <w:uiPriority w:val="99"/>
    <w:semiHidden/>
    <w:qFormat/>
    <w:rsid w:val="009A1F27"/>
    <w:rPr>
      <w:rFonts w:ascii="Segoe UI" w:hAnsi="Segoe UI" w:cs="Segoe UI"/>
      <w:sz w:val="18"/>
      <w:szCs w:val="18"/>
      <w:lang w:eastAsia="pt-BR"/>
    </w:rPr>
  </w:style>
  <w:style w:type="character" w:customStyle="1" w:styleId="CabealhoChar1">
    <w:name w:val="Cabeçalho Char1"/>
    <w:basedOn w:val="DefaultParagraphFont"/>
    <w:uiPriority w:val="99"/>
    <w:semiHidden/>
    <w:qFormat/>
    <w:rsid w:val="009A1F27"/>
    <w:rPr>
      <w:rFonts w:ascii="Calibri" w:hAnsi="Calibri" w:cs="Calibri"/>
      <w:sz w:val="22"/>
      <w:lang w:eastAsia="pt-BR"/>
    </w:rPr>
  </w:style>
  <w:style w:type="character" w:customStyle="1" w:styleId="RodapChar1">
    <w:name w:val="Rodapé Char1"/>
    <w:basedOn w:val="DefaultParagraphFont"/>
    <w:uiPriority w:val="99"/>
    <w:semiHidden/>
    <w:qFormat/>
    <w:rsid w:val="009A1F27"/>
    <w:rPr>
      <w:rFonts w:ascii="Calibri" w:hAnsi="Calibri" w:cs="Calibri"/>
      <w:sz w:val="22"/>
      <w:lang w:eastAsia="pt-BR"/>
    </w:rPr>
  </w:style>
  <w:style w:type="character" w:customStyle="1" w:styleId="AssuntodocomentrioChar1">
    <w:name w:val="Assunto do comentário Char1"/>
    <w:basedOn w:val="TextodecomentrioChar1"/>
    <w:uiPriority w:val="99"/>
    <w:semiHidden/>
    <w:qFormat/>
    <w:rsid w:val="009A1F27"/>
    <w:rPr>
      <w:rFonts w:ascii="Calibri" w:hAnsi="Calibri" w:cs="Calibri"/>
      <w:b/>
      <w:bCs/>
      <w:szCs w:val="20"/>
      <w:lang w:eastAsia="pt-BR"/>
    </w:rPr>
  </w:style>
  <w:style w:type="character" w:customStyle="1" w:styleId="HTMLPreformattedChar">
    <w:name w:val="HTML Preformatted Char"/>
    <w:basedOn w:val="DefaultParagraphFont"/>
    <w:link w:val="HTMLPreformatted"/>
    <w:uiPriority w:val="99"/>
    <w:qFormat/>
    <w:locked/>
    <w:rsid w:val="009A1F27"/>
    <w:rPr>
      <w:rFonts w:ascii="Courier New" w:eastAsia="Times New Roman" w:hAnsi="Courier New" w:cs="Courier New"/>
      <w:color w:val="00000A"/>
      <w:szCs w:val="20"/>
      <w:lang w:eastAsia="pt-BR"/>
    </w:rPr>
  </w:style>
  <w:style w:type="character" w:customStyle="1" w:styleId="mtfg0">
    <w:name w:val="mtfg0"/>
    <w:basedOn w:val="DefaultParagraphFont"/>
    <w:qFormat/>
    <w:rsid w:val="009A1F27"/>
  </w:style>
  <w:style w:type="character" w:customStyle="1" w:styleId="highwire-cite-metadata-pages">
    <w:name w:val="highwire-cite-metadata-pages"/>
    <w:basedOn w:val="DefaultParagraphFont"/>
    <w:qFormat/>
    <w:rsid w:val="009A1F27"/>
  </w:style>
  <w:style w:type="character" w:customStyle="1" w:styleId="highwire-citation-author">
    <w:name w:val="highwire-citation-author"/>
    <w:basedOn w:val="DefaultParagraphFont"/>
    <w:qFormat/>
    <w:rsid w:val="009A1F27"/>
  </w:style>
  <w:style w:type="character" w:customStyle="1" w:styleId="citationref">
    <w:name w:val="citationref"/>
    <w:basedOn w:val="DefaultParagraphFont"/>
    <w:qFormat/>
    <w:rsid w:val="009A1F27"/>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1"/>
    <w:qFormat/>
    <w:pPr>
      <w:spacing w:after="140" w:line="288" w:lineRule="auto"/>
    </w:pPr>
  </w:style>
  <w:style w:type="paragraph" w:styleId="List">
    <w:name w:val="List"/>
    <w:basedOn w:val="BodyText"/>
    <w:uiPriority w:val="99"/>
    <w:rPr>
      <w:rFonts w:cs="FreeSans"/>
    </w:rPr>
  </w:style>
  <w:style w:type="paragraph" w:styleId="Caption">
    <w:name w:val="caption"/>
    <w:basedOn w:val="Normal"/>
    <w:uiPriority w:val="99"/>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B42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A57AD"/>
    <w:pPr>
      <w:tabs>
        <w:tab w:val="center" w:pos="4252"/>
        <w:tab w:val="right" w:pos="8504"/>
      </w:tabs>
      <w:spacing w:after="0" w:line="240" w:lineRule="auto"/>
    </w:pPr>
  </w:style>
  <w:style w:type="paragraph" w:styleId="Footer">
    <w:name w:val="footer"/>
    <w:basedOn w:val="Normal"/>
    <w:link w:val="FooterChar"/>
    <w:uiPriority w:val="99"/>
    <w:unhideWhenUsed/>
    <w:rsid w:val="005A57AD"/>
    <w:pPr>
      <w:tabs>
        <w:tab w:val="center" w:pos="4252"/>
        <w:tab w:val="right" w:pos="8504"/>
      </w:tabs>
      <w:spacing w:after="0" w:line="240" w:lineRule="auto"/>
    </w:pPr>
  </w:style>
  <w:style w:type="paragraph" w:styleId="CommentText">
    <w:name w:val="annotation text"/>
    <w:basedOn w:val="Normal"/>
    <w:link w:val="CommentTextChar"/>
    <w:uiPriority w:val="99"/>
    <w:semiHidden/>
    <w:unhideWhenUsed/>
    <w:qFormat/>
    <w:rsid w:val="007A7BC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7A7BC7"/>
    <w:rPr>
      <w:b/>
      <w:bCs/>
    </w:rPr>
  </w:style>
  <w:style w:type="paragraph" w:styleId="BalloonText">
    <w:name w:val="Balloon Text"/>
    <w:basedOn w:val="Normal"/>
    <w:link w:val="BalloonTextChar"/>
    <w:uiPriority w:val="99"/>
    <w:semiHidden/>
    <w:unhideWhenUsed/>
    <w:qFormat/>
    <w:rsid w:val="007A7BC7"/>
    <w:pPr>
      <w:spacing w:after="0" w:line="240" w:lineRule="auto"/>
    </w:pPr>
    <w:rPr>
      <w:rFonts w:ascii="Segoe UI" w:hAnsi="Segoe UI" w:cs="Segoe UI"/>
      <w:sz w:val="18"/>
      <w:szCs w:val="18"/>
    </w:rPr>
  </w:style>
  <w:style w:type="paragraph" w:customStyle="1" w:styleId="Default">
    <w:name w:val="Default"/>
    <w:uiPriority w:val="99"/>
    <w:qFormat/>
    <w:rsid w:val="00AD1694"/>
    <w:rPr>
      <w:rFonts w:ascii="Arial" w:eastAsia="Calibri" w:hAnsi="Arial" w:cs="Arial"/>
      <w:color w:val="000000"/>
      <w:sz w:val="24"/>
      <w:szCs w:val="24"/>
    </w:rPr>
  </w:style>
  <w:style w:type="paragraph" w:customStyle="1" w:styleId="Pa24">
    <w:name w:val="Pa24"/>
    <w:basedOn w:val="Default"/>
    <w:next w:val="Default"/>
    <w:uiPriority w:val="99"/>
    <w:qFormat/>
    <w:rsid w:val="00E45E4D"/>
    <w:pPr>
      <w:spacing w:line="171" w:lineRule="atLeast"/>
    </w:pPr>
    <w:rPr>
      <w:rFonts w:ascii="Optima LT Std" w:eastAsiaTheme="minorHAnsi" w:hAnsi="Optima LT Std" w:cstheme="minorBidi"/>
      <w:color w:val="00000A"/>
    </w:rPr>
  </w:style>
  <w:style w:type="paragraph" w:customStyle="1" w:styleId="msonormal0">
    <w:name w:val="msonormal"/>
    <w:basedOn w:val="Normal"/>
    <w:uiPriority w:val="99"/>
    <w:semiHidden/>
    <w:qFormat/>
    <w:rsid w:val="009A1F27"/>
    <w:pPr>
      <w:spacing w:beforeAutospacing="1" w:afterAutospacing="1" w:line="240" w:lineRule="auto"/>
    </w:pPr>
    <w:rPr>
      <w:rFonts w:ascii="Times New Roman" w:eastAsia="Times New Roman" w:hAnsi="Times New Roman" w:cs="Times New Roman"/>
      <w:color w:val="auto"/>
      <w:sz w:val="24"/>
      <w:szCs w:val="24"/>
      <w:lang w:eastAsia="pt-BR"/>
    </w:rPr>
  </w:style>
  <w:style w:type="paragraph" w:styleId="NormalWeb">
    <w:name w:val="Normal (Web)"/>
    <w:basedOn w:val="Normal"/>
    <w:uiPriority w:val="99"/>
    <w:semiHidden/>
    <w:unhideWhenUsed/>
    <w:qFormat/>
    <w:rsid w:val="009A1F27"/>
    <w:pPr>
      <w:spacing w:beforeAutospacing="1" w:afterAutospacing="1" w:line="240" w:lineRule="auto"/>
    </w:pPr>
    <w:rPr>
      <w:rFonts w:ascii="Times New Roman" w:eastAsia="Times New Roman" w:hAnsi="Times New Roman" w:cs="Times New Roman"/>
      <w:color w:val="auto"/>
      <w:sz w:val="24"/>
      <w:szCs w:val="24"/>
      <w:lang w:eastAsia="pt-BR"/>
    </w:rPr>
  </w:style>
  <w:style w:type="paragraph" w:styleId="TOC1">
    <w:name w:val="toc 1"/>
    <w:basedOn w:val="Normal"/>
    <w:autoRedefine/>
    <w:uiPriority w:val="39"/>
    <w:semiHidden/>
    <w:unhideWhenUsed/>
    <w:qFormat/>
    <w:rsid w:val="009A1F27"/>
    <w:pPr>
      <w:widowControl w:val="0"/>
      <w:spacing w:before="362" w:after="0" w:line="240" w:lineRule="auto"/>
      <w:ind w:left="140"/>
    </w:pPr>
    <w:rPr>
      <w:rFonts w:ascii="Times New Roman" w:eastAsia="Times New Roman" w:hAnsi="Times New Roman" w:cs="Times New Roman"/>
      <w:b/>
      <w:bCs/>
      <w:color w:val="auto"/>
      <w:lang w:val="pt-PT"/>
    </w:rPr>
  </w:style>
  <w:style w:type="paragraph" w:styleId="TOC2">
    <w:name w:val="toc 2"/>
    <w:basedOn w:val="Normal"/>
    <w:autoRedefine/>
    <w:uiPriority w:val="39"/>
    <w:semiHidden/>
    <w:unhideWhenUsed/>
    <w:qFormat/>
    <w:rsid w:val="009A1F27"/>
    <w:pPr>
      <w:widowControl w:val="0"/>
      <w:spacing w:before="361" w:after="0" w:line="240" w:lineRule="auto"/>
      <w:ind w:left="140"/>
    </w:pPr>
    <w:rPr>
      <w:rFonts w:ascii="Times New Roman" w:eastAsia="Times New Roman" w:hAnsi="Times New Roman" w:cs="Times New Roman"/>
      <w:color w:val="auto"/>
      <w:lang w:val="pt-PT"/>
    </w:rPr>
  </w:style>
  <w:style w:type="paragraph" w:styleId="TOC3">
    <w:name w:val="toc 3"/>
    <w:basedOn w:val="Normal"/>
    <w:autoRedefine/>
    <w:uiPriority w:val="39"/>
    <w:semiHidden/>
    <w:unhideWhenUsed/>
    <w:qFormat/>
    <w:rsid w:val="009A1F27"/>
    <w:pPr>
      <w:widowControl w:val="0"/>
      <w:spacing w:before="120" w:after="0" w:line="240" w:lineRule="auto"/>
      <w:ind w:left="140"/>
    </w:pPr>
    <w:rPr>
      <w:rFonts w:ascii="Times New Roman" w:eastAsia="Times New Roman" w:hAnsi="Times New Roman" w:cs="Times New Roman"/>
      <w:color w:val="auto"/>
      <w:sz w:val="19"/>
      <w:szCs w:val="19"/>
      <w:lang w:val="pt-PT"/>
    </w:rPr>
  </w:style>
  <w:style w:type="paragraph" w:styleId="TOC4">
    <w:name w:val="toc 4"/>
    <w:basedOn w:val="Normal"/>
    <w:autoRedefine/>
    <w:uiPriority w:val="39"/>
    <w:semiHidden/>
    <w:unhideWhenUsed/>
    <w:qFormat/>
    <w:rsid w:val="009A1F27"/>
    <w:pPr>
      <w:widowControl w:val="0"/>
      <w:spacing w:before="120" w:after="0" w:line="240" w:lineRule="auto"/>
      <w:ind w:left="140"/>
    </w:pPr>
    <w:rPr>
      <w:rFonts w:ascii="Times New Roman" w:eastAsia="Times New Roman" w:hAnsi="Times New Roman" w:cs="Times New Roman"/>
      <w:b/>
      <w:bCs/>
      <w:i/>
      <w:iCs/>
      <w:color w:val="auto"/>
      <w:lang w:val="pt-PT"/>
    </w:rPr>
  </w:style>
  <w:style w:type="paragraph" w:styleId="TOC5">
    <w:name w:val="toc 5"/>
    <w:basedOn w:val="Normal"/>
    <w:autoRedefine/>
    <w:uiPriority w:val="39"/>
    <w:semiHidden/>
    <w:unhideWhenUsed/>
    <w:qFormat/>
    <w:rsid w:val="009A1F27"/>
    <w:pPr>
      <w:widowControl w:val="0"/>
      <w:spacing w:before="119" w:after="0" w:line="240" w:lineRule="auto"/>
      <w:ind w:left="380"/>
    </w:pPr>
    <w:rPr>
      <w:rFonts w:ascii="Times New Roman" w:eastAsia="Times New Roman" w:hAnsi="Times New Roman" w:cs="Times New Roman"/>
      <w:b/>
      <w:bCs/>
      <w:color w:val="auto"/>
      <w:sz w:val="19"/>
      <w:szCs w:val="19"/>
      <w:u w:val="single" w:color="000000"/>
      <w:lang w:val="pt-PT"/>
    </w:rPr>
  </w:style>
  <w:style w:type="paragraph" w:styleId="TOC6">
    <w:name w:val="toc 6"/>
    <w:basedOn w:val="Normal"/>
    <w:autoRedefine/>
    <w:uiPriority w:val="39"/>
    <w:semiHidden/>
    <w:unhideWhenUsed/>
    <w:qFormat/>
    <w:rsid w:val="009A1F27"/>
    <w:pPr>
      <w:widowControl w:val="0"/>
      <w:spacing w:before="120" w:after="0" w:line="240" w:lineRule="auto"/>
      <w:ind w:left="620"/>
    </w:pPr>
    <w:rPr>
      <w:rFonts w:ascii="Times New Roman" w:eastAsia="Times New Roman" w:hAnsi="Times New Roman" w:cs="Times New Roman"/>
      <w:i/>
      <w:iCs/>
      <w:color w:val="auto"/>
      <w:sz w:val="24"/>
      <w:szCs w:val="24"/>
      <w:lang w:val="pt-PT"/>
    </w:rPr>
  </w:style>
  <w:style w:type="paragraph" w:styleId="TOC7">
    <w:name w:val="toc 7"/>
    <w:basedOn w:val="Normal"/>
    <w:next w:val="Normal"/>
    <w:autoRedefine/>
    <w:uiPriority w:val="39"/>
    <w:semiHidden/>
    <w:unhideWhenUsed/>
    <w:rsid w:val="009A1F27"/>
    <w:pPr>
      <w:widowControl w:val="0"/>
      <w:spacing w:after="100" w:line="240" w:lineRule="auto"/>
      <w:ind w:left="1320"/>
    </w:pPr>
    <w:rPr>
      <w:rFonts w:ascii="Times New Roman" w:eastAsia="Times New Roman" w:hAnsi="Times New Roman" w:cs="Times New Roman"/>
      <w:color w:val="auto"/>
      <w:lang w:val="pt-PT"/>
    </w:rPr>
  </w:style>
  <w:style w:type="paragraph" w:styleId="TOC8">
    <w:name w:val="toc 8"/>
    <w:basedOn w:val="Normal"/>
    <w:next w:val="Normal"/>
    <w:autoRedefine/>
    <w:uiPriority w:val="39"/>
    <w:semiHidden/>
    <w:unhideWhenUsed/>
    <w:rsid w:val="009A1F27"/>
    <w:pPr>
      <w:widowControl w:val="0"/>
      <w:spacing w:after="100" w:line="240" w:lineRule="auto"/>
      <w:ind w:left="1540"/>
    </w:pPr>
    <w:rPr>
      <w:rFonts w:ascii="Times New Roman" w:eastAsia="Times New Roman" w:hAnsi="Times New Roman" w:cs="Times New Roman"/>
      <w:color w:val="auto"/>
      <w:lang w:val="pt-PT"/>
    </w:rPr>
  </w:style>
  <w:style w:type="paragraph" w:styleId="Title">
    <w:name w:val="Title"/>
    <w:basedOn w:val="Normal"/>
    <w:next w:val="BodyText"/>
    <w:link w:val="TitleChar"/>
    <w:uiPriority w:val="99"/>
    <w:qFormat/>
    <w:rsid w:val="009A1F27"/>
    <w:pPr>
      <w:keepNext/>
      <w:spacing w:before="240" w:after="120" w:line="252" w:lineRule="auto"/>
    </w:pPr>
    <w:rPr>
      <w:rFonts w:ascii="Liberation Sans" w:eastAsia="Noto Sans CJK SC" w:hAnsi="Liberation Sans" w:cs="Lohit Devanagari"/>
      <w:color w:val="auto"/>
      <w:sz w:val="28"/>
      <w:szCs w:val="28"/>
      <w:lang w:eastAsia="pt-BR"/>
    </w:rPr>
  </w:style>
  <w:style w:type="paragraph" w:styleId="Revision">
    <w:name w:val="Revision"/>
    <w:uiPriority w:val="99"/>
    <w:semiHidden/>
    <w:qFormat/>
    <w:rsid w:val="009A1F27"/>
    <w:rPr>
      <w:rFonts w:ascii="Calibri" w:eastAsiaTheme="minorEastAsia" w:hAnsi="Calibri"/>
      <w:sz w:val="22"/>
      <w:lang w:eastAsia="pt-BR"/>
    </w:rPr>
  </w:style>
  <w:style w:type="paragraph" w:styleId="ListParagraph">
    <w:name w:val="List Paragraph"/>
    <w:basedOn w:val="Normal"/>
    <w:uiPriority w:val="34"/>
    <w:qFormat/>
    <w:rsid w:val="009A1F27"/>
    <w:pPr>
      <w:spacing w:after="200" w:line="276" w:lineRule="auto"/>
      <w:ind w:left="720"/>
      <w:contextualSpacing/>
    </w:pPr>
    <w:rPr>
      <w:rFonts w:eastAsiaTheme="minorEastAsia"/>
      <w:color w:val="auto"/>
      <w:lang w:eastAsia="pt-BR"/>
    </w:rPr>
  </w:style>
  <w:style w:type="paragraph" w:customStyle="1" w:styleId="Body">
    <w:name w:val="Body"/>
    <w:uiPriority w:val="99"/>
    <w:semiHidden/>
    <w:qFormat/>
    <w:rsid w:val="009A1F27"/>
    <w:rPr>
      <w:rFonts w:ascii="Helvetica" w:eastAsia="Arial Unicode MS" w:hAnsi="Helvetica" w:cs="Arial Unicode MS"/>
      <w:color w:val="000000"/>
      <w:sz w:val="22"/>
      <w:lang w:val="en-US"/>
    </w:rPr>
  </w:style>
  <w:style w:type="paragraph" w:customStyle="1" w:styleId="TpicosUniversal">
    <w:name w:val="Tópicos_Universal"/>
    <w:basedOn w:val="Normal"/>
    <w:link w:val="TpicosUniversalChar1"/>
    <w:autoRedefine/>
    <w:semiHidden/>
    <w:qFormat/>
    <w:rsid w:val="009A1F27"/>
    <w:pPr>
      <w:tabs>
        <w:tab w:val="left" w:pos="960"/>
      </w:tabs>
      <w:spacing w:after="0" w:line="480" w:lineRule="auto"/>
      <w:jc w:val="both"/>
    </w:pPr>
    <w:rPr>
      <w:rFonts w:ascii="Times New Roman" w:eastAsia="Droid Sans Fallback" w:hAnsi="Times New Roman" w:cs="Times New Roman"/>
      <w:b/>
      <w:color w:val="auto"/>
      <w:kern w:val="2"/>
      <w:sz w:val="24"/>
      <w:szCs w:val="24"/>
      <w:lang w:val="en-US"/>
    </w:rPr>
  </w:style>
  <w:style w:type="paragraph" w:customStyle="1" w:styleId="Pa18">
    <w:name w:val="Pa18"/>
    <w:basedOn w:val="Default"/>
    <w:next w:val="Default"/>
    <w:uiPriority w:val="99"/>
    <w:semiHidden/>
    <w:qFormat/>
    <w:rsid w:val="009A1F27"/>
    <w:pPr>
      <w:spacing w:line="161" w:lineRule="atLeast"/>
    </w:pPr>
    <w:rPr>
      <w:rFonts w:eastAsiaTheme="minorEastAsia"/>
      <w:color w:val="auto"/>
      <w:lang w:eastAsia="pt-BR"/>
    </w:rPr>
  </w:style>
  <w:style w:type="paragraph" w:customStyle="1" w:styleId="ndice">
    <w:name w:val="Índice"/>
    <w:basedOn w:val="Normal"/>
    <w:uiPriority w:val="99"/>
    <w:semiHidden/>
    <w:qFormat/>
    <w:rsid w:val="009A1F27"/>
    <w:pPr>
      <w:suppressLineNumbers/>
      <w:spacing w:line="252" w:lineRule="auto"/>
    </w:pPr>
    <w:rPr>
      <w:rFonts w:cs="Lohit Devanagari"/>
      <w:color w:val="auto"/>
      <w:lang w:eastAsia="pt-BR"/>
    </w:rPr>
  </w:style>
  <w:style w:type="paragraph" w:customStyle="1" w:styleId="xl65">
    <w:name w:val="xl65"/>
    <w:basedOn w:val="Normal"/>
    <w:uiPriority w:val="99"/>
    <w:semiHidden/>
    <w:qFormat/>
    <w:rsid w:val="009A1F27"/>
    <w:pPr>
      <w:spacing w:beforeAutospacing="1" w:afterAutospacing="1" w:line="240" w:lineRule="auto"/>
    </w:pPr>
    <w:rPr>
      <w:rFonts w:ascii="Times New Roman" w:eastAsia="Times New Roman" w:hAnsi="Times New Roman" w:cs="Times New Roman"/>
      <w:b/>
      <w:bCs/>
      <w:color w:val="auto"/>
      <w:sz w:val="24"/>
      <w:szCs w:val="24"/>
      <w:lang w:eastAsia="pt-BR"/>
    </w:rPr>
  </w:style>
  <w:style w:type="paragraph" w:customStyle="1" w:styleId="xl66">
    <w:name w:val="xl66"/>
    <w:basedOn w:val="Normal"/>
    <w:uiPriority w:val="99"/>
    <w:semiHidden/>
    <w:qFormat/>
    <w:rsid w:val="009A1F27"/>
    <w:pPr>
      <w:pBdr>
        <w:top w:val="single" w:sz="4" w:space="0" w:color="76933C"/>
        <w:bottom w:val="single" w:sz="4" w:space="0" w:color="D8E4BC"/>
      </w:pBdr>
      <w:spacing w:beforeAutospacing="1" w:afterAutospacing="1" w:line="240" w:lineRule="auto"/>
    </w:pPr>
    <w:rPr>
      <w:rFonts w:ascii="Times New Roman" w:eastAsia="Times New Roman" w:hAnsi="Times New Roman" w:cs="Times New Roman"/>
      <w:b/>
      <w:bCs/>
      <w:color w:val="auto"/>
      <w:sz w:val="24"/>
      <w:szCs w:val="24"/>
      <w:lang w:eastAsia="pt-BR"/>
    </w:rPr>
  </w:style>
  <w:style w:type="paragraph" w:customStyle="1" w:styleId="xl67">
    <w:name w:val="xl67"/>
    <w:basedOn w:val="Normal"/>
    <w:uiPriority w:val="99"/>
    <w:semiHidden/>
    <w:qFormat/>
    <w:rsid w:val="009A1F27"/>
    <w:pPr>
      <w:pBdr>
        <w:top w:val="single" w:sz="4" w:space="0" w:color="EBF1DE"/>
        <w:bottom w:val="single" w:sz="4" w:space="0" w:color="EBF1DE"/>
      </w:pBdr>
      <w:spacing w:beforeAutospacing="1" w:afterAutospacing="1" w:line="240" w:lineRule="auto"/>
    </w:pPr>
    <w:rPr>
      <w:rFonts w:ascii="Times New Roman" w:eastAsia="Times New Roman" w:hAnsi="Times New Roman" w:cs="Times New Roman"/>
      <w:color w:val="auto"/>
      <w:sz w:val="24"/>
      <w:szCs w:val="24"/>
      <w:lang w:eastAsia="pt-BR"/>
    </w:rPr>
  </w:style>
  <w:style w:type="paragraph" w:customStyle="1" w:styleId="TableParagraph">
    <w:name w:val="Table Paragraph"/>
    <w:basedOn w:val="Normal"/>
    <w:uiPriority w:val="1"/>
    <w:semiHidden/>
    <w:qFormat/>
    <w:rsid w:val="009A1F27"/>
    <w:pPr>
      <w:widowControl w:val="0"/>
      <w:spacing w:before="4" w:after="0" w:line="182" w:lineRule="exact"/>
    </w:pPr>
    <w:rPr>
      <w:rFonts w:ascii="Times New Roman" w:eastAsia="Times New Roman" w:hAnsi="Times New Roman" w:cs="Times New Roman"/>
      <w:color w:val="auto"/>
      <w:lang w:val="pt-PT"/>
    </w:rPr>
  </w:style>
  <w:style w:type="paragraph" w:customStyle="1" w:styleId="Contedodoquadro">
    <w:name w:val="Conteúdo do quadro"/>
    <w:basedOn w:val="Normal"/>
    <w:uiPriority w:val="99"/>
    <w:semiHidden/>
    <w:qFormat/>
    <w:rsid w:val="009A1F27"/>
    <w:pPr>
      <w:spacing w:line="252" w:lineRule="auto"/>
    </w:pPr>
    <w:rPr>
      <w:rFonts w:cs="Calibri"/>
      <w:color w:val="auto"/>
      <w:lang w:eastAsia="pt-BR"/>
    </w:rPr>
  </w:style>
  <w:style w:type="paragraph" w:customStyle="1" w:styleId="dshmm">
    <w:name w:val="dshmm"/>
    <w:basedOn w:val="Normal"/>
    <w:uiPriority w:val="99"/>
    <w:semiHidden/>
    <w:qFormat/>
    <w:rsid w:val="009A1F27"/>
    <w:pPr>
      <w:spacing w:beforeAutospacing="1" w:afterAutospacing="1" w:line="240" w:lineRule="auto"/>
    </w:pPr>
    <w:rPr>
      <w:rFonts w:ascii="Times New Roman" w:eastAsia="Times New Roman" w:hAnsi="Times New Roman" w:cs="Times New Roman"/>
      <w:color w:val="auto"/>
      <w:sz w:val="24"/>
      <w:szCs w:val="24"/>
      <w:lang w:eastAsia="pt-BR"/>
    </w:rPr>
  </w:style>
  <w:style w:type="paragraph" w:customStyle="1" w:styleId="RESUMO">
    <w:name w:val="RESUMO"/>
    <w:basedOn w:val="Normal"/>
    <w:link w:val="RESUMOChar"/>
    <w:semiHidden/>
    <w:qFormat/>
    <w:rsid w:val="009A1F27"/>
    <w:pPr>
      <w:widowControl w:val="0"/>
      <w:spacing w:after="0" w:line="480" w:lineRule="auto"/>
      <w:jc w:val="both"/>
    </w:pPr>
    <w:rPr>
      <w:rFonts w:ascii="Times New Roman" w:eastAsia="Times New Roman" w:hAnsi="Times New Roman" w:cs="Times New Roman"/>
      <w:b/>
      <w:color w:val="auto"/>
      <w:sz w:val="24"/>
      <w:szCs w:val="24"/>
      <w:lang w:val="pt-PT"/>
    </w:rPr>
  </w:style>
  <w:style w:type="paragraph" w:customStyle="1" w:styleId="ABSTRACT">
    <w:name w:val="ABSTRACT"/>
    <w:basedOn w:val="Normal"/>
    <w:link w:val="ABSTRACTChar"/>
    <w:semiHidden/>
    <w:qFormat/>
    <w:rsid w:val="009A1F27"/>
    <w:pPr>
      <w:spacing w:after="0" w:line="360" w:lineRule="auto"/>
      <w:jc w:val="both"/>
    </w:pPr>
    <w:rPr>
      <w:rFonts w:ascii="Times New Roman" w:eastAsia="Times New Roman" w:hAnsi="Times New Roman" w:cs="Times New Roman"/>
      <w:b/>
      <w:color w:val="auto"/>
      <w:sz w:val="24"/>
      <w:szCs w:val="24"/>
      <w:lang w:val="en-US"/>
    </w:rPr>
  </w:style>
  <w:style w:type="paragraph" w:customStyle="1" w:styleId="INTRODUOGERAL">
    <w:name w:val="INTRODUÇÃO GERAL"/>
    <w:basedOn w:val="Normal"/>
    <w:link w:val="INTRODUOGERALChar"/>
    <w:semiHidden/>
    <w:qFormat/>
    <w:rsid w:val="009A1F27"/>
    <w:pPr>
      <w:widowControl w:val="0"/>
      <w:spacing w:after="0" w:line="480" w:lineRule="auto"/>
      <w:jc w:val="both"/>
    </w:pPr>
    <w:rPr>
      <w:rFonts w:ascii="Times New Roman" w:eastAsia="Times New Roman" w:hAnsi="Times New Roman" w:cs="Times New Roman"/>
      <w:b/>
      <w:color w:val="auto"/>
      <w:sz w:val="24"/>
      <w:szCs w:val="24"/>
      <w:lang w:val="pt-PT"/>
    </w:rPr>
  </w:style>
  <w:style w:type="paragraph" w:customStyle="1" w:styleId="Contextodacoletadedadosdoscaptulos">
    <w:name w:val="Contexto da coleta de dados dos capítulos"/>
    <w:basedOn w:val="Normal"/>
    <w:link w:val="ContextodacoletadedadosdoscaptulosChar"/>
    <w:semiHidden/>
    <w:qFormat/>
    <w:rsid w:val="009A1F27"/>
    <w:pPr>
      <w:widowControl w:val="0"/>
      <w:spacing w:after="0" w:line="480" w:lineRule="auto"/>
    </w:pPr>
    <w:rPr>
      <w:rFonts w:ascii="Times New Roman" w:eastAsia="Times New Roman" w:hAnsi="Times New Roman" w:cs="Times New Roman"/>
      <w:b/>
      <w:color w:val="auto"/>
      <w:sz w:val="24"/>
      <w:szCs w:val="24"/>
      <w:lang w:val="pt-PT"/>
    </w:rPr>
  </w:style>
  <w:style w:type="paragraph" w:customStyle="1" w:styleId="Efeitodaheterogeneidadeambientalnaretenodedetritosfoliares">
    <w:name w:val="Efeito da heterogeneidade ambiental na retenção de detritos foliares"/>
    <w:basedOn w:val="Normal"/>
    <w:link w:val="EfeitodaheterogeneidadeambientalnaretenodedetritosfoliaresChar"/>
    <w:semiHidden/>
    <w:qFormat/>
    <w:rsid w:val="009A1F27"/>
    <w:pPr>
      <w:widowControl w:val="0"/>
      <w:spacing w:after="0" w:line="480" w:lineRule="auto"/>
    </w:pPr>
    <w:rPr>
      <w:rFonts w:ascii="Times New Roman" w:eastAsia="Times New Roman" w:hAnsi="Times New Roman" w:cs="Times New Roman"/>
      <w:i/>
      <w:color w:val="auto"/>
      <w:sz w:val="24"/>
      <w:szCs w:val="24"/>
      <w:lang w:val="pt-PT"/>
    </w:rPr>
  </w:style>
  <w:style w:type="paragraph" w:customStyle="1" w:styleId="Processamentodosdetritosfoliaresemriachostropicais">
    <w:name w:val="Processamento dos detritos foliares em riachos tropicais"/>
    <w:basedOn w:val="BodyText"/>
    <w:link w:val="ProcessamentodosdetritosfoliaresemriachostropicaisChar"/>
    <w:semiHidden/>
    <w:qFormat/>
    <w:rsid w:val="009A1F27"/>
    <w:pPr>
      <w:widowControl w:val="0"/>
      <w:spacing w:after="0" w:line="480" w:lineRule="auto"/>
      <w:jc w:val="both"/>
    </w:pPr>
    <w:rPr>
      <w:i/>
    </w:rPr>
  </w:style>
  <w:style w:type="paragraph" w:customStyle="1" w:styleId="Mecanismoslocaiseregionaisnadisponibilidadederecursosalimentares">
    <w:name w:val="Mecanismos locais e regionais na disponibilidade de recursos alimentares"/>
    <w:basedOn w:val="Normal"/>
    <w:link w:val="MecanismoslocaiseregionaisnadisponibilidadederecursosalimentaresChar"/>
    <w:semiHidden/>
    <w:qFormat/>
    <w:rsid w:val="009A1F27"/>
    <w:pPr>
      <w:widowControl w:val="0"/>
      <w:spacing w:after="0" w:line="480" w:lineRule="auto"/>
      <w:jc w:val="both"/>
    </w:pPr>
    <w:rPr>
      <w:rFonts w:ascii="Times New Roman" w:eastAsia="Times New Roman" w:hAnsi="Times New Roman" w:cs="Times New Roman"/>
      <w:i/>
      <w:color w:val="auto"/>
      <w:sz w:val="24"/>
      <w:szCs w:val="24"/>
      <w:lang w:val="pt-PT"/>
    </w:rPr>
  </w:style>
  <w:style w:type="paragraph" w:customStyle="1" w:styleId="Usodeistoposestveisemestudosdefluxodeenergia">
    <w:name w:val="Uso de isótopos estáveis em estudos de fluxo de energia"/>
    <w:basedOn w:val="Normal"/>
    <w:link w:val="UsodeistoposestveisemestudosdefluxodeenergiaChar"/>
    <w:semiHidden/>
    <w:qFormat/>
    <w:rsid w:val="009A1F27"/>
    <w:pPr>
      <w:widowControl w:val="0"/>
      <w:spacing w:after="0" w:line="480" w:lineRule="auto"/>
      <w:jc w:val="both"/>
    </w:pPr>
    <w:rPr>
      <w:rFonts w:ascii="Times New Roman" w:eastAsia="Times New Roman" w:hAnsi="Times New Roman" w:cs="Times New Roman"/>
      <w:i/>
      <w:color w:val="auto"/>
      <w:sz w:val="24"/>
      <w:szCs w:val="24"/>
      <w:lang w:val="pt-PT"/>
    </w:rPr>
  </w:style>
  <w:style w:type="paragraph" w:customStyle="1" w:styleId="Usoderedestrficasemestudosdefluxodeenergia">
    <w:name w:val="Uso de redes tróficas em estudos de fluxo de energia"/>
    <w:basedOn w:val="Normal"/>
    <w:link w:val="UsoderedestrficasemestudosdefluxodeenergiaChar"/>
    <w:semiHidden/>
    <w:qFormat/>
    <w:rsid w:val="009A1F27"/>
    <w:pPr>
      <w:widowControl w:val="0"/>
      <w:spacing w:after="0" w:line="480" w:lineRule="auto"/>
      <w:jc w:val="both"/>
    </w:pPr>
    <w:rPr>
      <w:rFonts w:ascii="Times New Roman" w:eastAsia="Times New Roman" w:hAnsi="Times New Roman" w:cs="Times New Roman"/>
      <w:i/>
      <w:color w:val="auto"/>
      <w:spacing w:val="-17"/>
      <w:sz w:val="24"/>
      <w:szCs w:val="24"/>
      <w:lang w:val="pt-PT"/>
    </w:rPr>
  </w:style>
  <w:style w:type="paragraph" w:customStyle="1" w:styleId="OBJETIVOESTRUTURADATESE">
    <w:name w:val="OBJETIVO &amp; ESTRUTURA DA TESE"/>
    <w:basedOn w:val="Normal"/>
    <w:link w:val="OBJETIVOESTRUTURADATESEChar"/>
    <w:semiHidden/>
    <w:qFormat/>
    <w:rsid w:val="009A1F27"/>
    <w:pPr>
      <w:widowControl w:val="0"/>
      <w:spacing w:after="0" w:line="480" w:lineRule="auto"/>
      <w:jc w:val="both"/>
    </w:pPr>
    <w:rPr>
      <w:rFonts w:ascii="Times New Roman" w:eastAsia="Times New Roman" w:hAnsi="Times New Roman" w:cs="Times New Roman"/>
      <w:b/>
      <w:color w:val="auto"/>
      <w:sz w:val="24"/>
      <w:szCs w:val="24"/>
      <w:lang w:val="pt-PT"/>
    </w:rPr>
  </w:style>
  <w:style w:type="paragraph" w:customStyle="1" w:styleId="REFERNCIAS">
    <w:name w:val="REFERÊNCIAS"/>
    <w:basedOn w:val="Normal"/>
    <w:link w:val="REFERNCIASChar"/>
    <w:semiHidden/>
    <w:qFormat/>
    <w:rsid w:val="009A1F27"/>
    <w:pPr>
      <w:widowControl w:val="0"/>
      <w:spacing w:before="81" w:after="0" w:line="240" w:lineRule="auto"/>
      <w:jc w:val="both"/>
    </w:pPr>
    <w:rPr>
      <w:rFonts w:ascii="Times New Roman" w:eastAsia="Times New Roman" w:hAnsi="Times New Roman" w:cs="Times New Roman"/>
      <w:b/>
      <w:color w:val="auto"/>
      <w:sz w:val="24"/>
      <w:szCs w:val="24"/>
      <w:lang w:val="en-US"/>
    </w:rPr>
  </w:style>
  <w:style w:type="paragraph" w:customStyle="1" w:styleId="CAPTULOI-HABITATHETEROGENEITYINCREASESLITTERRETENTIONANDDECOMPOSITIONINACERRADOSAVANNASTREAM">
    <w:name w:val="CAPÍTULO I - HABITAT HETEROGENEITY INCREASES LITTER RETENTION AND DECOMPOSITION IN A CERRADO SAVANNA STREAM"/>
    <w:basedOn w:val="Normal"/>
    <w:link w:val="CAPTULOI-HABITATHETEROGENEITYINCREASESLITTERRETENTIONANDDECOMPOSITIONINACERRADOSAVANNASTREAMChar"/>
    <w:semiHidden/>
    <w:qFormat/>
    <w:rsid w:val="009A1F27"/>
    <w:pPr>
      <w:widowControl w:val="0"/>
      <w:spacing w:after="0" w:line="276" w:lineRule="auto"/>
      <w:contextualSpacing/>
      <w:jc w:val="center"/>
    </w:pPr>
    <w:rPr>
      <w:rFonts w:ascii="Times New Roman" w:eastAsia="Times New Roman" w:hAnsi="Times New Roman" w:cstheme="minorHAnsi"/>
      <w:b/>
      <w:color w:val="auto"/>
      <w:sz w:val="32"/>
      <w:szCs w:val="32"/>
      <w:lang w:val="en-US"/>
    </w:rPr>
  </w:style>
  <w:style w:type="paragraph" w:customStyle="1" w:styleId="1ABSTRACT">
    <w:name w:val="1 ABSTRACT"/>
    <w:basedOn w:val="Normal"/>
    <w:link w:val="1ABSTRACTChar"/>
    <w:semiHidden/>
    <w:qFormat/>
    <w:rsid w:val="009A1F27"/>
    <w:pPr>
      <w:widowControl w:val="0"/>
      <w:spacing w:after="0" w:line="480" w:lineRule="auto"/>
      <w:contextualSpacing/>
      <w:jc w:val="both"/>
    </w:pPr>
    <w:rPr>
      <w:rFonts w:ascii="Times New Roman" w:eastAsia="Times New Roman" w:hAnsi="Times New Roman" w:cs="Times New Roman"/>
      <w:color w:val="auto"/>
      <w:sz w:val="20"/>
      <w:szCs w:val="24"/>
      <w:lang w:val="en-US"/>
    </w:rPr>
  </w:style>
  <w:style w:type="paragraph" w:customStyle="1" w:styleId="1INTRODUCTION">
    <w:name w:val="1INTRODUCTION"/>
    <w:basedOn w:val="Normal"/>
    <w:link w:val="1INTRODUCTIONChar"/>
    <w:semiHidden/>
    <w:qFormat/>
    <w:rsid w:val="009A1F27"/>
    <w:pPr>
      <w:widowControl w:val="0"/>
      <w:spacing w:after="0" w:line="480" w:lineRule="auto"/>
      <w:jc w:val="both"/>
    </w:pPr>
    <w:rPr>
      <w:rFonts w:ascii="Times New Roman" w:eastAsia="Times New Roman" w:hAnsi="Times New Roman" w:cs="Times New Roman"/>
      <w:b/>
      <w:color w:val="auto"/>
      <w:sz w:val="24"/>
      <w:szCs w:val="24"/>
      <w:lang w:val="en-US"/>
    </w:rPr>
  </w:style>
  <w:style w:type="paragraph" w:customStyle="1" w:styleId="MATERIALSANDMETHODS">
    <w:name w:val="MATERIALS AND METHODS"/>
    <w:basedOn w:val="Normal"/>
    <w:link w:val="MATERIALSANDMETHODSChar"/>
    <w:semiHidden/>
    <w:qFormat/>
    <w:rsid w:val="009A1F27"/>
    <w:pPr>
      <w:widowControl w:val="0"/>
      <w:spacing w:after="0" w:line="480" w:lineRule="auto"/>
      <w:contextualSpacing/>
      <w:jc w:val="both"/>
    </w:pPr>
    <w:rPr>
      <w:rFonts w:ascii="Times New Roman" w:eastAsia="Times New Roman" w:hAnsi="Times New Roman" w:cs="Times New Roman"/>
      <w:b/>
      <w:bCs/>
      <w:iCs/>
      <w:color w:val="auto"/>
      <w:sz w:val="24"/>
      <w:szCs w:val="24"/>
      <w:lang w:val="en-US"/>
    </w:rPr>
  </w:style>
  <w:style w:type="paragraph" w:customStyle="1" w:styleId="METHODS">
    <w:name w:val="METHODS"/>
    <w:basedOn w:val="Normal"/>
    <w:link w:val="METHODSChar"/>
    <w:semiHidden/>
    <w:qFormat/>
    <w:rsid w:val="009A1F27"/>
    <w:pPr>
      <w:widowControl w:val="0"/>
      <w:spacing w:after="0" w:line="240" w:lineRule="auto"/>
    </w:pPr>
    <w:rPr>
      <w:rFonts w:ascii="Times New Roman" w:eastAsia="Times New Roman" w:hAnsi="Times New Roman" w:cs="Times New Roman"/>
      <w:b/>
      <w:color w:val="auto"/>
      <w:sz w:val="24"/>
      <w:szCs w:val="24"/>
      <w:lang w:val="pt-PT"/>
    </w:rPr>
  </w:style>
  <w:style w:type="paragraph" w:customStyle="1" w:styleId="RESULTS">
    <w:name w:val="RESULTS"/>
    <w:basedOn w:val="Normal"/>
    <w:link w:val="RESULTSChar"/>
    <w:semiHidden/>
    <w:qFormat/>
    <w:rsid w:val="009A1F27"/>
    <w:pPr>
      <w:widowControl w:val="0"/>
      <w:spacing w:after="0" w:line="480" w:lineRule="auto"/>
      <w:jc w:val="both"/>
    </w:pPr>
    <w:rPr>
      <w:rFonts w:ascii="Times New Roman" w:eastAsia="Times New Roman" w:hAnsi="Times New Roman" w:cs="Times New Roman"/>
      <w:b/>
      <w:color w:val="auto"/>
      <w:sz w:val="24"/>
      <w:szCs w:val="24"/>
      <w:lang w:val="en-US"/>
    </w:rPr>
  </w:style>
  <w:style w:type="paragraph" w:customStyle="1" w:styleId="DISCUSSION">
    <w:name w:val="DISCUSSION"/>
    <w:basedOn w:val="Normal"/>
    <w:link w:val="DISCUSSIONChar"/>
    <w:semiHidden/>
    <w:qFormat/>
    <w:rsid w:val="009A1F27"/>
    <w:pPr>
      <w:widowControl w:val="0"/>
      <w:spacing w:after="0" w:line="480" w:lineRule="auto"/>
      <w:jc w:val="both"/>
    </w:pPr>
    <w:rPr>
      <w:rFonts w:ascii="Times New Roman" w:eastAsia="Times New Roman" w:hAnsi="Times New Roman" w:cs="Times New Roman"/>
      <w:b/>
      <w:color w:val="auto"/>
      <w:sz w:val="24"/>
      <w:szCs w:val="24"/>
      <w:lang w:val="en-US"/>
    </w:rPr>
  </w:style>
  <w:style w:type="paragraph" w:customStyle="1" w:styleId="CONCLUSIONS">
    <w:name w:val="CONCLUSIONS"/>
    <w:basedOn w:val="Normal"/>
    <w:link w:val="CONCLUSIONSChar"/>
    <w:semiHidden/>
    <w:qFormat/>
    <w:rsid w:val="009A1F27"/>
    <w:pPr>
      <w:widowControl w:val="0"/>
      <w:spacing w:after="0" w:line="480" w:lineRule="auto"/>
      <w:jc w:val="both"/>
    </w:pPr>
    <w:rPr>
      <w:rFonts w:ascii="Times New Roman" w:eastAsia="Times New Roman" w:hAnsi="Times New Roman" w:cs="Times New Roman"/>
      <w:b/>
      <w:color w:val="auto"/>
      <w:sz w:val="24"/>
      <w:szCs w:val="24"/>
      <w:lang w:val="en-US"/>
    </w:rPr>
  </w:style>
  <w:style w:type="paragraph" w:customStyle="1" w:styleId="REFERENCES">
    <w:name w:val="REFERENCES"/>
    <w:basedOn w:val="TpicosUniversal"/>
    <w:link w:val="REFERENCESChar"/>
    <w:semiHidden/>
    <w:qFormat/>
    <w:rsid w:val="009A1F27"/>
  </w:style>
  <w:style w:type="paragraph" w:customStyle="1" w:styleId="SUPPORTINGINFORMATION">
    <w:name w:val="SUPPORTING INFORMATION"/>
    <w:basedOn w:val="Normal"/>
    <w:link w:val="SUPPORTINGINFORMATIONChar"/>
    <w:semiHidden/>
    <w:qFormat/>
    <w:rsid w:val="009A1F27"/>
    <w:pPr>
      <w:widowControl w:val="0"/>
      <w:spacing w:after="0" w:line="240" w:lineRule="auto"/>
    </w:pPr>
    <w:rPr>
      <w:rFonts w:ascii="Times New Roman" w:eastAsia="Times New Roman" w:hAnsi="Times New Roman" w:cs="Times New Roman"/>
      <w:b/>
      <w:color w:val="auto"/>
      <w:sz w:val="24"/>
      <w:szCs w:val="24"/>
      <w:lang w:val="pt-PT"/>
    </w:rPr>
  </w:style>
  <w:style w:type="paragraph" w:customStyle="1" w:styleId="CAPTULOII-ASSESSMENTOFSTREAMFOODWEBSUNDEREFFECTSOFTHELOCALANDREGIONALSCALES">
    <w:name w:val="CAPÍTULO II - ASSESSMENT OF STREAM FOOD WEBS UNDER EFFECTS OF THE LOCAL AND REGIONAL SCALES"/>
    <w:basedOn w:val="Normal"/>
    <w:link w:val="CAPTULOII-ASSESSMENTOFSTREAMFOODWEBSUNDEREFFECTSOFTHELOCALANDREGIONALSCALESChar"/>
    <w:semiHidden/>
    <w:qFormat/>
    <w:rsid w:val="009A1F27"/>
    <w:pPr>
      <w:widowControl w:val="0"/>
      <w:spacing w:after="0" w:line="360" w:lineRule="auto"/>
      <w:jc w:val="center"/>
    </w:pPr>
    <w:rPr>
      <w:rFonts w:ascii="Times New Roman" w:eastAsia="Times New Roman" w:hAnsi="Times New Roman" w:cstheme="minorHAnsi"/>
      <w:b/>
      <w:color w:val="auto"/>
      <w:sz w:val="32"/>
      <w:szCs w:val="32"/>
      <w:lang w:val="en-US"/>
    </w:rPr>
  </w:style>
  <w:style w:type="paragraph" w:customStyle="1" w:styleId="2ABSTRACT">
    <w:name w:val="2ABSTRACT"/>
    <w:basedOn w:val="Normal"/>
    <w:link w:val="2ABSTRACTChar"/>
    <w:semiHidden/>
    <w:qFormat/>
    <w:rsid w:val="009A1F27"/>
    <w:pPr>
      <w:widowControl w:val="0"/>
      <w:spacing w:after="0" w:line="480" w:lineRule="auto"/>
      <w:contextualSpacing/>
    </w:pPr>
    <w:rPr>
      <w:rFonts w:ascii="Times New Roman" w:eastAsia="Arial" w:hAnsi="Times New Roman" w:cs="Times New Roman"/>
      <w:color w:val="auto"/>
      <w:sz w:val="20"/>
      <w:szCs w:val="24"/>
      <w:lang w:val="en-US"/>
    </w:rPr>
  </w:style>
  <w:style w:type="paragraph" w:customStyle="1" w:styleId="2INTRODUCTION">
    <w:name w:val="2INTRODUCTION"/>
    <w:basedOn w:val="Normal"/>
    <w:link w:val="2INTRODUCTIONChar"/>
    <w:semiHidden/>
    <w:qFormat/>
    <w:rsid w:val="009A1F27"/>
    <w:pPr>
      <w:widowControl w:val="0"/>
      <w:spacing w:after="0" w:line="480" w:lineRule="auto"/>
      <w:ind w:firstLine="708"/>
      <w:jc w:val="both"/>
    </w:pPr>
    <w:rPr>
      <w:rFonts w:ascii="Times New Roman" w:eastAsia="Times New Roman" w:hAnsi="Times New Roman" w:cs="Times New Roman"/>
      <w:color w:val="auto"/>
      <w:sz w:val="24"/>
      <w:szCs w:val="24"/>
      <w:lang w:val="en-US"/>
    </w:rPr>
  </w:style>
  <w:style w:type="paragraph" w:customStyle="1" w:styleId="2METHODS">
    <w:name w:val="2METHODS"/>
    <w:basedOn w:val="Normal"/>
    <w:link w:val="2METHODSChar"/>
    <w:semiHidden/>
    <w:qFormat/>
    <w:rsid w:val="009A1F27"/>
    <w:pPr>
      <w:widowControl w:val="0"/>
      <w:spacing w:after="0" w:line="480" w:lineRule="auto"/>
      <w:jc w:val="both"/>
    </w:pPr>
    <w:rPr>
      <w:rFonts w:ascii="Times New Roman" w:eastAsia="Times New Roman" w:hAnsi="Times New Roman" w:cs="Times New Roman"/>
      <w:b/>
      <w:color w:val="auto"/>
      <w:sz w:val="24"/>
      <w:szCs w:val="24"/>
      <w:lang w:val="en-US"/>
    </w:rPr>
  </w:style>
  <w:style w:type="paragraph" w:customStyle="1" w:styleId="2RESULTS">
    <w:name w:val="2RESULTS"/>
    <w:basedOn w:val="Normal"/>
    <w:link w:val="2RESULTSChar"/>
    <w:semiHidden/>
    <w:qFormat/>
    <w:rsid w:val="009A1F27"/>
    <w:pPr>
      <w:widowControl w:val="0"/>
      <w:spacing w:after="0" w:line="480" w:lineRule="auto"/>
      <w:jc w:val="both"/>
    </w:pPr>
    <w:rPr>
      <w:rFonts w:ascii="Times New Roman" w:eastAsia="Times New Roman" w:hAnsi="Times New Roman" w:cs="Times New Roman"/>
      <w:b/>
      <w:color w:val="auto"/>
      <w:sz w:val="24"/>
      <w:szCs w:val="24"/>
      <w:lang w:val="en-US"/>
    </w:rPr>
  </w:style>
  <w:style w:type="paragraph" w:customStyle="1" w:styleId="2DISCUSSION">
    <w:name w:val="2DISCUSSION"/>
    <w:basedOn w:val="Normal"/>
    <w:link w:val="2DISCUSSIONChar"/>
    <w:semiHidden/>
    <w:qFormat/>
    <w:rsid w:val="009A1F27"/>
    <w:pPr>
      <w:widowControl w:val="0"/>
      <w:spacing w:after="0" w:line="480" w:lineRule="auto"/>
      <w:jc w:val="both"/>
    </w:pPr>
    <w:rPr>
      <w:rFonts w:ascii="Times New Roman" w:eastAsia="Times New Roman" w:hAnsi="Times New Roman" w:cs="Times New Roman"/>
      <w:b/>
      <w:color w:val="auto"/>
      <w:sz w:val="24"/>
      <w:szCs w:val="24"/>
      <w:lang w:val="en-US"/>
    </w:rPr>
  </w:style>
  <w:style w:type="paragraph" w:customStyle="1" w:styleId="2CONCLUSION">
    <w:name w:val="2CONCLUSION"/>
    <w:basedOn w:val="Normal"/>
    <w:link w:val="2CONCLUSIONChar"/>
    <w:semiHidden/>
    <w:qFormat/>
    <w:rsid w:val="009A1F27"/>
    <w:pPr>
      <w:widowControl w:val="0"/>
      <w:spacing w:after="0" w:line="480" w:lineRule="auto"/>
      <w:jc w:val="both"/>
    </w:pPr>
    <w:rPr>
      <w:rFonts w:ascii="Times New Roman" w:eastAsia="Times New Roman" w:hAnsi="Times New Roman" w:cs="Times New Roman"/>
      <w:b/>
      <w:color w:val="auto"/>
      <w:sz w:val="24"/>
      <w:szCs w:val="24"/>
      <w:lang w:val="en-US"/>
    </w:rPr>
  </w:style>
  <w:style w:type="paragraph" w:customStyle="1" w:styleId="2REFERENCE">
    <w:name w:val="2REFERENCE"/>
    <w:basedOn w:val="Normal"/>
    <w:link w:val="2REFERENCEChar"/>
    <w:semiHidden/>
    <w:qFormat/>
    <w:rsid w:val="009A1F27"/>
    <w:pPr>
      <w:widowControl w:val="0"/>
      <w:spacing w:after="0" w:line="480" w:lineRule="auto"/>
    </w:pPr>
    <w:rPr>
      <w:rFonts w:ascii="Times New Roman" w:eastAsia="Times New Roman" w:hAnsi="Times New Roman" w:cs="Times New Roman"/>
      <w:b/>
      <w:color w:val="auto"/>
      <w:sz w:val="24"/>
      <w:szCs w:val="24"/>
    </w:rPr>
  </w:style>
  <w:style w:type="paragraph" w:customStyle="1" w:styleId="2SUPPORTINGINFORMATION">
    <w:name w:val="2SUPPORTING INFORMATION"/>
    <w:basedOn w:val="Normal"/>
    <w:link w:val="2SUPPORTINGINFORMATIONChar"/>
    <w:semiHidden/>
    <w:qFormat/>
    <w:rsid w:val="009A1F27"/>
    <w:pPr>
      <w:widowControl w:val="0"/>
      <w:spacing w:after="0" w:line="240" w:lineRule="auto"/>
    </w:pPr>
    <w:rPr>
      <w:rFonts w:ascii="Times New Roman" w:eastAsia="Times New Roman" w:hAnsi="Times New Roman" w:cs="Times New Roman"/>
      <w:b/>
      <w:color w:val="auto"/>
      <w:sz w:val="24"/>
      <w:szCs w:val="24"/>
      <w:lang w:val="en-US"/>
    </w:rPr>
  </w:style>
  <w:style w:type="paragraph" w:customStyle="1" w:styleId="CAPTULOIII-LANDUSEEFFECTSONTHESTRUCTUREOFTROPHICNETWORKSFROMSTREAMFISH">
    <w:name w:val="CAPÍTULO III - LAND USE EFFECTS ON THE STRUCTURE OF TROPHIC NETWORKS FROM STREAM FISH"/>
    <w:basedOn w:val="Heading1"/>
    <w:link w:val="CAPTULOIII-LANDUSEEFFECTSONTHESTRUCTUREOFTROPHICNETWORKSFROMSTREAMFISHChar"/>
    <w:semiHidden/>
    <w:qFormat/>
    <w:rsid w:val="009A1F27"/>
    <w:pPr>
      <w:spacing w:line="276" w:lineRule="auto"/>
      <w:ind w:left="125" w:right="121"/>
      <w:jc w:val="center"/>
    </w:pPr>
    <w:rPr>
      <w:rFonts w:cstheme="minorHAnsi"/>
      <w:b/>
      <w:szCs w:val="28"/>
      <w:lang w:val="en-US"/>
    </w:rPr>
  </w:style>
  <w:style w:type="paragraph" w:customStyle="1" w:styleId="3ABSTRACT">
    <w:name w:val="3ABSTRACT"/>
    <w:basedOn w:val="Normal"/>
    <w:link w:val="3ABSTRACTChar"/>
    <w:semiHidden/>
    <w:qFormat/>
    <w:rsid w:val="009A1F27"/>
    <w:pPr>
      <w:widowControl w:val="0"/>
      <w:spacing w:after="0" w:line="480" w:lineRule="auto"/>
      <w:contextualSpacing/>
    </w:pPr>
    <w:rPr>
      <w:rFonts w:ascii="Times New Roman" w:eastAsia="Arial" w:hAnsi="Times New Roman" w:cs="Times New Roman"/>
      <w:color w:val="auto"/>
      <w:sz w:val="20"/>
      <w:szCs w:val="24"/>
      <w:lang w:val="en-US"/>
    </w:rPr>
  </w:style>
  <w:style w:type="paragraph" w:customStyle="1" w:styleId="3INTRODUCTION">
    <w:name w:val="3INTRODUCTION"/>
    <w:basedOn w:val="Normal"/>
    <w:link w:val="3INTRODUCTIONChar"/>
    <w:semiHidden/>
    <w:qFormat/>
    <w:rsid w:val="009A1F27"/>
    <w:pPr>
      <w:widowControl w:val="0"/>
      <w:spacing w:after="0" w:line="480" w:lineRule="auto"/>
    </w:pPr>
    <w:rPr>
      <w:rFonts w:ascii="Times New Roman" w:eastAsia="Times New Roman" w:hAnsi="Times New Roman" w:cs="Times New Roman"/>
      <w:b/>
      <w:color w:val="auto"/>
      <w:sz w:val="24"/>
      <w:szCs w:val="24"/>
      <w:lang w:val="en-US"/>
    </w:rPr>
  </w:style>
  <w:style w:type="paragraph" w:customStyle="1" w:styleId="3METHODS">
    <w:name w:val="3METHODS"/>
    <w:basedOn w:val="Normal"/>
    <w:link w:val="3METHODSChar"/>
    <w:semiHidden/>
    <w:qFormat/>
    <w:rsid w:val="009A1F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pPr>
    <w:rPr>
      <w:rFonts w:ascii="Times New Roman" w:eastAsia="Times New Roman" w:hAnsi="Times New Roman" w:cs="Times New Roman"/>
      <w:b/>
      <w:color w:val="auto"/>
      <w:sz w:val="24"/>
      <w:szCs w:val="24"/>
      <w:lang w:val="en-US"/>
    </w:rPr>
  </w:style>
  <w:style w:type="paragraph" w:customStyle="1" w:styleId="3RESULTS">
    <w:name w:val="3RESULTS"/>
    <w:basedOn w:val="Normal"/>
    <w:link w:val="3RESULTSChar"/>
    <w:semiHidden/>
    <w:qFormat/>
    <w:rsid w:val="009A1F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pPr>
    <w:rPr>
      <w:rFonts w:ascii="Times New Roman" w:eastAsia="Times New Roman" w:hAnsi="Times New Roman" w:cs="Times New Roman"/>
      <w:b/>
      <w:color w:val="auto"/>
      <w:sz w:val="24"/>
      <w:szCs w:val="24"/>
      <w:lang w:val="en-US"/>
    </w:rPr>
  </w:style>
  <w:style w:type="paragraph" w:customStyle="1" w:styleId="3DISCUSSION">
    <w:name w:val="3DISCUSSION"/>
    <w:basedOn w:val="Normal"/>
    <w:link w:val="3DISCUSSIONChar"/>
    <w:semiHidden/>
    <w:qFormat/>
    <w:rsid w:val="009A1F27"/>
    <w:pPr>
      <w:widowControl w:val="0"/>
      <w:spacing w:after="0" w:line="480" w:lineRule="auto"/>
    </w:pPr>
    <w:rPr>
      <w:rFonts w:ascii="Times New Roman" w:eastAsia="Times New Roman" w:hAnsi="Times New Roman" w:cs="Times New Roman"/>
      <w:b/>
      <w:color w:val="auto"/>
      <w:sz w:val="24"/>
      <w:szCs w:val="24"/>
      <w:lang w:val="en-US"/>
    </w:rPr>
  </w:style>
  <w:style w:type="paragraph" w:customStyle="1" w:styleId="3CONCLUSION">
    <w:name w:val="3CONCLUSION"/>
    <w:basedOn w:val="Normal"/>
    <w:link w:val="3CONCLUSIONChar"/>
    <w:semiHidden/>
    <w:qFormat/>
    <w:rsid w:val="009A1F27"/>
    <w:pPr>
      <w:widowControl w:val="0"/>
      <w:spacing w:after="0" w:line="480" w:lineRule="auto"/>
      <w:jc w:val="both"/>
    </w:pPr>
    <w:rPr>
      <w:rFonts w:ascii="Times New Roman" w:eastAsia="Times New Roman" w:hAnsi="Times New Roman" w:cs="Times New Roman"/>
      <w:b/>
      <w:color w:val="auto"/>
      <w:sz w:val="24"/>
      <w:szCs w:val="24"/>
      <w:lang w:val="en-US"/>
    </w:rPr>
  </w:style>
  <w:style w:type="paragraph" w:customStyle="1" w:styleId="3REFERENCES">
    <w:name w:val="3REFERENCES"/>
    <w:basedOn w:val="Normal"/>
    <w:link w:val="3REFERENCESChar"/>
    <w:semiHidden/>
    <w:qFormat/>
    <w:rsid w:val="009A1F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480" w:lineRule="auto"/>
    </w:pPr>
    <w:rPr>
      <w:rFonts w:ascii="Times New Roman" w:eastAsia="Times New Roman" w:hAnsi="Times New Roman" w:cs="Times New Roman"/>
      <w:b/>
      <w:color w:val="auto"/>
      <w:sz w:val="24"/>
      <w:szCs w:val="24"/>
      <w:lang w:val="pt-PT"/>
    </w:rPr>
  </w:style>
  <w:style w:type="paragraph" w:customStyle="1" w:styleId="3SUPPORTINGINFORMATION">
    <w:name w:val="3SUPPORTING INFORMATION"/>
    <w:basedOn w:val="Normal"/>
    <w:link w:val="3SUPPORTINGINFORMATIONChar"/>
    <w:semiHidden/>
    <w:qFormat/>
    <w:rsid w:val="009A1F27"/>
    <w:pPr>
      <w:widowControl w:val="0"/>
      <w:spacing w:after="0" w:line="240" w:lineRule="auto"/>
      <w:ind w:right="1354"/>
      <w:jc w:val="both"/>
    </w:pPr>
    <w:rPr>
      <w:rFonts w:ascii="Times New Roman" w:eastAsia="Times New Roman" w:hAnsi="Times New Roman" w:cs="Times New Roman"/>
      <w:b/>
      <w:bCs/>
      <w:color w:val="auto"/>
      <w:sz w:val="24"/>
      <w:szCs w:val="24"/>
      <w:lang w:val="en-US"/>
    </w:rPr>
  </w:style>
  <w:style w:type="paragraph" w:customStyle="1" w:styleId="SUPPORTINGINFORMATIONREFERENCES">
    <w:name w:val="SUPPORTING INFORMATION REFERENCES"/>
    <w:basedOn w:val="Normal"/>
    <w:link w:val="SUPPORTINGINFORMATIONREFERENCESChar"/>
    <w:semiHidden/>
    <w:qFormat/>
    <w:rsid w:val="009A1F27"/>
    <w:pPr>
      <w:widowControl w:val="0"/>
      <w:spacing w:after="0" w:line="240" w:lineRule="auto"/>
      <w:ind w:right="1354"/>
      <w:jc w:val="both"/>
    </w:pPr>
    <w:rPr>
      <w:rFonts w:ascii="Times New Roman" w:eastAsia="Times New Roman" w:hAnsi="Times New Roman" w:cs="Times New Roman"/>
      <w:b/>
      <w:bCs/>
      <w:color w:val="auto"/>
      <w:sz w:val="24"/>
      <w:szCs w:val="24"/>
      <w:lang w:val="en-US"/>
    </w:rPr>
  </w:style>
  <w:style w:type="paragraph" w:customStyle="1" w:styleId="CONSIDERAESFINAIS">
    <w:name w:val="CONSIDERAÇÕES FINAIS"/>
    <w:basedOn w:val="BodyText"/>
    <w:link w:val="CONSIDERAESFINAISChar"/>
    <w:semiHidden/>
    <w:qFormat/>
    <w:rsid w:val="009A1F27"/>
    <w:pPr>
      <w:widowControl w:val="0"/>
      <w:spacing w:after="0" w:line="240" w:lineRule="auto"/>
      <w:ind w:right="302"/>
    </w:pPr>
    <w:rPr>
      <w:b/>
      <w:bC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table" w:styleId="TableGrid">
    <w:name w:val="Table Grid"/>
    <w:basedOn w:val="TableNormal"/>
    <w:uiPriority w:val="39"/>
    <w:rsid w:val="000053B0"/>
    <w:rPr>
      <w:rFonts w:eastAsiaTheme="minorEastAsia"/>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C0C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24699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9A1F2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Normal1">
    <w:name w:val="Table Normal1"/>
    <w:uiPriority w:val="2"/>
    <w:semiHidden/>
    <w:qFormat/>
    <w:rsid w:val="009A1F27"/>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1590/S1676-06032002000200012" TargetMode="External"/><Relationship Id="rId18" Type="http://schemas.openxmlformats.org/officeDocument/2006/relationships/hyperlink" Target="https://doi.org/10.1023/A:1012249313341"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doi.org/10.1590/S1676-06032010000200001" TargetMode="External"/><Relationship Id="rId17" Type="http://schemas.openxmlformats.org/officeDocument/2006/relationships/hyperlink" Target="https://doi.org/10.1007/s10452-019-09720-5" TargetMode="External"/><Relationship Id="rId2" Type="http://schemas.openxmlformats.org/officeDocument/2006/relationships/styles" Target="styles.xml"/><Relationship Id="rId16" Type="http://schemas.openxmlformats.org/officeDocument/2006/relationships/hyperlink" Target="https://doi.org/10.1590/S1679-62252013000400017" TargetMode="External"/><Relationship Id="rId20"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oi.org/0.1080/01650521.2018.1518118" TargetMode="External"/><Relationship Id="rId5" Type="http://schemas.openxmlformats.org/officeDocument/2006/relationships/comments" Target="comments.xml"/><Relationship Id="rId15" Type="http://schemas.openxmlformats.org/officeDocument/2006/relationships/hyperlink" Target="https://doi.org/10.1590/1982-0224-20160173" TargetMode="External"/><Relationship Id="rId10" Type="http://schemas.openxmlformats.org/officeDocument/2006/relationships/hyperlink" Target="https://doi.org/10.1016/j.jcz.2017.01.00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025/actascibiolsci.v23i0.2696" TargetMode="External"/><Relationship Id="rId14" Type="http://schemas.openxmlformats.org/officeDocument/2006/relationships/hyperlink" Target="https://doi.org/10.1590/S1679-6225201100030001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B04A4-DC64-470A-8C08-8BD0FE01E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17902</Words>
  <Characters>102045</Characters>
  <Application>Microsoft Office Word</Application>
  <DocSecurity>0</DocSecurity>
  <Lines>850</Lines>
  <Paragraphs>239</Paragraphs>
  <ScaleCrop>false</ScaleCrop>
  <Company/>
  <LinksUpToDate>false</LinksUpToDate>
  <CharactersWithSpaces>119708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Dianne Michelle</dc:creator>
  <dc:description/>
  <cp:lastModifiedBy>Quimbayo Agreda, Juan Pablo</cp:lastModifiedBy>
  <cp:revision>3</cp:revision>
  <cp:lastPrinted>2020-07-16T15:32:00Z</cp:lastPrinted>
  <dcterms:created xsi:type="dcterms:W3CDTF">2024-06-13T21:18:00Z</dcterms:created>
  <dcterms:modified xsi:type="dcterms:W3CDTF">2024-06-13T21:24:00Z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Mendeley Citation Style_1">
    <vt:lpwstr>http://www.zotero.org/styles/global-ecology-and-biogeography</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http://www.zotero.org/styles/biota-neotropica</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http://www.zotero.org/styles/harvard-cite-them-right</vt:lpwstr>
  </property>
  <property fmtid="{D5CDD505-2E9C-101B-9397-08002B2CF9AE}" pid="12" name="Mendeley Recent Style Id 6_1">
    <vt:lpwstr>http://www.zotero.org/styles/freshwater-biology</vt:lpwstr>
  </property>
  <property fmtid="{D5CDD505-2E9C-101B-9397-08002B2CF9AE}" pid="13" name="Mendeley Recent Style Id 7_1">
    <vt:lpwstr>http://www.zotero.org/styles/global-ecology-and-biogeography</vt:lpwstr>
  </property>
  <property fmtid="{D5CDD505-2E9C-101B-9397-08002B2CF9AE}" pid="14" name="Mendeley Recent Style Id 8_1">
    <vt:lpwstr>http://www.zotero.org/styles/ieee</vt:lpwstr>
  </property>
  <property fmtid="{D5CDD505-2E9C-101B-9397-08002B2CF9AE}" pid="15" name="Mendeley Recent Style Id 9_1">
    <vt:lpwstr>http://www.zotero.org/styles/associacao-brasileira-de-normas-tecnicas-usp-fmvz</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Biota Neotropica</vt:lpwstr>
  </property>
  <property fmtid="{D5CDD505-2E9C-101B-9397-08002B2CF9AE}" pid="20" name="Mendeley Recent Style Name 4_1">
    <vt:lpwstr>Chicago Manual of Style 17th edition (author-date)</vt:lpwstr>
  </property>
  <property fmtid="{D5CDD505-2E9C-101B-9397-08002B2CF9AE}" pid="21" name="Mendeley Recent Style Name 5_1">
    <vt:lpwstr>Cite Them Right 10th edition - Harvard</vt:lpwstr>
  </property>
  <property fmtid="{D5CDD505-2E9C-101B-9397-08002B2CF9AE}" pid="22" name="Mendeley Recent Style Name 6_1">
    <vt:lpwstr>Freshwater Biology</vt:lpwstr>
  </property>
  <property fmtid="{D5CDD505-2E9C-101B-9397-08002B2CF9AE}" pid="23" name="Mendeley Recent Style Name 7_1">
    <vt:lpwstr>Global Ecology and Biogeography</vt:lpwstr>
  </property>
  <property fmtid="{D5CDD505-2E9C-101B-9397-08002B2CF9AE}" pid="24" name="Mendeley Recent Style Name 8_1">
    <vt:lpwstr>IEEE</vt:lpwstr>
  </property>
  <property fmtid="{D5CDD505-2E9C-101B-9397-08002B2CF9AE}" pid="25" name="Mendeley Recent Style Name 9_1">
    <vt:lpwstr>Universidade de São Paulo - Faculdade de Medicina Veterinária e Zootecnia - ABNT (Portuguese - Brazil)</vt:lpwstr>
  </property>
  <property fmtid="{D5CDD505-2E9C-101B-9397-08002B2CF9AE}" pid="26" name="Mendeley Unique User Id_1">
    <vt:lpwstr>e79d6658-257a-325f-8e0f-5a49598d0706</vt:lpwstr>
  </property>
  <property fmtid="{D5CDD505-2E9C-101B-9397-08002B2CF9AE}" pid="27" name="ScaleCrop">
    <vt:bool>false</vt:bool>
  </property>
  <property fmtid="{D5CDD505-2E9C-101B-9397-08002B2CF9AE}" pid="28" name="ShareDoc">
    <vt:bool>false</vt:bool>
  </property>
</Properties>
</file>
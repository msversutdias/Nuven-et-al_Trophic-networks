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F64C9" w14:textId="77777777" w:rsidR="00C05F5D" w:rsidRDefault="00000000">
      <w:pPr>
        <w:spacing w:before="120" w:after="0"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Land use effects on the structure of trophic networks from Neotropical </w:t>
      </w:r>
      <w:proofErr w:type="gramStart"/>
      <w:r>
        <w:rPr>
          <w:rFonts w:ascii="Times New Roman" w:hAnsi="Times New Roman" w:cs="Times New Roman"/>
          <w:b/>
          <w:sz w:val="24"/>
          <w:szCs w:val="24"/>
          <w:lang w:val="en-US"/>
        </w:rPr>
        <w:t>fish</w:t>
      </w:r>
      <w:proofErr w:type="gramEnd"/>
    </w:p>
    <w:p w14:paraId="1D2A394E" w14:textId="77777777" w:rsidR="00C05F5D" w:rsidRDefault="00C05F5D">
      <w:pPr>
        <w:spacing w:before="120" w:after="0" w:line="480" w:lineRule="auto"/>
        <w:jc w:val="both"/>
        <w:rPr>
          <w:rFonts w:ascii="Times New Roman" w:hAnsi="Times New Roman" w:cs="Times New Roman"/>
          <w:sz w:val="24"/>
          <w:szCs w:val="24"/>
          <w:lang w:val="en-US"/>
        </w:rPr>
      </w:pPr>
    </w:p>
    <w:p w14:paraId="77E52758" w14:textId="77777777" w:rsidR="00C05F5D" w:rsidRDefault="00000000">
      <w:pPr>
        <w:spacing w:after="0" w:line="480" w:lineRule="auto"/>
        <w:contextualSpacing/>
        <w:jc w:val="both"/>
        <w:rPr>
          <w:rFonts w:ascii="Times New Roman" w:hAnsi="Times New Roman" w:cs="Times New Roman"/>
          <w:sz w:val="24"/>
          <w:szCs w:val="24"/>
          <w:vertAlign w:val="superscript"/>
        </w:rPr>
      </w:pPr>
      <w:proofErr w:type="spellStart"/>
      <w:r>
        <w:rPr>
          <w:rFonts w:ascii="Times New Roman" w:hAnsi="Times New Roman" w:cs="Times New Roman"/>
          <w:sz w:val="24"/>
          <w:szCs w:val="24"/>
          <w:shd w:val="clear" w:color="auto" w:fill="FFFFFF"/>
        </w:rPr>
        <w:t>Dianne</w:t>
      </w:r>
      <w:proofErr w:type="spellEnd"/>
      <w:r>
        <w:rPr>
          <w:rFonts w:ascii="Times New Roman" w:hAnsi="Times New Roman" w:cs="Times New Roman"/>
          <w:sz w:val="24"/>
          <w:szCs w:val="24"/>
          <w:shd w:val="clear" w:color="auto" w:fill="FFFFFF"/>
        </w:rPr>
        <w:t xml:space="preserve"> M. A. S. </w:t>
      </w:r>
      <w:proofErr w:type="spellStart"/>
      <w:r>
        <w:rPr>
          <w:rFonts w:ascii="Times New Roman" w:hAnsi="Times New Roman" w:cs="Times New Roman"/>
          <w:sz w:val="24"/>
          <w:szCs w:val="24"/>
          <w:shd w:val="clear" w:color="auto" w:fill="FFFFFF"/>
        </w:rPr>
        <w:t>Nuven</w:t>
      </w:r>
      <w:r>
        <w:rPr>
          <w:rFonts w:ascii="Times New Roman" w:hAnsi="Times New Roman" w:cs="Times New Roman"/>
          <w:sz w:val="24"/>
          <w:szCs w:val="24"/>
          <w:vertAlign w:val="superscript"/>
        </w:rPr>
        <w:t>a</w:t>
      </w:r>
      <w:proofErr w:type="spellEnd"/>
      <w:r>
        <w:rPr>
          <w:rFonts w:ascii="Times New Roman" w:hAnsi="Times New Roman" w:cs="Times New Roman"/>
          <w:sz w:val="24"/>
          <w:szCs w:val="24"/>
          <w:vertAlign w:val="superscript"/>
        </w:rPr>
        <w:t>*</w:t>
      </w:r>
      <w:r>
        <w:rPr>
          <w:rFonts w:ascii="Times New Roman" w:hAnsi="Times New Roman" w:cs="Times New Roman"/>
          <w:sz w:val="24"/>
          <w:szCs w:val="24"/>
        </w:rPr>
        <w:t xml:space="preserve">, Murilo </w:t>
      </w:r>
      <w:proofErr w:type="spellStart"/>
      <w:r>
        <w:rPr>
          <w:rFonts w:ascii="Times New Roman" w:hAnsi="Times New Roman" w:cs="Times New Roman"/>
          <w:sz w:val="24"/>
          <w:szCs w:val="24"/>
        </w:rPr>
        <w:t>Sversut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Dias</w:t>
      </w:r>
      <w:r>
        <w:rPr>
          <w:rFonts w:ascii="Times New Roman" w:hAnsi="Times New Roman" w:cs="Times New Roman"/>
          <w:sz w:val="24"/>
          <w:szCs w:val="24"/>
          <w:vertAlign w:val="superscript"/>
        </w:rPr>
        <w:t>a</w:t>
      </w:r>
      <w:proofErr w:type="spellEnd"/>
      <w:r>
        <w:rPr>
          <w:rFonts w:ascii="Times New Roman" w:hAnsi="Times New Roman" w:cs="Times New Roman"/>
          <w:sz w:val="24"/>
          <w:szCs w:val="24"/>
        </w:rPr>
        <w:t xml:space="preserve">, Ariane </w:t>
      </w:r>
      <w:proofErr w:type="spellStart"/>
      <w:r>
        <w:rPr>
          <w:rFonts w:ascii="Times New Roman" w:hAnsi="Times New Roman" w:cs="Times New Roman"/>
          <w:sz w:val="24"/>
          <w:szCs w:val="24"/>
        </w:rPr>
        <w:t>Rodrigues</w:t>
      </w:r>
      <w:r>
        <w:rPr>
          <w:rFonts w:ascii="Times New Roman" w:hAnsi="Times New Roman" w:cs="Times New Roman"/>
          <w:sz w:val="24"/>
          <w:szCs w:val="24"/>
          <w:vertAlign w:val="superscript"/>
        </w:rPr>
        <w:t>a</w:t>
      </w:r>
      <w:proofErr w:type="spellEnd"/>
      <w:r>
        <w:rPr>
          <w:rFonts w:ascii="Times New Roman" w:hAnsi="Times New Roman" w:cs="Times New Roman"/>
          <w:sz w:val="24"/>
          <w:szCs w:val="24"/>
        </w:rPr>
        <w:t xml:space="preserve">, José F. Gonçalves </w:t>
      </w:r>
      <w:proofErr w:type="spellStart"/>
      <w:r>
        <w:rPr>
          <w:rFonts w:ascii="Times New Roman" w:hAnsi="Times New Roman" w:cs="Times New Roman"/>
          <w:sz w:val="24"/>
          <w:szCs w:val="24"/>
        </w:rPr>
        <w:t>Júnior</w:t>
      </w:r>
      <w:r>
        <w:rPr>
          <w:rFonts w:ascii="Times New Roman" w:hAnsi="Times New Roman" w:cs="Times New Roman"/>
          <w:sz w:val="24"/>
          <w:szCs w:val="24"/>
          <w:vertAlign w:val="superscript"/>
        </w:rPr>
        <w:t>a</w:t>
      </w:r>
      <w:proofErr w:type="spellEnd"/>
    </w:p>
    <w:p w14:paraId="2D235C26" w14:textId="77777777" w:rsidR="00C05F5D" w:rsidRDefault="00C05F5D">
      <w:pPr>
        <w:spacing w:after="0" w:line="480" w:lineRule="auto"/>
        <w:contextualSpacing/>
        <w:jc w:val="both"/>
        <w:rPr>
          <w:rFonts w:ascii="Times New Roman" w:hAnsi="Times New Roman" w:cs="Times New Roman"/>
          <w:sz w:val="24"/>
          <w:szCs w:val="24"/>
          <w:u w:color="000000"/>
          <w:vertAlign w:val="superscript"/>
        </w:rPr>
      </w:pPr>
    </w:p>
    <w:p w14:paraId="4092D6FA" w14:textId="77777777" w:rsidR="00C05F5D" w:rsidRDefault="00000000">
      <w:pPr>
        <w:spacing w:after="0" w:line="480" w:lineRule="auto"/>
        <w:contextualSpacing/>
        <w:jc w:val="both"/>
        <w:rPr>
          <w:rFonts w:ascii="Times New Roman" w:hAnsi="Times New Roman" w:cs="Times New Roman"/>
          <w:sz w:val="24"/>
          <w:szCs w:val="24"/>
          <w:lang w:val="en-US"/>
        </w:rPr>
      </w:pPr>
      <w:proofErr w:type="spellStart"/>
      <w:r>
        <w:rPr>
          <w:rFonts w:ascii="Times New Roman" w:hAnsi="Times New Roman" w:cs="Times New Roman"/>
          <w:sz w:val="24"/>
          <w:szCs w:val="24"/>
          <w:u w:color="000000"/>
          <w:vertAlign w:val="superscript"/>
          <w:lang w:val="en-US"/>
        </w:rPr>
        <w:t>a</w:t>
      </w:r>
      <w:r>
        <w:rPr>
          <w:rFonts w:ascii="Times New Roman" w:hAnsi="Times New Roman" w:cs="Times New Roman"/>
          <w:sz w:val="24"/>
          <w:szCs w:val="24"/>
          <w:lang w:val="en-US"/>
        </w:rPr>
        <w:t>Department</w:t>
      </w:r>
      <w:proofErr w:type="spellEnd"/>
      <w:r>
        <w:rPr>
          <w:rFonts w:ascii="Times New Roman" w:hAnsi="Times New Roman" w:cs="Times New Roman"/>
          <w:sz w:val="24"/>
          <w:szCs w:val="24"/>
          <w:lang w:val="en-US"/>
        </w:rPr>
        <w:t xml:space="preserve"> of Ecology, Institute of Biological Sciences, University of Brasília, 70910-900, Brasília, DF Brazil.</w:t>
      </w:r>
    </w:p>
    <w:p w14:paraId="5C4DFEFF" w14:textId="77777777" w:rsidR="00C05F5D" w:rsidRDefault="00000000">
      <w:pPr>
        <w:spacing w:after="0" w:line="480" w:lineRule="auto"/>
        <w:contextualSpacing/>
        <w:jc w:val="both"/>
        <w:rPr>
          <w:rFonts w:ascii="Times New Roman" w:hAnsi="Times New Roman" w:cs="Times New Roman"/>
          <w:sz w:val="24"/>
          <w:szCs w:val="24"/>
          <w:u w:color="000000"/>
          <w:lang w:val="en-US"/>
        </w:rPr>
      </w:pPr>
      <w:r>
        <w:rPr>
          <w:rFonts w:ascii="Times New Roman" w:hAnsi="Times New Roman" w:cs="Times New Roman"/>
          <w:sz w:val="24"/>
          <w:szCs w:val="24"/>
          <w:u w:color="000000"/>
          <w:lang w:val="en-US"/>
        </w:rPr>
        <w:t xml:space="preserve">*Corresponding author: </w:t>
      </w:r>
      <w:r>
        <w:rPr>
          <w:rFonts w:ascii="Times New Roman" w:hAnsi="Times New Roman" w:cs="Times New Roman"/>
          <w:sz w:val="24"/>
          <w:szCs w:val="24"/>
          <w:shd w:val="clear" w:color="auto" w:fill="FFFFFF"/>
          <w:lang w:val="en-US"/>
        </w:rPr>
        <w:t xml:space="preserve">Dianne M. A. S. </w:t>
      </w:r>
      <w:proofErr w:type="spellStart"/>
      <w:r>
        <w:rPr>
          <w:rFonts w:ascii="Times New Roman" w:hAnsi="Times New Roman" w:cs="Times New Roman"/>
          <w:sz w:val="24"/>
          <w:szCs w:val="24"/>
          <w:shd w:val="clear" w:color="auto" w:fill="FFFFFF"/>
          <w:lang w:val="en-US"/>
        </w:rPr>
        <w:t>Nuven</w:t>
      </w:r>
      <w:proofErr w:type="spellEnd"/>
      <w:r>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u w:color="000000"/>
          <w:lang w:val="en-US"/>
        </w:rPr>
        <w:t>(</w:t>
      </w:r>
      <w:hyperlink r:id="rId5">
        <w:r>
          <w:rPr>
            <w:rStyle w:val="Hyperlink"/>
            <w:rFonts w:ascii="Times New Roman" w:hAnsi="Times New Roman" w:cs="Times New Roman"/>
            <w:sz w:val="24"/>
            <w:szCs w:val="24"/>
            <w:shd w:val="clear" w:color="auto" w:fill="FFFFFF"/>
            <w:lang w:val="en-US"/>
          </w:rPr>
          <w:t>diannenuven@gmail.com</w:t>
        </w:r>
      </w:hyperlink>
      <w:r>
        <w:rPr>
          <w:rFonts w:ascii="Times New Roman" w:hAnsi="Times New Roman" w:cs="Times New Roman"/>
          <w:sz w:val="24"/>
          <w:szCs w:val="24"/>
          <w:u w:color="000000"/>
          <w:lang w:val="en-US"/>
        </w:rPr>
        <w:t>)</w:t>
      </w:r>
    </w:p>
    <w:p w14:paraId="373C7619" w14:textId="77777777" w:rsidR="00C05F5D" w:rsidRDefault="00C05F5D">
      <w:pPr>
        <w:spacing w:after="0" w:line="480" w:lineRule="auto"/>
        <w:contextualSpacing/>
        <w:rPr>
          <w:rFonts w:ascii="Times New Roman" w:hAnsi="Times New Roman" w:cs="Times New Roman"/>
          <w:sz w:val="24"/>
          <w:szCs w:val="24"/>
          <w:u w:color="000000"/>
          <w:lang w:val="en-US"/>
        </w:rPr>
      </w:pPr>
    </w:p>
    <w:p w14:paraId="258B616B" w14:textId="77777777" w:rsidR="00C05F5D" w:rsidRDefault="00000000">
      <w:pPr>
        <w:spacing w:after="0" w:line="480" w:lineRule="auto"/>
        <w:contextualSpacing/>
        <w:rPr>
          <w:rFonts w:ascii="Times New Roman" w:hAnsi="Times New Roman" w:cs="Times New Roman"/>
          <w:b/>
          <w:sz w:val="24"/>
          <w:szCs w:val="24"/>
          <w:lang w:val="en-US"/>
        </w:rPr>
      </w:pPr>
      <w:r>
        <w:rPr>
          <w:rStyle w:val="TpicosUniversalChar"/>
          <w:rFonts w:ascii="Times New Roman" w:hAnsi="Times New Roman" w:cs="Times New Roman"/>
          <w:szCs w:val="24"/>
          <w:lang w:val="en-US"/>
        </w:rPr>
        <w:t>Abstract</w:t>
      </w:r>
    </w:p>
    <w:p w14:paraId="6F251285" w14:textId="77777777" w:rsidR="00C05F5D" w:rsidRDefault="00000000">
      <w:pPr>
        <w:widowControl w:val="0"/>
        <w:spacing w:before="120" w:after="240" w:line="480" w:lineRule="auto"/>
        <w:contextualSpacing/>
        <w:rPr>
          <w:rStyle w:val="TpicosUniversalChar"/>
          <w:rFonts w:ascii="Times New Roman" w:eastAsia="Arial" w:hAnsi="Times New Roman" w:cs="Times New Roman"/>
          <w:b w:val="0"/>
          <w:color w:val="auto"/>
          <w:szCs w:val="24"/>
          <w:lang w:val="en-US"/>
        </w:rPr>
      </w:pPr>
      <w:r>
        <w:rPr>
          <w:rStyle w:val="TpicosUniversalChar"/>
          <w:rFonts w:ascii="Times New Roman" w:eastAsia="Arial" w:hAnsi="Times New Roman" w:cs="Times New Roman"/>
          <w:b w:val="0"/>
          <w:color w:val="auto"/>
          <w:szCs w:val="24"/>
          <w:lang w:val="en-US"/>
        </w:rPr>
        <w:t xml:space="preserve">In studies of fish trophic networks, one of the main gaps is how interactions between species respond to anthropogenic stressors. To understand the effects of land use on the structure of freshwater fish trophic networks, we compiled a dataset of 49 neotropical fish trophic webs sampled from 1982 to 2019 across Brazil. We hypothesize that increasing land-use intensity will change the structure of trophic networks, reducing modularity and trophic specialization, and increasing </w:t>
      </w:r>
      <w:proofErr w:type="spellStart"/>
      <w:r>
        <w:rPr>
          <w:rStyle w:val="TpicosUniversalChar"/>
          <w:rFonts w:ascii="Times New Roman" w:eastAsia="Arial" w:hAnsi="Times New Roman" w:cs="Times New Roman"/>
          <w:b w:val="0"/>
          <w:color w:val="auto"/>
          <w:szCs w:val="24"/>
          <w:lang w:val="en-US"/>
        </w:rPr>
        <w:t>nestedness</w:t>
      </w:r>
      <w:proofErr w:type="spellEnd"/>
      <w:r>
        <w:rPr>
          <w:rStyle w:val="TpicosUniversalChar"/>
          <w:rFonts w:ascii="Times New Roman" w:eastAsia="Arial" w:hAnsi="Times New Roman" w:cs="Times New Roman"/>
          <w:b w:val="0"/>
          <w:color w:val="auto"/>
          <w:szCs w:val="24"/>
          <w:lang w:val="en-US"/>
        </w:rPr>
        <w:t xml:space="preserve">. We calculated </w:t>
      </w:r>
      <w:proofErr w:type="spellStart"/>
      <w:r>
        <w:rPr>
          <w:rStyle w:val="TpicosUniversalChar"/>
          <w:rFonts w:ascii="Times New Roman" w:eastAsia="Arial" w:hAnsi="Times New Roman" w:cs="Times New Roman"/>
          <w:b w:val="0"/>
          <w:color w:val="auto"/>
          <w:szCs w:val="24"/>
          <w:lang w:val="en-US"/>
        </w:rPr>
        <w:t>nestedness</w:t>
      </w:r>
      <w:proofErr w:type="spellEnd"/>
      <w:r>
        <w:rPr>
          <w:rStyle w:val="TpicosUniversalChar"/>
          <w:rFonts w:ascii="Times New Roman" w:eastAsia="Arial" w:hAnsi="Times New Roman" w:cs="Times New Roman"/>
          <w:b w:val="0"/>
          <w:color w:val="auto"/>
          <w:szCs w:val="24"/>
          <w:lang w:val="en-US"/>
        </w:rPr>
        <w:t xml:space="preserve">, modularity, trophic specialization, </w:t>
      </w:r>
      <w:r>
        <w:rPr>
          <w:rStyle w:val="TpicosUniversalChar"/>
          <w:rFonts w:ascii="Times New Roman" w:eastAsia="Arial" w:hAnsi="Times New Roman" w:cs="Times New Roman"/>
          <w:b w:val="0"/>
          <w:color w:val="auto"/>
          <w:szCs w:val="24"/>
          <w:highlight w:val="yellow"/>
          <w:lang w:val="en-US"/>
        </w:rPr>
        <w:t>number of links and link density</w:t>
      </w:r>
      <w:r>
        <w:rPr>
          <w:rStyle w:val="TpicosUniversalChar"/>
          <w:rFonts w:ascii="Times New Roman" w:eastAsia="Arial" w:hAnsi="Times New Roman" w:cs="Times New Roman"/>
          <w:b w:val="0"/>
          <w:color w:val="auto"/>
          <w:szCs w:val="24"/>
          <w:lang w:val="en-US"/>
        </w:rPr>
        <w:t xml:space="preserve"> from diet information. We assessed land-use in a 500-meter buffer around each sampling point from </w:t>
      </w:r>
      <w:proofErr w:type="spellStart"/>
      <w:r>
        <w:rPr>
          <w:rStyle w:val="TpicosUniversalChar"/>
          <w:rFonts w:ascii="Times New Roman" w:eastAsia="Arial" w:hAnsi="Times New Roman" w:cs="Times New Roman"/>
          <w:b w:val="0"/>
          <w:color w:val="auto"/>
          <w:szCs w:val="24"/>
          <w:lang w:val="en-US"/>
        </w:rPr>
        <w:t>MapBiomas</w:t>
      </w:r>
      <w:proofErr w:type="spellEnd"/>
      <w:r>
        <w:rPr>
          <w:rStyle w:val="TpicosUniversalChar"/>
          <w:rFonts w:ascii="Times New Roman" w:eastAsia="Arial" w:hAnsi="Times New Roman" w:cs="Times New Roman"/>
          <w:b w:val="0"/>
          <w:color w:val="auto"/>
          <w:szCs w:val="24"/>
          <w:lang w:val="en-US"/>
        </w:rPr>
        <w:t xml:space="preserve"> information. Our analysis provides a comprehensive overview of the responses of trophic networks to land-use and shows that variation in modularity was greater in pastures, while changes in </w:t>
      </w:r>
      <w:commentRangeStart w:id="0"/>
      <w:r>
        <w:rPr>
          <w:rStyle w:val="TpicosUniversalChar"/>
          <w:rFonts w:ascii="Times New Roman" w:eastAsia="Arial" w:hAnsi="Times New Roman" w:cs="Times New Roman"/>
          <w:b w:val="0"/>
          <w:color w:val="auto"/>
          <w:szCs w:val="24"/>
          <w:lang w:val="en-US"/>
        </w:rPr>
        <w:t xml:space="preserve">network complexity </w:t>
      </w:r>
      <w:commentRangeEnd w:id="0"/>
      <w:r>
        <w:commentReference w:id="0"/>
      </w:r>
      <w:r>
        <w:rPr>
          <w:rStyle w:val="TpicosUniversalChar"/>
          <w:rFonts w:ascii="Times New Roman" w:eastAsia="Arial" w:hAnsi="Times New Roman" w:cs="Times New Roman"/>
          <w:b w:val="0"/>
          <w:color w:val="auto"/>
          <w:szCs w:val="24"/>
          <w:lang w:val="en-US"/>
        </w:rPr>
        <w:t>were more evident in agriculture. We found a negative relationship between land-use gradient and modularity and links density. These findings highlight the relevance of preserving natural vegetation along watercourses and its key contribution to the functioning of aquatic ecosystems. Our results demonstrate that the interactions between consumer and resource represented by trophic network descriptors should also be considered in future studies on the importance of conservation of riparian forests.</w:t>
      </w:r>
    </w:p>
    <w:p w14:paraId="7C44718C" w14:textId="77777777" w:rsidR="00C05F5D" w:rsidRDefault="00000000">
      <w:pPr>
        <w:widowControl w:val="0"/>
        <w:spacing w:before="120" w:after="240" w:line="480" w:lineRule="auto"/>
        <w:contextualSpacing/>
        <w:rPr>
          <w:rFonts w:ascii="Times New Roman" w:hAnsi="Times New Roman" w:cs="Times New Roman"/>
          <w:color w:val="auto"/>
          <w:sz w:val="24"/>
          <w:szCs w:val="24"/>
          <w:lang w:val="en-US"/>
        </w:rPr>
      </w:pPr>
      <w:r>
        <w:rPr>
          <w:rFonts w:ascii="Times New Roman" w:hAnsi="Times New Roman" w:cs="Times New Roman"/>
          <w:b/>
          <w:color w:val="auto"/>
          <w:sz w:val="24"/>
          <w:szCs w:val="24"/>
          <w:lang w:val="en-US"/>
        </w:rPr>
        <w:t>Keywords:</w:t>
      </w:r>
      <w:r>
        <w:rPr>
          <w:rFonts w:ascii="Times New Roman" w:hAnsi="Times New Roman" w:cs="Times New Roman"/>
          <w:color w:val="auto"/>
          <w:sz w:val="24"/>
          <w:szCs w:val="24"/>
          <w:lang w:val="en-US"/>
        </w:rPr>
        <w:t xml:space="preserve"> ecological networks, food web</w:t>
      </w:r>
      <w:ins w:id="1" w:author="Fernanda Costa" w:date="2023-06-05T14:12:00Z">
        <w:r>
          <w:rPr>
            <w:rFonts w:ascii="Times New Roman" w:hAnsi="Times New Roman" w:cs="Times New Roman"/>
            <w:color w:val="auto"/>
            <w:sz w:val="24"/>
            <w:szCs w:val="24"/>
            <w:lang w:val="en-US"/>
          </w:rPr>
          <w:t>s</w:t>
        </w:r>
      </w:ins>
      <w:r>
        <w:rPr>
          <w:rFonts w:ascii="Times New Roman" w:hAnsi="Times New Roman" w:cs="Times New Roman"/>
          <w:color w:val="auto"/>
          <w:sz w:val="24"/>
          <w:szCs w:val="24"/>
          <w:lang w:val="en-US"/>
        </w:rPr>
        <w:t xml:space="preserve">, </w:t>
      </w:r>
      <w:r>
        <w:rPr>
          <w:rFonts w:ascii="Times New Roman" w:eastAsia="Lato-Regular" w:hAnsi="Times New Roman" w:cs="Times New Roman"/>
          <w:color w:val="auto"/>
          <w:sz w:val="24"/>
          <w:szCs w:val="24"/>
          <w:lang w:val="en-US"/>
        </w:rPr>
        <w:t>Neotropical savanna</w:t>
      </w:r>
      <w:r>
        <w:rPr>
          <w:rFonts w:ascii="Times New Roman" w:hAnsi="Times New Roman" w:cs="Times New Roman"/>
          <w:color w:val="auto"/>
          <w:sz w:val="24"/>
          <w:szCs w:val="24"/>
          <w:lang w:val="en-US"/>
        </w:rPr>
        <w:t xml:space="preserve">, modularity, </w:t>
      </w:r>
      <w:proofErr w:type="spellStart"/>
      <w:r>
        <w:rPr>
          <w:rFonts w:ascii="Times New Roman" w:hAnsi="Times New Roman" w:cs="Times New Roman"/>
          <w:color w:val="auto"/>
          <w:sz w:val="24"/>
          <w:szCs w:val="24"/>
          <w:lang w:val="en-US"/>
        </w:rPr>
        <w:t>nestedness</w:t>
      </w:r>
      <w:proofErr w:type="spellEnd"/>
    </w:p>
    <w:p w14:paraId="68C50403" w14:textId="77777777" w:rsidR="00C05F5D" w:rsidRDefault="00C05F5D">
      <w:pPr>
        <w:spacing w:before="120" w:after="0" w:line="480" w:lineRule="auto"/>
        <w:rPr>
          <w:rFonts w:ascii="Times New Roman" w:hAnsi="Times New Roman" w:cs="Times New Roman"/>
          <w:b/>
          <w:color w:val="auto"/>
          <w:sz w:val="24"/>
          <w:szCs w:val="24"/>
          <w:lang w:val="en-US"/>
        </w:rPr>
      </w:pPr>
    </w:p>
    <w:p w14:paraId="6937E68A" w14:textId="77777777" w:rsidR="00C05F5D" w:rsidRDefault="00000000">
      <w:pPr>
        <w:spacing w:before="120" w:after="0" w:line="480" w:lineRule="auto"/>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lastRenderedPageBreak/>
        <w:t>Introduction</w:t>
      </w:r>
    </w:p>
    <w:p w14:paraId="20943B37" w14:textId="77777777" w:rsidR="00C05F5D" w:rsidRDefault="00000000">
      <w:pPr>
        <w:pStyle w:val="HTMLPreformatted"/>
        <w:shd w:val="clear" w:color="auto" w:fill="FFFFFF"/>
        <w:spacing w:line="480" w:lineRule="auto"/>
        <w:ind w:firstLine="426"/>
        <w:rPr>
          <w:rFonts w:ascii="Times New Roman" w:hAnsi="Times New Roman" w:cs="Times New Roman"/>
          <w:color w:val="auto"/>
          <w:sz w:val="24"/>
          <w:szCs w:val="24"/>
          <w:lang w:val="en-US"/>
        </w:rPr>
      </w:pPr>
      <w:r>
        <w:rPr>
          <w:rFonts w:ascii="Times New Roman" w:eastAsia="TimesNewRomanPSMT" w:hAnsi="Times New Roman" w:cs="Times New Roman"/>
          <w:color w:val="auto"/>
          <w:sz w:val="24"/>
          <w:szCs w:val="24"/>
          <w:lang w:val="en-US"/>
        </w:rPr>
        <w:tab/>
        <w:t xml:space="preserve">Natural communities are composed of different species interacting with each other in different ways, which can be organized as ecological networks </w:t>
      </w:r>
      <w:r>
        <w:fldChar w:fldCharType="begin"/>
      </w:r>
      <w:r>
        <w:rPr>
          <w:rFonts w:ascii="Times New Roman" w:eastAsia="TimesNewRomanPSMT" w:hAnsi="Times New Roman" w:cs="Times New Roman"/>
          <w:color w:val="auto"/>
          <w:sz w:val="24"/>
          <w:szCs w:val="24"/>
          <w:lang w:val="en-US"/>
        </w:rPr>
        <w:instrText>ADDIN CSL_CITATION {"citationItems":[{"id":"ITEM-1","itemData":{"DOI":"10.1016/j.physrep.2016.09.002","ISBN":"0370-1573","ISSN":"03701573","PMID":"12952885","abstract":"Community detection in networks is one of the most popular topics of modern network science. Communities, or clusters, are usually groups of vertices having higher probability of being connected to each other than to members of other groups, though other patterns are possible. Identifying communities is an ill-defined problem. There are no universal protocols on the fundamental ingredients, like the definition of community itself, nor on other crucial issues, like the validation of algorithms and the comparison of their performances. This has generated a number of confusions and misconceptions, which undermine the progress in the field. We offer a guided tour through the main aspects of the problem. We also point out strengths and weaknesses of popular methods, and give directions to their use.","author":[{"dropping-particle":"","family":"Fortunato","given":"Santo","non-dropping-particle":"","parse-names":false,"suffix":""},{"dropping-particle":"","family":"Hric","given":"Darko","non-dropping-particle":"","parse-names":false,"suffix":""}],"container-title":"Physics Reports","id":"ITEM-1","issued":{"date-parts":[["2016"]]},"page":"1-44","title":"Community detection in networks: A user guide","type":"article-journal","volume":"659"},"uris":["http://www.mendeley.com/documents/?uuid=2687bb15-6fe8-46da-9678-170f1039e031"]}],"mendeley":{"formattedCitation":"(Fortunato &amp; Hric, 2016)","plainTextFormattedCitation":"(Fortunato &amp; Hric, 2016)","previouslyFormattedCitation":"(Fortunato &amp; Hric, 2016)"},"properties":{"noteIndex":0},"schema":"https://github.com/citation-style-language/schema/raw/master/csl-citation.json"}</w:instrText>
      </w:r>
      <w:r>
        <w:rPr>
          <w:rFonts w:ascii="Times New Roman" w:eastAsia="TimesNewRomanPSMT" w:hAnsi="Times New Roman" w:cs="Times New Roman"/>
          <w:color w:val="auto"/>
          <w:sz w:val="24"/>
          <w:szCs w:val="24"/>
          <w:lang w:val="en-US"/>
        </w:rPr>
        <w:fldChar w:fldCharType="separate"/>
      </w:r>
      <w:bookmarkStart w:id="2" w:name="__Fieldmark__57_711587565"/>
      <w:r>
        <w:rPr>
          <w:rFonts w:ascii="Times New Roman" w:eastAsia="TimesNewRomanPSMT" w:hAnsi="Times New Roman" w:cs="Times New Roman"/>
          <w:color w:val="auto"/>
          <w:sz w:val="24"/>
          <w:szCs w:val="24"/>
          <w:lang w:val="en-US"/>
        </w:rPr>
        <w:t>(</w:t>
      </w:r>
      <w:bookmarkStart w:id="3" w:name="__Fieldmark__57_1602100226"/>
      <w:r>
        <w:rPr>
          <w:rFonts w:ascii="Times New Roman" w:eastAsia="TimesNewRomanPSMT" w:hAnsi="Times New Roman" w:cs="Times New Roman"/>
          <w:color w:val="auto"/>
          <w:sz w:val="24"/>
          <w:szCs w:val="24"/>
          <w:lang w:val="en-US"/>
        </w:rPr>
        <w:t>F</w:t>
      </w:r>
      <w:bookmarkStart w:id="4" w:name="__Fieldmark__57_2075365298"/>
      <w:r>
        <w:rPr>
          <w:rFonts w:ascii="Times New Roman" w:eastAsia="TimesNewRomanPSMT" w:hAnsi="Times New Roman" w:cs="Times New Roman"/>
          <w:color w:val="auto"/>
          <w:sz w:val="24"/>
          <w:szCs w:val="24"/>
          <w:lang w:val="en-US"/>
        </w:rPr>
        <w:t>o</w:t>
      </w:r>
      <w:bookmarkStart w:id="5" w:name="__Fieldmark__70_223871812"/>
      <w:r>
        <w:rPr>
          <w:rFonts w:ascii="Times New Roman" w:eastAsia="TimesNewRomanPSMT" w:hAnsi="Times New Roman" w:cs="Times New Roman"/>
          <w:color w:val="auto"/>
          <w:sz w:val="24"/>
          <w:szCs w:val="24"/>
          <w:lang w:val="en-US"/>
        </w:rPr>
        <w:t>r</w:t>
      </w:r>
      <w:bookmarkStart w:id="6" w:name="__Fieldmark__65_23346326"/>
      <w:r>
        <w:rPr>
          <w:rFonts w:ascii="Times New Roman" w:eastAsia="TimesNewRomanPSMT" w:hAnsi="Times New Roman" w:cs="Times New Roman"/>
          <w:color w:val="auto"/>
          <w:sz w:val="24"/>
          <w:szCs w:val="24"/>
          <w:lang w:val="en-US"/>
        </w:rPr>
        <w:t>t</w:t>
      </w:r>
      <w:bookmarkStart w:id="7" w:name="__Fieldmark__92_1423935008"/>
      <w:r>
        <w:rPr>
          <w:rFonts w:ascii="Times New Roman" w:eastAsia="TimesNewRomanPSMT" w:hAnsi="Times New Roman" w:cs="Times New Roman"/>
          <w:color w:val="auto"/>
          <w:sz w:val="24"/>
          <w:szCs w:val="24"/>
          <w:lang w:val="en-US"/>
        </w:rPr>
        <w:t>u</w:t>
      </w:r>
      <w:bookmarkStart w:id="8" w:name="__Fieldmark__85_523303966"/>
      <w:r>
        <w:rPr>
          <w:rFonts w:ascii="Times New Roman" w:eastAsia="TimesNewRomanPSMT" w:hAnsi="Times New Roman" w:cs="Times New Roman"/>
          <w:color w:val="auto"/>
          <w:sz w:val="24"/>
          <w:szCs w:val="24"/>
          <w:lang w:val="en-US"/>
        </w:rPr>
        <w:t>n</w:t>
      </w:r>
      <w:bookmarkStart w:id="9" w:name="__Fieldmark__89_1575356183"/>
      <w:r>
        <w:rPr>
          <w:rFonts w:ascii="Times New Roman" w:eastAsia="TimesNewRomanPSMT" w:hAnsi="Times New Roman" w:cs="Times New Roman"/>
          <w:color w:val="auto"/>
          <w:sz w:val="24"/>
          <w:szCs w:val="24"/>
          <w:lang w:val="en-US"/>
        </w:rPr>
        <w:t>a</w:t>
      </w:r>
      <w:bookmarkStart w:id="10" w:name="__Fieldmark__50_163246384"/>
      <w:bookmarkStart w:id="11" w:name="__Fieldmark__57_555956585"/>
      <w:bookmarkStart w:id="12" w:name="__Fieldmark__38_2068720206"/>
      <w:bookmarkStart w:id="13" w:name="__Fieldmark__56_672137607"/>
      <w:r>
        <w:rPr>
          <w:rFonts w:ascii="Times New Roman" w:eastAsia="TimesNewRomanPSMT" w:hAnsi="Times New Roman" w:cs="Times New Roman"/>
          <w:color w:val="auto"/>
          <w:sz w:val="24"/>
          <w:szCs w:val="24"/>
          <w:lang w:val="en-US"/>
        </w:rPr>
        <w:t>to &amp; Hric, 2016)</w:t>
      </w:r>
      <w:r>
        <w:rPr>
          <w:rFonts w:ascii="Times New Roman" w:eastAsia="TimesNewRomanPSMT" w:hAnsi="Times New Roman" w:cs="Times New Roman"/>
          <w:color w:val="auto"/>
          <w:sz w:val="24"/>
          <w:szCs w:val="24"/>
          <w:lang w:val="en-US"/>
        </w:rPr>
        <w:fldChar w:fldCharType="end"/>
      </w:r>
      <w:bookmarkEnd w:id="2"/>
      <w:bookmarkEnd w:id="3"/>
      <w:bookmarkEnd w:id="4"/>
      <w:bookmarkEnd w:id="5"/>
      <w:bookmarkEnd w:id="6"/>
      <w:bookmarkEnd w:id="7"/>
      <w:bookmarkEnd w:id="8"/>
      <w:bookmarkEnd w:id="9"/>
      <w:bookmarkEnd w:id="10"/>
      <w:bookmarkEnd w:id="11"/>
      <w:bookmarkEnd w:id="12"/>
      <w:bookmarkEnd w:id="13"/>
      <w:r>
        <w:rPr>
          <w:rFonts w:ascii="Times New Roman" w:eastAsia="TimesNewRomanPSMT" w:hAnsi="Times New Roman" w:cs="Times New Roman"/>
          <w:color w:val="auto"/>
          <w:sz w:val="24"/>
          <w:szCs w:val="24"/>
          <w:lang w:val="en-US"/>
        </w:rPr>
        <w:t xml:space="preserve">. A network can be represented by a graph where the species or individuals are nodes and the biological interactions are the links between them </w:t>
      </w:r>
      <w:r>
        <w:fldChar w:fldCharType="begin"/>
      </w:r>
      <w:r>
        <w:rPr>
          <w:rFonts w:ascii="Times New Roman" w:eastAsia="TimesNewRomanPSMT" w:hAnsi="Times New Roman" w:cs="Times New Roman"/>
          <w:color w:val="auto"/>
          <w:sz w:val="24"/>
          <w:szCs w:val="24"/>
          <w:lang w:val="en-US"/>
        </w:rPr>
        <w:instrText>ADDIN CSL_CITATION {"citationItems":[{"id":"ITEM-1","itemData":{"DOI":"10.1016/j.physrep.2005.10.009","ISBN":"03701573","ISSN":"03701573","PMID":"237803800001","abstract":"Coupled biological and chemical systems, neural networks, social interacting species, the Internet and the World Wide Web, are only a few examples of systems composed by a large number of highly interconnected dynamical units. The first approach to capture the global properties of such systems is to model them as graphs whose nodes represent the dynamical units, and whose links stand for the interactions between them. On the one hand, scientists have to cope with structural issues, such as characterizing the topology of a complex wiring architecture, revealing the unifying principles that are at the basis of real networks, and developing models to mimic the growth of a network and reproduce its structural properties. On the other hand, many relevant questions arise when studying complex networks' dynamics, such as learning how a large ensemble of dynamical systems that interact through a complex wiring topology can behave collectively. We review the major concepts and results recently achieved in the study of the structure and dynamics of complex networks, and summarize the relevant applications of these ideas in many different disciplines, ranging from nonlinear science to biology, from statistical mechanics to medicine and engineering. © 2005 Elsevier B.V. All rights reserved.","author":[{"dropping-particle":"","family":"Boccaletti","given":"Stefano","non-dropping-particle":"","parse-names":false,"suffix":""},{"dropping-particle":"","family":"Latora","given":"V.","non-dropping-particle":"","parse-names":false,"suffix":""},{"dropping-particle":"","family":"Moreno","given":"Y.","non-dropping-particle":"","parse-names":false,"suffix":""},{"dropping-particle":"","family":"Chavez","given":"M.","non-dropping-particle":"","parse-names":false,"suffix":""},{"dropping-particle":"","family":"Hwang","given":"D. U.","non-dropping-particle":"","parse-names":false,"suffix":""}],"container-title":"Physics Reports","id":"ITEM-1","issue":"4-5","issued":{"date-parts":[["2006"]]},"page":"175-308","title":"Complex networks: Structure and dynamics","type":"article-journal","volume":"424"},"uris":["http://www.mendeley.com/documents/?uuid=85e99efc-50fb-4b0c-9dec-7755ea19b5e6"]}],"mendeley":{"formattedCitation":"(Boccaletti &lt;i&gt;et al.&lt;/i&gt;, 2006)","plainTextFormattedCitation":"(Boccaletti et al., 2006)","previouslyFormattedCitation":"(Boccaletti &lt;i&gt;et al.&lt;/i&gt;, 2006)"},"properties":{"noteIndex":0},"schema":"https://github.com/citation-style-language/schema/raw/master/csl-citation.json"}</w:instrText>
      </w:r>
      <w:r>
        <w:rPr>
          <w:rFonts w:ascii="Times New Roman" w:eastAsia="TimesNewRomanPSMT" w:hAnsi="Times New Roman" w:cs="Times New Roman"/>
          <w:color w:val="auto"/>
          <w:sz w:val="24"/>
          <w:szCs w:val="24"/>
          <w:lang w:val="en-US"/>
        </w:rPr>
        <w:fldChar w:fldCharType="separate"/>
      </w:r>
      <w:bookmarkStart w:id="14" w:name="__Fieldmark__98_711587565"/>
      <w:r>
        <w:rPr>
          <w:rFonts w:ascii="Times New Roman" w:eastAsia="TimesNewRomanPSMT" w:hAnsi="Times New Roman" w:cs="Times New Roman"/>
          <w:color w:val="auto"/>
          <w:sz w:val="24"/>
          <w:szCs w:val="24"/>
          <w:lang w:val="en-US"/>
        </w:rPr>
        <w:t>(</w:t>
      </w:r>
      <w:bookmarkStart w:id="15" w:name="__Fieldmark__94_1602100226"/>
      <w:r>
        <w:rPr>
          <w:rFonts w:ascii="Times New Roman" w:eastAsia="TimesNewRomanPSMT" w:hAnsi="Times New Roman" w:cs="Times New Roman"/>
          <w:color w:val="auto"/>
          <w:sz w:val="24"/>
          <w:szCs w:val="24"/>
          <w:lang w:val="en-US"/>
        </w:rPr>
        <w:t>B</w:t>
      </w:r>
      <w:bookmarkStart w:id="16" w:name="__Fieldmark__90_2075365298"/>
      <w:r>
        <w:rPr>
          <w:rFonts w:ascii="Times New Roman" w:eastAsia="TimesNewRomanPSMT" w:hAnsi="Times New Roman" w:cs="Times New Roman"/>
          <w:color w:val="auto"/>
          <w:sz w:val="24"/>
          <w:szCs w:val="24"/>
          <w:lang w:val="en-US"/>
        </w:rPr>
        <w:t>o</w:t>
      </w:r>
      <w:bookmarkStart w:id="17" w:name="__Fieldmark__99_223871812"/>
      <w:r>
        <w:rPr>
          <w:rFonts w:ascii="Times New Roman" w:eastAsia="TimesNewRomanPSMT" w:hAnsi="Times New Roman" w:cs="Times New Roman"/>
          <w:color w:val="auto"/>
          <w:sz w:val="24"/>
          <w:szCs w:val="24"/>
          <w:lang w:val="en-US"/>
        </w:rPr>
        <w:t>c</w:t>
      </w:r>
      <w:bookmarkStart w:id="18" w:name="__Fieldmark__92_23346326"/>
      <w:r>
        <w:rPr>
          <w:rFonts w:ascii="Times New Roman" w:eastAsia="TimesNewRomanPSMT" w:hAnsi="Times New Roman" w:cs="Times New Roman"/>
          <w:color w:val="auto"/>
          <w:sz w:val="24"/>
          <w:szCs w:val="24"/>
          <w:lang w:val="en-US"/>
        </w:rPr>
        <w:t>c</w:t>
      </w:r>
      <w:bookmarkStart w:id="19" w:name="__Fieldmark__113_1423935008"/>
      <w:r>
        <w:rPr>
          <w:rFonts w:ascii="Times New Roman" w:eastAsia="TimesNewRomanPSMT" w:hAnsi="Times New Roman" w:cs="Times New Roman"/>
          <w:color w:val="auto"/>
          <w:sz w:val="24"/>
          <w:szCs w:val="24"/>
          <w:lang w:val="en-US"/>
        </w:rPr>
        <w:t>a</w:t>
      </w:r>
      <w:bookmarkStart w:id="20" w:name="__Fieldmark__105_523303966"/>
      <w:r>
        <w:rPr>
          <w:rFonts w:ascii="Times New Roman" w:eastAsia="TimesNewRomanPSMT" w:hAnsi="Times New Roman" w:cs="Times New Roman"/>
          <w:color w:val="auto"/>
          <w:sz w:val="24"/>
          <w:szCs w:val="24"/>
          <w:lang w:val="en-US"/>
        </w:rPr>
        <w:t>l</w:t>
      </w:r>
      <w:bookmarkStart w:id="21" w:name="__Fieldmark__102_1575356183"/>
      <w:r>
        <w:rPr>
          <w:rFonts w:ascii="Times New Roman" w:eastAsia="TimesNewRomanPSMT" w:hAnsi="Times New Roman" w:cs="Times New Roman"/>
          <w:color w:val="auto"/>
          <w:sz w:val="24"/>
          <w:szCs w:val="24"/>
          <w:lang w:val="en-US"/>
        </w:rPr>
        <w:t>e</w:t>
      </w:r>
      <w:bookmarkStart w:id="22" w:name="__Fieldmark__45_2068720206"/>
      <w:bookmarkStart w:id="23" w:name="__Fieldmark__85_555956585"/>
      <w:bookmarkStart w:id="24" w:name="__Fieldmark__67_672137607"/>
      <w:bookmarkStart w:id="25" w:name="__Fieldmark__56_163246384"/>
      <w:r>
        <w:rPr>
          <w:rFonts w:ascii="Times New Roman" w:eastAsia="TimesNewRomanPSMT" w:hAnsi="Times New Roman" w:cs="Times New Roman"/>
          <w:color w:val="auto"/>
          <w:sz w:val="24"/>
          <w:szCs w:val="24"/>
          <w:lang w:val="en-US"/>
        </w:rPr>
        <w:t xml:space="preserve">tti, </w:t>
      </w:r>
      <w:r>
        <w:rPr>
          <w:rFonts w:ascii="Times New Roman" w:hAnsi="Times New Roman" w:cs="Times New Roman"/>
          <w:color w:val="auto"/>
          <w:sz w:val="24"/>
          <w:szCs w:val="24"/>
          <w:lang w:val="en-US"/>
        </w:rPr>
        <w:t>Latora, Moreno, Chavez &amp; Hwang,</w:t>
      </w:r>
      <w:r>
        <w:rPr>
          <w:rFonts w:ascii="Times New Roman" w:eastAsia="TimesNewRomanPSMT" w:hAnsi="Times New Roman" w:cs="Times New Roman"/>
          <w:color w:val="auto"/>
          <w:sz w:val="24"/>
          <w:szCs w:val="24"/>
          <w:lang w:val="en-US"/>
        </w:rPr>
        <w:t xml:space="preserve"> 2006)</w:t>
      </w:r>
      <w:r>
        <w:rPr>
          <w:rFonts w:ascii="Times New Roman" w:eastAsia="TimesNewRomanPSMT" w:hAnsi="Times New Roman" w:cs="Times New Roman"/>
          <w:color w:val="auto"/>
          <w:sz w:val="24"/>
          <w:szCs w:val="24"/>
          <w:lang w:val="en-US"/>
        </w:rPr>
        <w:fldChar w:fldCharType="end"/>
      </w:r>
      <w:bookmarkEnd w:id="14"/>
      <w:bookmarkEnd w:id="15"/>
      <w:bookmarkEnd w:id="16"/>
      <w:bookmarkEnd w:id="17"/>
      <w:bookmarkEnd w:id="18"/>
      <w:bookmarkEnd w:id="19"/>
      <w:bookmarkEnd w:id="20"/>
      <w:bookmarkEnd w:id="21"/>
      <w:bookmarkEnd w:id="22"/>
      <w:bookmarkEnd w:id="23"/>
      <w:bookmarkEnd w:id="24"/>
      <w:bookmarkEnd w:id="25"/>
      <w:r>
        <w:rPr>
          <w:rFonts w:ascii="Times New Roman" w:eastAsia="TimesNewRomanPSMT" w:hAnsi="Times New Roman" w:cs="Times New Roman"/>
          <w:color w:val="auto"/>
          <w:sz w:val="24"/>
          <w:szCs w:val="24"/>
          <w:lang w:val="en-US"/>
        </w:rPr>
        <w:t xml:space="preserve">. The study of networks provides an efficient way of representing, </w:t>
      </w:r>
      <w:proofErr w:type="gramStart"/>
      <w:r>
        <w:rPr>
          <w:rFonts w:ascii="Times New Roman" w:eastAsia="TimesNewRomanPSMT" w:hAnsi="Times New Roman" w:cs="Times New Roman"/>
          <w:color w:val="auto"/>
          <w:sz w:val="24"/>
          <w:szCs w:val="24"/>
          <w:lang w:val="en-US"/>
        </w:rPr>
        <w:t>characterizing</w:t>
      </w:r>
      <w:proofErr w:type="gramEnd"/>
      <w:r>
        <w:rPr>
          <w:rFonts w:ascii="Times New Roman" w:eastAsia="TimesNewRomanPSMT" w:hAnsi="Times New Roman" w:cs="Times New Roman"/>
          <w:color w:val="auto"/>
          <w:sz w:val="24"/>
          <w:szCs w:val="24"/>
          <w:lang w:val="en-US"/>
        </w:rPr>
        <w:t xml:space="preserve"> and revealing the determinants of the structure of natural interaction systems. This approach has been successfully applied to understand complex interaction systems such as mutualism </w:t>
      </w:r>
      <w:r>
        <w:fldChar w:fldCharType="begin"/>
      </w:r>
      <w:r>
        <w:rPr>
          <w:rFonts w:ascii="Times New Roman" w:eastAsia="TimesNewRomanPSMT" w:hAnsi="Times New Roman" w:cs="Times New Roman"/>
          <w:color w:val="auto"/>
          <w:sz w:val="24"/>
          <w:szCs w:val="24"/>
          <w:lang w:val="en-US"/>
        </w:rPr>
        <w:instrText>ADDIN CSL_CITATION {"citationItems":[{"id":"ITEM-1","itemData":{"DOI":"10.1016/j.jtbi.2014.06.030","ISSN":"10958541","PMID":"25008419","abstract":"Theory predicts that ecological communities of many interacting species are unstable, despite the fact that complex ecosystems persist in nature. A recent theoretical study hypothesised that coexistence of antagonism and mutualism can stabilise a community and even give rise to a positive complexity-stability relationship. Here, using a theoretical model, we extended the earlier hypothesis to include competition as a third major interaction type, and showed that interaction-type diversity generally enhances stability of complex communities. Furthermore, we report a new finding that the hierarchically structured antagonistic interaction network is important for the stabilizing effect of interaction type diversity to emerge in complex communities. The present study indicated that the complexities characterised by species number, connectance, species variation, and interaction type diversity synergistically contributed to maintaining communities, and posed an interesting question of how present complex communities emerged, and developed from simpler ecosystems. © 2014 Elsevier Ltd.","author":[{"dropping-particle":"","family":"Mougi","given":"Akihiko","non-dropping-particle":"","parse-names":false,"suffix":""},{"dropping-particle":"","family":"Kondoh","given":"Michio","non-dropping-particle":"","parse-names":false,"suffix":""}],"container-title":"Journal of Theoretical Biology","id":"ITEM-1","issued":{"date-parts":[["2014"]]},"page":"54-58","publisher":"Elsevier","title":"Stability of competition-antagonism-mutualism hybrid community and the role of community network structure","type":"article-journal","volume":"360"},"uris":["http://www.mendeley.com/documents/?uuid=263f808a-056d-49e1-995a-0cb10d1ea13a"]}],"mendeley":{"formattedCitation":"(Mougi &amp; Kondoh, 2014)","plainTextFormattedCitation":"(Mougi &amp; Kondoh, 2014)","previouslyFormattedCitation":"(Mougi &amp; Kondoh, 2014)"},"properties":{"noteIndex":0},"schema":"https://github.com/citation-style-language/schema/raw/master/csl-citation.json"}</w:instrText>
      </w:r>
      <w:r>
        <w:rPr>
          <w:rFonts w:ascii="Times New Roman" w:eastAsia="TimesNewRomanPSMT" w:hAnsi="Times New Roman" w:cs="Times New Roman"/>
          <w:color w:val="auto"/>
          <w:sz w:val="24"/>
          <w:szCs w:val="24"/>
          <w:lang w:val="en-US"/>
        </w:rPr>
        <w:fldChar w:fldCharType="separate"/>
      </w:r>
      <w:bookmarkStart w:id="26" w:name="__Fieldmark__139_711587565"/>
      <w:r>
        <w:rPr>
          <w:rFonts w:ascii="Times New Roman" w:eastAsia="TimesNewRomanPSMT" w:hAnsi="Times New Roman" w:cs="Times New Roman"/>
          <w:color w:val="auto"/>
          <w:sz w:val="24"/>
          <w:szCs w:val="24"/>
          <w:lang w:val="en-US"/>
        </w:rPr>
        <w:t>(</w:t>
      </w:r>
      <w:bookmarkStart w:id="27" w:name="__Fieldmark__131_1602100226"/>
      <w:r>
        <w:rPr>
          <w:rFonts w:ascii="Times New Roman" w:eastAsia="TimesNewRomanPSMT" w:hAnsi="Times New Roman" w:cs="Times New Roman"/>
          <w:color w:val="auto"/>
          <w:sz w:val="24"/>
          <w:szCs w:val="24"/>
          <w:lang w:val="en-US"/>
        </w:rPr>
        <w:t>M</w:t>
      </w:r>
      <w:bookmarkStart w:id="28" w:name="__Fieldmark__123_2075365298"/>
      <w:r>
        <w:rPr>
          <w:rFonts w:ascii="Times New Roman" w:eastAsia="TimesNewRomanPSMT" w:hAnsi="Times New Roman" w:cs="Times New Roman"/>
          <w:color w:val="auto"/>
          <w:sz w:val="24"/>
          <w:szCs w:val="24"/>
          <w:lang w:val="en-US"/>
        </w:rPr>
        <w:t>o</w:t>
      </w:r>
      <w:bookmarkStart w:id="29" w:name="__Fieldmark__135_223871812"/>
      <w:r>
        <w:rPr>
          <w:rFonts w:ascii="Times New Roman" w:eastAsia="TimesNewRomanPSMT" w:hAnsi="Times New Roman" w:cs="Times New Roman"/>
          <w:color w:val="auto"/>
          <w:sz w:val="24"/>
          <w:szCs w:val="24"/>
          <w:lang w:val="en-US"/>
        </w:rPr>
        <w:t>u</w:t>
      </w:r>
      <w:bookmarkStart w:id="30" w:name="__Fieldmark__124_23346326"/>
      <w:r>
        <w:rPr>
          <w:rFonts w:ascii="Times New Roman" w:eastAsia="TimesNewRomanPSMT" w:hAnsi="Times New Roman" w:cs="Times New Roman"/>
          <w:color w:val="auto"/>
          <w:sz w:val="24"/>
          <w:szCs w:val="24"/>
          <w:lang w:val="en-US"/>
        </w:rPr>
        <w:t>g</w:t>
      </w:r>
      <w:bookmarkStart w:id="31" w:name="__Fieldmark__140_1423935008"/>
      <w:r>
        <w:rPr>
          <w:rFonts w:ascii="Times New Roman" w:eastAsia="TimesNewRomanPSMT" w:hAnsi="Times New Roman" w:cs="Times New Roman"/>
          <w:color w:val="auto"/>
          <w:sz w:val="24"/>
          <w:szCs w:val="24"/>
          <w:lang w:val="en-US"/>
        </w:rPr>
        <w:t>i</w:t>
      </w:r>
      <w:bookmarkStart w:id="32" w:name="__Fieldmark__132_523303966"/>
      <w:r>
        <w:rPr>
          <w:rFonts w:ascii="Times New Roman" w:eastAsia="TimesNewRomanPSMT" w:hAnsi="Times New Roman" w:cs="Times New Roman"/>
          <w:color w:val="auto"/>
          <w:sz w:val="24"/>
          <w:szCs w:val="24"/>
          <w:lang w:val="en-US"/>
        </w:rPr>
        <w:t xml:space="preserve"> </w:t>
      </w:r>
      <w:bookmarkStart w:id="33" w:name="__Fieldmark__119_1575356183"/>
      <w:r>
        <w:rPr>
          <w:rFonts w:ascii="Times New Roman" w:eastAsia="TimesNewRomanPSMT" w:hAnsi="Times New Roman" w:cs="Times New Roman"/>
          <w:color w:val="auto"/>
          <w:sz w:val="24"/>
          <w:szCs w:val="24"/>
          <w:lang w:val="en-US"/>
        </w:rPr>
        <w:t>&amp;</w:t>
      </w:r>
      <w:bookmarkStart w:id="34" w:name="__Fieldmark__78_672137607"/>
      <w:bookmarkStart w:id="35" w:name="__Fieldmark__104_555956585"/>
      <w:bookmarkStart w:id="36" w:name="__Fieldmark__61_163246384"/>
      <w:bookmarkStart w:id="37" w:name="__Fieldmark__52_2068720206"/>
      <w:r>
        <w:rPr>
          <w:rFonts w:ascii="Times New Roman" w:eastAsia="TimesNewRomanPSMT" w:hAnsi="Times New Roman" w:cs="Times New Roman"/>
          <w:color w:val="auto"/>
          <w:sz w:val="24"/>
          <w:szCs w:val="24"/>
          <w:lang w:val="en-US"/>
        </w:rPr>
        <w:t xml:space="preserve"> Kondoh, 2014)</w:t>
      </w:r>
      <w:r>
        <w:rPr>
          <w:rFonts w:ascii="Times New Roman" w:eastAsia="TimesNewRomanPSMT" w:hAnsi="Times New Roman" w:cs="Times New Roman"/>
          <w:color w:val="auto"/>
          <w:sz w:val="24"/>
          <w:szCs w:val="24"/>
          <w:lang w:val="en-US"/>
        </w:rPr>
        <w:fldChar w:fldCharType="end"/>
      </w:r>
      <w:bookmarkEnd w:id="26"/>
      <w:bookmarkEnd w:id="27"/>
      <w:bookmarkEnd w:id="28"/>
      <w:bookmarkEnd w:id="29"/>
      <w:bookmarkEnd w:id="30"/>
      <w:bookmarkEnd w:id="31"/>
      <w:bookmarkEnd w:id="32"/>
      <w:bookmarkEnd w:id="33"/>
      <w:bookmarkEnd w:id="34"/>
      <w:bookmarkEnd w:id="35"/>
      <w:bookmarkEnd w:id="36"/>
      <w:bookmarkEnd w:id="37"/>
      <w:r>
        <w:rPr>
          <w:rFonts w:ascii="Times New Roman" w:eastAsia="TimesNewRomanPSMT" w:hAnsi="Times New Roman" w:cs="Times New Roman"/>
          <w:color w:val="auto"/>
          <w:sz w:val="24"/>
          <w:szCs w:val="24"/>
          <w:lang w:val="en-US"/>
        </w:rPr>
        <w:t xml:space="preserve">, trophic interactions </w:t>
      </w:r>
      <w:r>
        <w:fldChar w:fldCharType="begin"/>
      </w:r>
      <w:r>
        <w:rPr>
          <w:rFonts w:ascii="Times New Roman" w:eastAsia="TimesNewRomanPSMT" w:hAnsi="Times New Roman" w:cs="Times New Roman"/>
          <w:color w:val="auto"/>
          <w:sz w:val="24"/>
          <w:szCs w:val="24"/>
          <w:lang w:val="en-US"/>
        </w:rPr>
        <w:instrText>ADDIN CSL_CITATION {"citationItems":[{"id":"ITEM-1","itemData":{"DOI":"10.1007/s00027-016-0506-z","ISSN":"1420-9055","author":[{"dropping-particle":"","family":"Baumgartner","given":"Simone D","non-dropping-particle":"","parse-names":false,"suffix":""},{"dropping-particle":"","family":"Robinson","given":"Christopher T","non-dropping-particle":"","parse-names":false,"suffix":""}],"container-title":"Aquatic Sciences","id":"ITEM-1","issued":{"date-parts":[["2016"]]},"note":"Introdução: Águas correntes estão entre as mais ameaçadas ecossistemas em todo o mundo, tendo alterado os regimes hidrológicos, habitat homogeneizado e a qualidade da água prejudicada. Estes \nestressores múltiplos afetam a biodiversidade e o ecossistema aquático funcionam no espaço e no tempo, embora um claro compreensão mecanicista ainda está faltando. Além disso, vários fatores antropogênicos estressores muitas vezes auto-correlacionam como eles acumulam ao longo do curso de uma rede de fluxo em conjunto com o uso da terra mudança (Allan 2004; Statzner e Beche 2010). \nAs interações bióticas também desempenham um papel central em geral ecologia (Fretwell, 1987) e pode constituir um importante de montagem de comunidades de macroinvertebrados em riachos (Poff 1997; Schuwirth et al. 2015). Interações bióticas comuns entre os macroinvertebrados incluem tanto negativos (concorrência, predação, parasitismo) e positivo (facilitação indireta) efeitos (revisado por Holomuzki et al. 2010). Como pressões antrópicas não só agem diretamente sobre as espécies, mas também indiretamente sobre interações entre espécies, mudanças em muitos \nprocessos podem ser induzidos via mudança no uso da terra (Folt et al. 1999; Allan 2004) Objetivo: Aqui nós examinou a resposta trófica de macroinvertebrados entre riachos em uma bacia de terras baixas suíças, abrangendo um gradiente de usos da terra. \nOs resultados do isótopo estável demonstraram que a onivoria é uma traço comum para muitos macroinvertebrados de corrente (Lancaster et al. 2005; Anderson e Cabana 2007), refletindo a capacidade de invertebrados para ajustar as dietas aos disponíveis recursos naturais (Cabana e Rasmussen 1996; Peipoch et al. 2012). \n  \nObjetivos: Usamos uma variedade de medidas bióticas neste estudo, incluindo isótopos estáveis ​​para elucidar mudanças tróficas, para ganhar uma melhor compreensão mecanicista da comunidade e padrões de resposta da população às mudanças no uso da terra e estressores associados na rede fluvial. Macroinvertebrados assemblages foram examinados entre córregos em uma planície bacia que compreende um gradiente de usos da terra e estressores (isto é, agricultura, urbanização e tratamento de águas residuais planta como fonte pontual de poluição). Esperávamos que o informações derivadas das diferentes medidas diferem dependendo da resposta dessa variável a um \nparticular estressante relacionado ao uso da terra. Nós costumávamos dados de isótopos estáveis ​​para fornecer informações causais para melhor explicar os padrões de resposta observados entre os métricas bióticas. \n  \nResultados e discussão: axonômico a diversidade foi menor nos locais com morfologia e comprometimento da qualidade da água (locais agrícolas), enquanto identidade (espécies suscetíveis vs. generalistas) principalmente alterado devido à degradação da qualidade da água (agricultura e locais urbanos) com base no índice SPEAR (pesticidas). Usando isótopos estáveis ​​(d13C, d15N), uma simplificação em macroinvertebrados estrutura trófica foi evidente ao longo do uso da terra gradiente. Em um local que recebe efluente de tratamento de águas residuais, isótopos estáveis ​​também revelaram mudanças tróficas em consumidores que correspondiam a mudanças nos alimentos disponíveis Recursos. Os resultados mostraram ainda que algumas perdas de taxa, por exemplo, o Ecdyonurus da mosca, para efeitos de uso da terra pode ser devido à baixa plasticidade trófica. A combinação de análises, incluindo isótopos estáveis, forneceu um mecanismo mecanicista compreensão da comunidade e da população respostas às mudanças no uso da terra ao longo das redes fluviais","publisher":"Springer International Publishing","title":"Changes in macroinvertebrate trophic structure along a land-use gradient within a lowland stream network","type":"article-journal"},"uris":["http://www.mendeley.com/documents/?uuid=0c7fda2d-0f17-456f-a269-3241f695346d"]}],"mendeley":{"formattedCitation":"(Baumgartner &amp; Robinson, 2016)","plainTextFormattedCitation":"(Baumgartner &amp; Robinson, 2016)","previouslyFormattedCitation":"(Baumgartner &amp; Robinson, 2016)"},"properties":{"noteIndex":0},"schema":"https://github.com/citation-style-language/schema/raw/master/csl-citation.json"}</w:instrText>
      </w:r>
      <w:r>
        <w:rPr>
          <w:rFonts w:ascii="Times New Roman" w:eastAsia="TimesNewRomanPSMT" w:hAnsi="Times New Roman" w:cs="Times New Roman"/>
          <w:color w:val="auto"/>
          <w:sz w:val="24"/>
          <w:szCs w:val="24"/>
          <w:lang w:val="en-US"/>
        </w:rPr>
        <w:fldChar w:fldCharType="separate"/>
      </w:r>
      <w:bookmarkStart w:id="38" w:name="__Fieldmark__180_711587565"/>
      <w:r>
        <w:rPr>
          <w:rFonts w:ascii="Times New Roman" w:eastAsia="TimesNewRomanPSMT" w:hAnsi="Times New Roman" w:cs="Times New Roman"/>
          <w:color w:val="auto"/>
          <w:sz w:val="24"/>
          <w:szCs w:val="24"/>
          <w:lang w:val="en-US"/>
        </w:rPr>
        <w:t>(</w:t>
      </w:r>
      <w:bookmarkStart w:id="39" w:name="__Fieldmark__168_1602100226"/>
      <w:r>
        <w:rPr>
          <w:rFonts w:ascii="Times New Roman" w:eastAsia="TimesNewRomanPSMT" w:hAnsi="Times New Roman" w:cs="Times New Roman"/>
          <w:color w:val="auto"/>
          <w:sz w:val="24"/>
          <w:szCs w:val="24"/>
          <w:lang w:val="en-US"/>
        </w:rPr>
        <w:t>B</w:t>
      </w:r>
      <w:bookmarkStart w:id="40" w:name="__Fieldmark__156_2075365298"/>
      <w:r>
        <w:rPr>
          <w:rFonts w:ascii="Times New Roman" w:eastAsia="TimesNewRomanPSMT" w:hAnsi="Times New Roman" w:cs="Times New Roman"/>
          <w:color w:val="auto"/>
          <w:sz w:val="24"/>
          <w:szCs w:val="24"/>
          <w:lang w:val="en-US"/>
        </w:rPr>
        <w:t>a</w:t>
      </w:r>
      <w:bookmarkStart w:id="41" w:name="__Fieldmark__164_223871812"/>
      <w:r>
        <w:rPr>
          <w:rFonts w:ascii="Times New Roman" w:eastAsia="TimesNewRomanPSMT" w:hAnsi="Times New Roman" w:cs="Times New Roman"/>
          <w:color w:val="auto"/>
          <w:sz w:val="24"/>
          <w:szCs w:val="24"/>
          <w:lang w:val="en-US"/>
        </w:rPr>
        <w:t>u</w:t>
      </w:r>
      <w:bookmarkStart w:id="42" w:name="__Fieldmark__149_23346326"/>
      <w:r>
        <w:rPr>
          <w:rFonts w:ascii="Times New Roman" w:eastAsia="TimesNewRomanPSMT" w:hAnsi="Times New Roman" w:cs="Times New Roman"/>
          <w:color w:val="auto"/>
          <w:sz w:val="24"/>
          <w:szCs w:val="24"/>
          <w:lang w:val="en-US"/>
        </w:rPr>
        <w:t>m</w:t>
      </w:r>
      <w:bookmarkStart w:id="43" w:name="__Fieldmark__161_1423935008"/>
      <w:r>
        <w:rPr>
          <w:rFonts w:ascii="Times New Roman" w:eastAsia="TimesNewRomanPSMT" w:hAnsi="Times New Roman" w:cs="Times New Roman"/>
          <w:color w:val="auto"/>
          <w:sz w:val="24"/>
          <w:szCs w:val="24"/>
          <w:lang w:val="en-US"/>
        </w:rPr>
        <w:t>g</w:t>
      </w:r>
      <w:bookmarkStart w:id="44" w:name="__Fieldmark__149_523303966"/>
      <w:r>
        <w:rPr>
          <w:rFonts w:ascii="Times New Roman" w:eastAsia="TimesNewRomanPSMT" w:hAnsi="Times New Roman" w:cs="Times New Roman"/>
          <w:color w:val="auto"/>
          <w:sz w:val="24"/>
          <w:szCs w:val="24"/>
          <w:lang w:val="en-US"/>
        </w:rPr>
        <w:t>a</w:t>
      </w:r>
      <w:bookmarkStart w:id="45" w:name="__Fieldmark__132_1575356183"/>
      <w:r>
        <w:rPr>
          <w:rFonts w:ascii="Times New Roman" w:eastAsia="TimesNewRomanPSMT" w:hAnsi="Times New Roman" w:cs="Times New Roman"/>
          <w:color w:val="auto"/>
          <w:sz w:val="24"/>
          <w:szCs w:val="24"/>
          <w:lang w:val="en-US"/>
        </w:rPr>
        <w:t>r</w:t>
      </w:r>
      <w:bookmarkStart w:id="46" w:name="__Fieldmark__89_672137607"/>
      <w:bookmarkStart w:id="47" w:name="__Fieldmark__68_163246384"/>
      <w:bookmarkStart w:id="48" w:name="__Fieldmark__119_555956585"/>
      <w:bookmarkStart w:id="49" w:name="__Fieldmark__59_2068720206"/>
      <w:r>
        <w:rPr>
          <w:rFonts w:ascii="Times New Roman" w:eastAsia="TimesNewRomanPSMT" w:hAnsi="Times New Roman" w:cs="Times New Roman"/>
          <w:color w:val="auto"/>
          <w:sz w:val="24"/>
          <w:szCs w:val="24"/>
          <w:lang w:val="en-US"/>
        </w:rPr>
        <w:t>tner &amp; Robinson, 2016)</w:t>
      </w:r>
      <w:r>
        <w:rPr>
          <w:rFonts w:ascii="Times New Roman" w:eastAsia="TimesNewRomanPSMT" w:hAnsi="Times New Roman" w:cs="Times New Roman"/>
          <w:color w:val="auto"/>
          <w:sz w:val="24"/>
          <w:szCs w:val="24"/>
          <w:lang w:val="en-US"/>
        </w:rPr>
        <w:fldChar w:fldCharType="end"/>
      </w:r>
      <w:bookmarkEnd w:id="38"/>
      <w:bookmarkEnd w:id="39"/>
      <w:bookmarkEnd w:id="40"/>
      <w:bookmarkEnd w:id="41"/>
      <w:bookmarkEnd w:id="42"/>
      <w:bookmarkEnd w:id="43"/>
      <w:bookmarkEnd w:id="44"/>
      <w:bookmarkEnd w:id="45"/>
      <w:bookmarkEnd w:id="46"/>
      <w:bookmarkEnd w:id="47"/>
      <w:bookmarkEnd w:id="48"/>
      <w:bookmarkEnd w:id="49"/>
      <w:r>
        <w:rPr>
          <w:rFonts w:ascii="Times New Roman" w:eastAsia="TimesNewRomanPSMT" w:hAnsi="Times New Roman" w:cs="Times New Roman"/>
          <w:color w:val="auto"/>
          <w:sz w:val="24"/>
          <w:szCs w:val="24"/>
          <w:lang w:val="en-US"/>
        </w:rPr>
        <w:t xml:space="preserve">, neural or genetic networks </w:t>
      </w:r>
      <w:r>
        <w:fldChar w:fldCharType="begin"/>
      </w:r>
      <w:r>
        <w:rPr>
          <w:rFonts w:ascii="Times New Roman" w:eastAsia="TimesNewRomanPSMT" w:hAnsi="Times New Roman" w:cs="Times New Roman"/>
          <w:color w:val="auto"/>
          <w:sz w:val="24"/>
          <w:szCs w:val="24"/>
          <w:lang w:val="en-US"/>
        </w:rPr>
        <w:instrText>ADDIN CSL_CITATION {"citationItems":[{"id":"ITEM-1","itemData":{"DOI":"10.1109/TMI.2015.2482920","ISBN":"1558-254X (Electronic)\\r0278-0062 (Linking)","ISSN":"1558254X","PMID":"26441412","abstract":"Automated computer-aided detection (CADe) in medical imaging has been an important tool in clinical practice and research. State-of-the-art methods often show high sensitivities but at the cost of high false-positives (FP) per patient rates. We design a two-tiered coarse-to-fine cascade framework that first operates a candidate generation system at sensitivities of $\\sim$100% but at high FP levels. By leveraging existing CAD systems, coordinates of regions or volumes of interest (ROI or VOI) for lesion candidates are generated in this step and function as input for a second tier, which is our focus in this study. In this second stage, we generate $N$ 2D (two-dimensional) or 2.5D views via sampling through scale transformations, random translations and rotations with respect to each ROI's centroid coordinates. These random views are used to train deep convolutional neural network (ConvNet) classifiers. In testing, the trained ConvNets are employed to assign class (e.g., lesion, pathology) probabilities for a new set of $N$ random views that are then averaged at each ROI to compute a final per-candidate classification probability. This second tier behaves as a highly selective process to reject difficult false positives while preserving high sensitivities. The methods are evaluated on three different data sets with different numbers of patients: 59 patients for sclerotic metastases detection, 176 patients for lymph node detection, and 1,186 patients for colonic polyp detection. Experimental results show the ability of ConvNets to generalize well to different medical imaging CADe applications and scale elegantly to various data sets. Our proposed methods improve CADe performance markedly in all cases. CADe sensitivities improved from 57% to 70%, from 43% to 77% and from 58% to 75% at 3 FPs per patient for sclerotic metastases, lymph nodes and colonic polyps, respectively.","author":[{"dropping-particle":"","family":"Roth","given":"Holger R.","non-dropping-particle":"","parse-names":false,"suffix":""},{"dropping-particle":"","family":"Lu","given":"Le","non-dropping-particle":"","parse-names":false,"suffix":""},{"dropping-particle":"","family":"Liu","given":"Jiamin","non-dropping-particle":"","parse-names":false,"suffix":""},{"dropping-particle":"","family":"Yao","given":"Jianhua","non-dropping-particle":"","parse-names":false,"suffix":""},{"dropping-particle":"","family":"Seff","given":"Ari","non-dropping-particle":"","parse-names":false,"suffix":""},{"dropping-particle":"","family":"Cherry","given":"Kevin","non-dropping-particle":"","parse-names":false,"suffix":""},{"dropping-particle":"","family":"Kim","given":"Lauren","non-dropping-particle":"","parse-names":false,"suffix":""},{"dropping-particle":"","family":"Summers","given":"Ronald M.","non-dropping-particle":"","parse-names":false,"suffix":""}],"container-title":"IEEE Transactions on Medical Imaging","id":"ITEM-1","issue":"5","issued":{"date-parts":[["2016"]]},"page":"1170-1181","title":"Improving Computer-Aided Detection Using Convolutional Neural Networks and Random View Aggregation","type":"article-journal","volume":"35"},"uris":["http://www.mendeley.com/documents/?uuid=5c56eb1a-45e1-4705-b6f0-4d0d7340abee"]}],"mendeley":{"formattedCitation":"(Roth &lt;i&gt;et al.&lt;/i&gt;, 2016)","plainTextFormattedCitation":"(Roth et al., 2016)","previouslyFormattedCitation":"(Roth &lt;i&gt;et al.&lt;/i&gt;, 2016)"},"properties":{"noteIndex":0},"schema":"https://github.com/citation-style-language/schema/raw/master/csl-citation.json"}</w:instrText>
      </w:r>
      <w:r>
        <w:rPr>
          <w:rFonts w:ascii="Times New Roman" w:eastAsia="TimesNewRomanPSMT" w:hAnsi="Times New Roman" w:cs="Times New Roman"/>
          <w:color w:val="auto"/>
          <w:sz w:val="24"/>
          <w:szCs w:val="24"/>
          <w:lang w:val="en-US"/>
        </w:rPr>
        <w:fldChar w:fldCharType="separate"/>
      </w:r>
      <w:bookmarkStart w:id="50" w:name="__Fieldmark__221_711587565"/>
      <w:r>
        <w:rPr>
          <w:rFonts w:ascii="Times New Roman" w:eastAsia="TimesNewRomanPSMT" w:hAnsi="Times New Roman" w:cs="Times New Roman"/>
          <w:color w:val="auto"/>
          <w:sz w:val="24"/>
          <w:szCs w:val="24"/>
          <w:lang w:val="en-US"/>
        </w:rPr>
        <w:t>(</w:t>
      </w:r>
      <w:bookmarkStart w:id="51" w:name="__Fieldmark__205_1602100226"/>
      <w:r>
        <w:rPr>
          <w:rFonts w:ascii="Times New Roman" w:eastAsia="TimesNewRomanPSMT" w:hAnsi="Times New Roman" w:cs="Times New Roman"/>
          <w:color w:val="auto"/>
          <w:sz w:val="24"/>
          <w:szCs w:val="24"/>
          <w:lang w:val="en-US"/>
        </w:rPr>
        <w:t>R</w:t>
      </w:r>
      <w:bookmarkStart w:id="52" w:name="__Fieldmark__189_2075365298"/>
      <w:r>
        <w:rPr>
          <w:rFonts w:ascii="Times New Roman" w:eastAsia="TimesNewRomanPSMT" w:hAnsi="Times New Roman" w:cs="Times New Roman"/>
          <w:color w:val="auto"/>
          <w:sz w:val="24"/>
          <w:szCs w:val="24"/>
          <w:lang w:val="en-US"/>
        </w:rPr>
        <w:t>o</w:t>
      </w:r>
      <w:bookmarkStart w:id="53" w:name="__Fieldmark__195_223871812"/>
      <w:r>
        <w:rPr>
          <w:rFonts w:ascii="Times New Roman" w:eastAsia="TimesNewRomanPSMT" w:hAnsi="Times New Roman" w:cs="Times New Roman"/>
          <w:color w:val="auto"/>
          <w:sz w:val="24"/>
          <w:szCs w:val="24"/>
          <w:lang w:val="en-US"/>
        </w:rPr>
        <w:t>t</w:t>
      </w:r>
      <w:bookmarkStart w:id="54" w:name="__Fieldmark__179_23346326"/>
      <w:r>
        <w:rPr>
          <w:rFonts w:ascii="Times New Roman" w:eastAsia="TimesNewRomanPSMT" w:hAnsi="Times New Roman" w:cs="Times New Roman"/>
          <w:color w:val="auto"/>
          <w:sz w:val="24"/>
          <w:szCs w:val="24"/>
          <w:lang w:val="en-US"/>
        </w:rPr>
        <w:t>h et al., 2016)</w:t>
      </w:r>
      <w:r>
        <w:rPr>
          <w:rFonts w:ascii="Times New Roman" w:eastAsia="TimesNewRomanPSMT" w:hAnsi="Times New Roman" w:cs="Times New Roman"/>
          <w:color w:val="auto"/>
          <w:sz w:val="24"/>
          <w:szCs w:val="24"/>
          <w:lang w:val="en-US"/>
        </w:rPr>
        <w:fldChar w:fldCharType="end"/>
      </w:r>
      <w:bookmarkStart w:id="55" w:name="__Fieldmark__166_523303966"/>
      <w:bookmarkStart w:id="56" w:name="__Fieldmark__66_2068720206"/>
      <w:bookmarkStart w:id="57" w:name="__Fieldmark__147_1575356183"/>
      <w:bookmarkStart w:id="58" w:name="__Fieldmark__100_672137607"/>
      <w:bookmarkStart w:id="59" w:name="__Fieldmark__76_163246384"/>
      <w:bookmarkStart w:id="60" w:name="__Fieldmark__134_555956585"/>
      <w:bookmarkStart w:id="61" w:name="__Fieldmark__184_1423935008"/>
      <w:bookmarkEnd w:id="50"/>
      <w:bookmarkEnd w:id="51"/>
      <w:bookmarkEnd w:id="52"/>
      <w:bookmarkEnd w:id="53"/>
      <w:bookmarkEnd w:id="54"/>
      <w:bookmarkEnd w:id="55"/>
      <w:bookmarkEnd w:id="56"/>
      <w:bookmarkEnd w:id="57"/>
      <w:bookmarkEnd w:id="58"/>
      <w:bookmarkEnd w:id="59"/>
      <w:bookmarkEnd w:id="60"/>
      <w:bookmarkEnd w:id="61"/>
      <w:r>
        <w:rPr>
          <w:rFonts w:ascii="Times New Roman" w:eastAsia="TimesNewRomanPSMT" w:hAnsi="Times New Roman" w:cs="Times New Roman"/>
          <w:color w:val="auto"/>
          <w:sz w:val="24"/>
          <w:szCs w:val="24"/>
          <w:lang w:val="en-US"/>
        </w:rPr>
        <w:t xml:space="preserve"> and how these structures changes over space and time </w:t>
      </w:r>
      <w:r>
        <w:fldChar w:fldCharType="begin"/>
      </w:r>
      <w:r>
        <w:rPr>
          <w:rFonts w:ascii="Times New Roman" w:eastAsia="TimesNewRomanPSMT" w:hAnsi="Times New Roman" w:cs="Times New Roman"/>
          <w:color w:val="auto"/>
          <w:sz w:val="24"/>
          <w:szCs w:val="24"/>
          <w:lang w:val="en-US"/>
        </w:rPr>
        <w:instrText>ADDIN CSL_CITATION {"citationItems":[{"id":"ITEM-1","itemData":{"DOI":"10.1073/pnas.1408471111","abstract":"The dynamics of ecosystem collapse are fundamental to determining how and why biological communities change through time, as well as the potential effects of extinctions on ecosystems. Here we integrate depictions of mammals from Egyptian antiquity with direct lines of paleontological and archeological evidence to infer local extinctions and community dynamics over a 6000-year span. The unprecedented temporal resolution of this data set enables examination of how the tandem effects of human population growth and climate change can disrupt mammalian communities. We show that the extinctions of mammals in Egypt were nonrandom, and that destabilizing changes in community composition coincided with abrupt aridification events and the attendant collapses of some complex societies. We also show that the roles of species in a community can change over time, and that persistence is predicted by measures of species sensitivity, a function of local dynamic stability. Our study is the first high-resolution analysis of the ecological impacts of environmental change on predator-prey networks over millennial timescales, and sheds light on the historical events that have shaped modern animal communities.","author":[{"dropping-particle":"","family":"Yeakel","given":"Justin D.","non-dropping-particle":"","parse-names":false,"suffix":""},{"dropping-particle":"","family":"Pires","given":"Mathias M.","non-dropping-particle":"","parse-names":false,"suffix":""},{"dropping-particle":"","family":"Rudolf","given":"Lars","non-dropping-particle":"","parse-names":false,"suffix":""},{"dropping-particle":"","family":"Dominy","given":"Nathaniel J.","non-dropping-particle":"","parse-names":false,"suffix":""},{"dropping-particle":"","family":"Koch","given":"Paul L.","non-dropping-particle":"","parse-names":false,"suffix":""},{"dropping-particle":"","family":"Guimarães","given":"Paulo R.","non-dropping-particle":"","parse-names":false,"suffix":""},{"dropping-particle":"","family":"Gross","given":"Thilo","non-dropping-particle":"","parse-names":false,"suffix":""}],"id":"ITEM-1","issue":"40","issued":{"date-parts":[["2014"]]},"title":"Collapse of an ecological network in Ancient Egypt","type":"article-journal","volume":"111"},"uris":["http://www.mendeley.com/documents/?uuid=cb5d524c-ab1e-4275-bffa-121a3620aee8"]},{"id":"ITEM-2","itemData":{"DOI":"10.1111/ele.12394","ISBN":"1461-0248","ISSN":"14610248","PMID":"25431016","abstract":"Understanding and predicting species extinctions and coextinctions is a major goal of ecological research in the face of a biodiversity crisis. Typically, models based on network topology are used to simulate coextinctions in mutualistic networks. However, such topological models neglect two key biological features of species interactions: variation in the intrinsic dependence of species on the mutualism, and variation in the relative importance of each interacting partner. By incorporating both types of variation, we developed a stochastic coextinction model capable of simulating extinction cascades far more complex than those observed in previous topological models. Using a set of empirical mutualistic networks, we show that the traditional topological model may either underestimate or overestimate the number and likelihood of coextinctions, depending on the intrinsic dependence of species on the mutualism. More importantly, contrary to topological models, our stochastic model predicts extinction cascades to be more likely in highly connected mutualistic communities.","author":[{"dropping-particle":"","family":"Vieira","given":"Marcos Costa","non-dropping-particle":"","parse-names":false,"suffix":""},{"dropping-particle":"","family":"Almeida-Neto","given":"Mário","non-dropping-particle":"","parse-names":false,"suffix":""}],"container-title":"Ecology Letters","id":"ITEM-2","issue":"2","issued":{"date-parts":[["2015"]]},"page":"144-152","title":"A simple stochastic model for complex coextinctions in mutualistic networks: Robustness decreases with connectance","type":"article-journal","volume":"18"},"uris":["http://www.mendeley.com/documents/?uuid=4c7b819a-b49e-441f-8751-692ffcbefadc"]}],"mendeley":{"formattedCitation":"(Yeakel &lt;i&gt;et al.&lt;/i&gt;, 2014; Vieira &amp; Almeida-Neto, 2015)","plainTextFormattedCitation":"(Yeakel et al., 2014; Vieira &amp; Almeida-Neto, 2015)","previouslyFormattedCitation":"(Yeakel &lt;i&gt;et al.&lt;/i&gt;, 2014; Vieira &amp; Almeida-Neto, 2015)"},"properties":{"noteIndex":0},"schema":"https://github.com/citation-style-language/schema/raw/master/csl-citation.json"}</w:instrText>
      </w:r>
      <w:r>
        <w:rPr>
          <w:rFonts w:ascii="Times New Roman" w:eastAsia="TimesNewRomanPSMT" w:hAnsi="Times New Roman" w:cs="Times New Roman"/>
          <w:color w:val="auto"/>
          <w:sz w:val="24"/>
          <w:szCs w:val="24"/>
          <w:lang w:val="en-US"/>
        </w:rPr>
        <w:fldChar w:fldCharType="separate"/>
      </w:r>
      <w:bookmarkStart w:id="62" w:name="__Fieldmark__261_711587565"/>
      <w:r>
        <w:rPr>
          <w:rFonts w:ascii="Times New Roman" w:eastAsia="TimesNewRomanPSMT" w:hAnsi="Times New Roman" w:cs="Times New Roman"/>
          <w:color w:val="auto"/>
          <w:sz w:val="24"/>
          <w:szCs w:val="24"/>
          <w:lang w:val="en-US"/>
        </w:rPr>
        <w:t>(</w:t>
      </w:r>
      <w:bookmarkStart w:id="63" w:name="__Fieldmark__241_1602100226"/>
      <w:r>
        <w:rPr>
          <w:rFonts w:ascii="Times New Roman" w:eastAsia="TimesNewRomanPSMT" w:hAnsi="Times New Roman" w:cs="Times New Roman"/>
          <w:color w:val="auto"/>
          <w:sz w:val="24"/>
          <w:szCs w:val="24"/>
          <w:lang w:val="en-US"/>
        </w:rPr>
        <w:t>W</w:t>
      </w:r>
      <w:bookmarkStart w:id="64" w:name="__Fieldmark__221_2075365298"/>
      <w:r>
        <w:rPr>
          <w:rFonts w:ascii="Times New Roman" w:eastAsia="TimesNewRomanPSMT" w:hAnsi="Times New Roman" w:cs="Times New Roman"/>
          <w:color w:val="auto"/>
          <w:sz w:val="24"/>
          <w:szCs w:val="24"/>
          <w:lang w:val="en-US"/>
        </w:rPr>
        <w:t>a</w:t>
      </w:r>
      <w:bookmarkStart w:id="65" w:name="__Fieldmark__223_223871812"/>
      <w:r>
        <w:rPr>
          <w:rFonts w:ascii="Times New Roman" w:eastAsia="TimesNewRomanPSMT" w:hAnsi="Times New Roman" w:cs="Times New Roman"/>
          <w:color w:val="auto"/>
          <w:sz w:val="24"/>
          <w:szCs w:val="24"/>
          <w:lang w:val="en-US"/>
        </w:rPr>
        <w:t>r</w:t>
      </w:r>
      <w:bookmarkStart w:id="66" w:name="__Fieldmark__218_23346326"/>
      <w:r>
        <w:rPr>
          <w:rFonts w:ascii="Times New Roman" w:eastAsia="TimesNewRomanPSMT" w:hAnsi="Times New Roman" w:cs="Times New Roman"/>
          <w:color w:val="auto"/>
          <w:sz w:val="24"/>
          <w:szCs w:val="24"/>
          <w:lang w:val="en-US"/>
        </w:rPr>
        <w:t xml:space="preserve">ren, 1989; </w:t>
      </w:r>
      <w:r>
        <w:rPr>
          <w:rFonts w:ascii="Times New Roman" w:hAnsi="Times New Roman" w:cs="Times New Roman"/>
          <w:color w:val="000000"/>
          <w:sz w:val="24"/>
          <w:szCs w:val="24"/>
          <w:shd w:val="clear" w:color="auto" w:fill="FFFFFF"/>
          <w:lang w:val="en-US"/>
        </w:rPr>
        <w:t>Pinter-Wollman, 2015</w:t>
      </w:r>
      <w:r>
        <w:rPr>
          <w:rFonts w:ascii="Times New Roman" w:eastAsia="TimesNewRomanPSMT" w:hAnsi="Times New Roman" w:cs="Times New Roman"/>
          <w:color w:val="auto"/>
          <w:sz w:val="24"/>
          <w:szCs w:val="24"/>
          <w:lang w:val="en-US"/>
        </w:rPr>
        <w:t>)</w:t>
      </w:r>
      <w:r>
        <w:rPr>
          <w:rFonts w:ascii="Times New Roman" w:eastAsia="TimesNewRomanPSMT" w:hAnsi="Times New Roman" w:cs="Times New Roman"/>
          <w:color w:val="auto"/>
          <w:sz w:val="24"/>
          <w:szCs w:val="24"/>
          <w:lang w:val="en-US"/>
        </w:rPr>
        <w:fldChar w:fldCharType="end"/>
      </w:r>
      <w:bookmarkStart w:id="67" w:name="__Fieldmark__190_523303966"/>
      <w:bookmarkStart w:id="68" w:name="__Fieldmark__164_1575356183"/>
      <w:bookmarkStart w:id="69" w:name="__Fieldmark__209_1423935008"/>
      <w:bookmarkEnd w:id="62"/>
      <w:bookmarkEnd w:id="63"/>
      <w:bookmarkEnd w:id="64"/>
      <w:bookmarkEnd w:id="65"/>
      <w:bookmarkEnd w:id="66"/>
      <w:bookmarkEnd w:id="67"/>
      <w:bookmarkEnd w:id="68"/>
      <w:bookmarkEnd w:id="69"/>
      <w:r>
        <w:rPr>
          <w:rFonts w:ascii="Times New Roman" w:hAnsi="Times New Roman" w:cs="Times New Roman"/>
          <w:color w:val="auto"/>
          <w:sz w:val="24"/>
          <w:szCs w:val="24"/>
          <w:lang w:val="en-US"/>
        </w:rPr>
        <w:t xml:space="preserve">. It provides new insights into the ecological and evolutionary processes in structuring and organizing biotic interactions </w:t>
      </w:r>
      <w:r>
        <w:fldChar w:fldCharType="begin"/>
      </w:r>
      <w:r>
        <w:rPr>
          <w:rFonts w:ascii="Times New Roman" w:hAnsi="Times New Roman" w:cs="Times New Roman"/>
          <w:color w:val="auto"/>
          <w:sz w:val="24"/>
          <w:szCs w:val="24"/>
          <w:lang w:val="en-US"/>
        </w:rPr>
        <w:instrText>ADDIN CSL_CITATION {"citationItems":[{"id":"ITEM-1","itemData":{"DOI":"10.1146/annurev-ecolsys-110316-022821","ISBN":"1543-592X 1545-2069","ISSN":"1543-592X","abstract":"Ecological networks have a long history in ecology, and a recent increase in network analyses across environmental gradients has revealed important changes in their structure, dynamics, and functioning. These changes can be broadly grouped according to three nonexclusive mechanisms: (a) changes in the species composition of the networks (driven by interaction patterns of invaders, nonrandom extinction of species according to their traits, or differences among species in population responses across gradients); (b) changes that alter interaction frequencies via changes in search efficiency (driven by altered habitat structure or metabolic rates) or changes in spatial and temporal overlap; and (c) changes to coevolutionary processes and patterns. Taking spatial and temporal processes into account can further elucidate network variation and improve predictions of network responses to environmental change. Emerging evidence links network structure to ecosystem functioning; however, scaling up to metanetworks o...","author":[{"dropping-particle":"","family":"Tylianakis","given":"Jason M.","non-dropping-particle":"","parse-names":false,"suffix":""},{"dropping-particle":"","family":"Morris","given":"Rebecca J.","non-dropping-particle":"","parse-names":false,"suffix":""}],"container-title":"Annual Review of Ecology, Evolution, and Systematics","id":"ITEM-1","issue":"1","issued":{"date-parts":[["2017"]]},"page":"annurev-ecolsys-110316-022821","title":"Ecological Networks Across Environmental Gradients","type":"article-journal","volume":"48"},"uris":["http://www.mendeley.com/documents/?uuid=ea269e5c-43f7-4c6f-806f-4d5efed2845c"]}],"mendeley":{"formattedCitation":"(Tylianakis &amp; Morris, 2017)","plainTextFormattedCitation":"(Tylianakis &amp; Morris, 2017)","previouslyFormattedCitation":"(Tylianakis &amp; Morris, 2017)"},"properties":{"noteIndex":0},"schema":"https://github.com/citation-style-language/schema/raw/master/csl-citation.json"}</w:instrText>
      </w:r>
      <w:r>
        <w:rPr>
          <w:rFonts w:ascii="Times New Roman" w:hAnsi="Times New Roman" w:cs="Times New Roman"/>
          <w:color w:val="auto"/>
          <w:sz w:val="24"/>
          <w:szCs w:val="24"/>
          <w:lang w:val="en-US"/>
        </w:rPr>
        <w:fldChar w:fldCharType="separate"/>
      </w:r>
      <w:bookmarkStart w:id="70" w:name="__Fieldmark__290_711587565"/>
      <w:r>
        <w:rPr>
          <w:rFonts w:ascii="Times New Roman" w:hAnsi="Times New Roman" w:cs="Times New Roman"/>
          <w:color w:val="auto"/>
          <w:sz w:val="24"/>
          <w:szCs w:val="24"/>
          <w:lang w:val="en-US"/>
        </w:rPr>
        <w:t>(</w:t>
      </w:r>
      <w:bookmarkStart w:id="71" w:name="__Fieldmark__266_1602100226"/>
      <w:r>
        <w:rPr>
          <w:rFonts w:ascii="Times New Roman" w:hAnsi="Times New Roman" w:cs="Times New Roman"/>
          <w:color w:val="auto"/>
          <w:sz w:val="24"/>
          <w:szCs w:val="24"/>
          <w:lang w:val="en-US"/>
        </w:rPr>
        <w:t>T</w:t>
      </w:r>
      <w:bookmarkStart w:id="72" w:name="__Fieldmark__242_2075365298"/>
      <w:r>
        <w:rPr>
          <w:rFonts w:ascii="Times New Roman" w:hAnsi="Times New Roman" w:cs="Times New Roman"/>
          <w:color w:val="auto"/>
          <w:sz w:val="24"/>
          <w:szCs w:val="24"/>
          <w:lang w:val="en-US"/>
        </w:rPr>
        <w:t>y</w:t>
      </w:r>
      <w:bookmarkStart w:id="73" w:name="__Fieldmark__250_223871812"/>
      <w:r>
        <w:rPr>
          <w:rFonts w:ascii="Times New Roman" w:hAnsi="Times New Roman" w:cs="Times New Roman"/>
          <w:color w:val="auto"/>
          <w:sz w:val="24"/>
          <w:szCs w:val="24"/>
          <w:lang w:val="en-US"/>
        </w:rPr>
        <w:t>l</w:t>
      </w:r>
      <w:bookmarkStart w:id="74" w:name="__Fieldmark__239_23346326"/>
      <w:r>
        <w:rPr>
          <w:rFonts w:ascii="Times New Roman" w:hAnsi="Times New Roman" w:cs="Times New Roman"/>
          <w:color w:val="auto"/>
          <w:sz w:val="24"/>
          <w:szCs w:val="24"/>
          <w:lang w:val="en-US"/>
        </w:rPr>
        <w:t>ianakis &amp; Morris, 2017)</w:t>
      </w:r>
      <w:r>
        <w:rPr>
          <w:rFonts w:ascii="Times New Roman" w:hAnsi="Times New Roman" w:cs="Times New Roman"/>
          <w:color w:val="auto"/>
          <w:sz w:val="24"/>
          <w:szCs w:val="24"/>
          <w:lang w:val="en-US"/>
        </w:rPr>
        <w:fldChar w:fldCharType="end"/>
      </w:r>
      <w:bookmarkStart w:id="75" w:name="__Fieldmark__246_523303966"/>
      <w:bookmarkStart w:id="76" w:name="__Fieldmark__215_1575356183"/>
      <w:bookmarkStart w:id="77" w:name="__Fieldmark__224_1423935008"/>
      <w:bookmarkEnd w:id="70"/>
      <w:bookmarkEnd w:id="71"/>
      <w:bookmarkEnd w:id="72"/>
      <w:bookmarkEnd w:id="73"/>
      <w:bookmarkEnd w:id="74"/>
      <w:bookmarkEnd w:id="75"/>
      <w:bookmarkEnd w:id="76"/>
      <w:bookmarkEnd w:id="77"/>
      <w:r>
        <w:rPr>
          <w:rFonts w:ascii="Times New Roman" w:hAnsi="Times New Roman" w:cs="Times New Roman"/>
          <w:color w:val="auto"/>
          <w:sz w:val="24"/>
          <w:szCs w:val="24"/>
          <w:lang w:val="en-US"/>
        </w:rPr>
        <w:t xml:space="preserve">. </w:t>
      </w:r>
    </w:p>
    <w:p w14:paraId="71B062DA" w14:textId="77777777" w:rsidR="00C05F5D" w:rsidRDefault="00000000">
      <w:pPr>
        <w:pStyle w:val="HTMLPreformatted"/>
        <w:shd w:val="clear" w:color="auto" w:fill="FFFFFF"/>
        <w:spacing w:line="480" w:lineRule="auto"/>
        <w:ind w:firstLine="426"/>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b/>
        <w:t xml:space="preserve">Recent research has been focused on the human effect on the dynamic and structure of networks. Authors have found that habitat degradation, for instance, promotes homogenization and a reduction in network complexity and stability (Ollerton, McCollin, </w:t>
      </w:r>
      <w:proofErr w:type="spellStart"/>
      <w:r>
        <w:rPr>
          <w:rFonts w:ascii="Times New Roman" w:hAnsi="Times New Roman" w:cs="Times New Roman"/>
          <w:color w:val="auto"/>
          <w:sz w:val="24"/>
          <w:szCs w:val="24"/>
          <w:lang w:val="en-US"/>
        </w:rPr>
        <w:t>Fautin</w:t>
      </w:r>
      <w:proofErr w:type="spellEnd"/>
      <w:r>
        <w:rPr>
          <w:rFonts w:ascii="Times New Roman" w:hAnsi="Times New Roman" w:cs="Times New Roman"/>
          <w:color w:val="auto"/>
          <w:sz w:val="24"/>
          <w:szCs w:val="24"/>
          <w:lang w:val="en-US"/>
        </w:rPr>
        <w:t xml:space="preserve"> &amp; Allen, 2007; Sebastián-González et al., 2015; Song, 2017; </w:t>
      </w:r>
      <w:proofErr w:type="spellStart"/>
      <w:r>
        <w:rPr>
          <w:rFonts w:ascii="Times New Roman" w:hAnsi="Times New Roman" w:cs="Times New Roman"/>
          <w:color w:val="auto"/>
          <w:sz w:val="24"/>
          <w:szCs w:val="24"/>
          <w:lang w:val="en-US"/>
        </w:rPr>
        <w:t>Pellissier</w:t>
      </w:r>
      <w:proofErr w:type="spellEnd"/>
      <w:r>
        <w:rPr>
          <w:rFonts w:ascii="Times New Roman" w:hAnsi="Times New Roman" w:cs="Times New Roman"/>
          <w:color w:val="auto"/>
          <w:sz w:val="24"/>
          <w:szCs w:val="24"/>
          <w:lang w:val="en-US"/>
        </w:rPr>
        <w:t xml:space="preserve"> et al., 2017; </w:t>
      </w:r>
      <w:proofErr w:type="spellStart"/>
      <w:r>
        <w:rPr>
          <w:rFonts w:ascii="Times New Roman" w:hAnsi="Times New Roman" w:cs="Times New Roman"/>
          <w:color w:val="auto"/>
          <w:sz w:val="24"/>
          <w:szCs w:val="24"/>
          <w:lang w:val="en-US"/>
        </w:rPr>
        <w:t>Dáttilo</w:t>
      </w:r>
      <w:proofErr w:type="spellEnd"/>
      <w:r>
        <w:rPr>
          <w:rFonts w:ascii="Times New Roman" w:hAnsi="Times New Roman" w:cs="Times New Roman"/>
          <w:color w:val="auto"/>
          <w:sz w:val="24"/>
          <w:szCs w:val="24"/>
          <w:lang w:val="en-US"/>
        </w:rPr>
        <w:t xml:space="preserve"> &amp; Vasconcelos, 2019; </w:t>
      </w:r>
      <w:r>
        <w:rPr>
          <w:rFonts w:ascii="Times New Roman" w:eastAsiaTheme="minorHAnsi" w:hAnsi="Times New Roman" w:cs="Times New Roman"/>
          <w:color w:val="auto"/>
          <w:sz w:val="24"/>
          <w:szCs w:val="24"/>
          <w:lang w:val="en-US"/>
        </w:rPr>
        <w:t>Felipe-Lucia et al., 2020</w:t>
      </w:r>
      <w:r>
        <w:rPr>
          <w:rFonts w:ascii="Times New Roman" w:hAnsi="Times New Roman" w:cs="Times New Roman"/>
          <w:color w:val="auto"/>
          <w:sz w:val="24"/>
          <w:szCs w:val="24"/>
          <w:lang w:val="en-US"/>
        </w:rPr>
        <w:t>)</w:t>
      </w:r>
      <w:bookmarkStart w:id="78" w:name="__Fieldmark__239_1423935008"/>
      <w:bookmarkStart w:id="79" w:name="__Fieldmark__254_523303966"/>
      <w:bookmarkStart w:id="80" w:name="__Fieldmark__209_163246384"/>
      <w:bookmarkStart w:id="81" w:name="__Fieldmark__295_672137607"/>
      <w:bookmarkStart w:id="82" w:name="__Fieldmark__435_555956585"/>
      <w:bookmarkStart w:id="83" w:name="__Fieldmark__221_1575356183"/>
      <w:bookmarkStart w:id="84" w:name="__Fieldmark__205_2068720206"/>
      <w:bookmarkEnd w:id="78"/>
      <w:bookmarkEnd w:id="79"/>
      <w:bookmarkEnd w:id="80"/>
      <w:bookmarkEnd w:id="81"/>
      <w:bookmarkEnd w:id="82"/>
      <w:bookmarkEnd w:id="83"/>
      <w:bookmarkEnd w:id="84"/>
      <w:r>
        <w:rPr>
          <w:rFonts w:ascii="Times New Roman" w:hAnsi="Times New Roman" w:cs="Times New Roman"/>
          <w:color w:val="auto"/>
          <w:sz w:val="24"/>
          <w:szCs w:val="24"/>
          <w:lang w:val="en-US"/>
        </w:rPr>
        <w:t xml:space="preserve">. </w:t>
      </w:r>
      <w:commentRangeStart w:id="85"/>
      <w:r>
        <w:rPr>
          <w:rFonts w:ascii="Times New Roman" w:hAnsi="Times New Roman" w:cs="Times New Roman"/>
          <w:color w:val="auto"/>
          <w:sz w:val="24"/>
          <w:szCs w:val="24"/>
          <w:lang w:val="en-US"/>
        </w:rPr>
        <w:t xml:space="preserve">This </w:t>
      </w:r>
      <w:proofErr w:type="spellStart"/>
      <w:r>
        <w:rPr>
          <w:rFonts w:ascii="Times New Roman" w:hAnsi="Times New Roman" w:cs="Times New Roman"/>
          <w:color w:val="auto"/>
          <w:sz w:val="24"/>
          <w:szCs w:val="24"/>
          <w:lang w:val="en-US"/>
        </w:rPr>
        <w:t>nestedness</w:t>
      </w:r>
      <w:proofErr w:type="spellEnd"/>
      <w:r>
        <w:rPr>
          <w:rFonts w:ascii="Times New Roman" w:hAnsi="Times New Roman" w:cs="Times New Roman"/>
          <w:color w:val="auto"/>
          <w:sz w:val="24"/>
          <w:szCs w:val="24"/>
          <w:lang w:val="en-US"/>
        </w:rPr>
        <w:t xml:space="preserve"> pattern emerges when specialized species tend to interact with subsets of partners of most generalist species </w:t>
      </w:r>
      <w:r>
        <w:fldChar w:fldCharType="begin"/>
      </w:r>
      <w:r>
        <w:rPr>
          <w:rFonts w:ascii="Times New Roman" w:hAnsi="Times New Roman" w:cs="Times New Roman"/>
          <w:color w:val="auto"/>
          <w:sz w:val="24"/>
          <w:szCs w:val="24"/>
          <w:lang w:val="en-US"/>
        </w:rPr>
        <w:instrText>ADDIN CSL_CITATION {"citationItems":[{"id":"ITEM-1","itemData":{"author":[{"dropping-particle":"","family":"Bascompte","given":"Jordi","non-dropping-particle":"","parse-names":false,"suffix":""},{"dropping-particle":"","family":"Jordano","given":"Pedro","non-dropping-particle":"","parse-names":false,"suffix":""},{"dropping-particle":"","family":"Melia","given":"Carlos J","non-dropping-particle":"","parse-names":false,"suffix":""}],"id":"ITEM-1","issue":"16","issued":{"date-parts":[["2003"]]},"page":"9383-9387","title":"The nested assembly of plant – animal mutualistic networks","type":"article-journal","volume":"100"},"uris":["http://www.mendeley.com/documents/?uuid=ccc60d49-a305-461b-8b0b-89d87b87480a"]}],"mendeley":{"formattedCitation":"(Bascompte &lt;i&gt;et al.&lt;/i&gt;, 2003)","plainTextFormattedCitation":"(Bascompte et al., 2003)","previouslyFormattedCitation":"(Bascompte &lt;i&gt;et al.&lt;/i&gt;, 2003)"},"properties":{"noteIndex":0},"schema":"https://github.com/citation-style-language/schema/raw/master/csl-citation.json"}</w:instrText>
      </w:r>
      <w:r>
        <w:rPr>
          <w:rFonts w:ascii="Times New Roman" w:hAnsi="Times New Roman" w:cs="Times New Roman"/>
          <w:color w:val="auto"/>
          <w:sz w:val="24"/>
          <w:szCs w:val="24"/>
          <w:lang w:val="en-US"/>
        </w:rPr>
        <w:fldChar w:fldCharType="separate"/>
      </w:r>
      <w:bookmarkStart w:id="86" w:name="__Fieldmark__370_711587565"/>
      <w:r>
        <w:rPr>
          <w:rFonts w:ascii="Times New Roman" w:hAnsi="Times New Roman" w:cs="Times New Roman"/>
          <w:color w:val="auto"/>
          <w:sz w:val="24"/>
          <w:szCs w:val="24"/>
          <w:lang w:val="en-US"/>
        </w:rPr>
        <w:t>(</w:t>
      </w:r>
      <w:bookmarkStart w:id="87" w:name="__Fieldmark__301_223871812"/>
      <w:bookmarkStart w:id="88" w:name="__Fieldmark__328_1602100226"/>
      <w:bookmarkStart w:id="89" w:name="__Fieldmark__296_2075365298"/>
      <w:r>
        <w:rPr>
          <w:rFonts w:ascii="Times New Roman" w:hAnsi="Times New Roman" w:cs="Times New Roman"/>
          <w:color w:val="auto"/>
          <w:sz w:val="24"/>
          <w:szCs w:val="24"/>
          <w:lang w:val="en-US"/>
        </w:rPr>
        <w:t>Bascompte, Jordano, &amp; Melia, 2003)</w:t>
      </w:r>
      <w:r>
        <w:rPr>
          <w:rFonts w:ascii="Times New Roman" w:hAnsi="Times New Roman" w:cs="Times New Roman"/>
          <w:color w:val="auto"/>
          <w:sz w:val="24"/>
          <w:szCs w:val="24"/>
          <w:lang w:val="en-US"/>
        </w:rPr>
        <w:fldChar w:fldCharType="end"/>
      </w:r>
      <w:bookmarkEnd w:id="86"/>
      <w:bookmarkEnd w:id="87"/>
      <w:bookmarkEnd w:id="88"/>
      <w:bookmarkEnd w:id="89"/>
      <w:r>
        <w:rPr>
          <w:rFonts w:ascii="Times New Roman" w:hAnsi="Times New Roman" w:cs="Times New Roman"/>
          <w:color w:val="auto"/>
          <w:sz w:val="24"/>
          <w:szCs w:val="24"/>
          <w:lang w:val="en-US"/>
        </w:rPr>
        <w:t>.</w:t>
      </w:r>
      <w:commentRangeEnd w:id="85"/>
      <w:r>
        <w:commentReference w:id="85"/>
      </w:r>
      <w:r>
        <w:rPr>
          <w:rFonts w:ascii="Times New Roman" w:hAnsi="Times New Roman" w:cs="Times New Roman"/>
          <w:color w:val="auto"/>
          <w:sz w:val="24"/>
          <w:szCs w:val="24"/>
          <w:lang w:val="en-US"/>
        </w:rPr>
        <w:t xml:space="preserve"> It involves differences in the abundance of predator-prey interactions and higher rates of extinction of specialist species </w:t>
      </w:r>
      <w:r>
        <w:fldChar w:fldCharType="begin"/>
      </w:r>
      <w:r>
        <w:rPr>
          <w:rFonts w:ascii="Times New Roman" w:hAnsi="Times New Roman" w:cs="Times New Roman"/>
          <w:color w:val="auto"/>
          <w:sz w:val="24"/>
          <w:szCs w:val="24"/>
          <w:lang w:val="en-US"/>
        </w:rPr>
        <w:instrText>ADDIN CSL_CITATION {"citationItems":[{"id":"ITEM-1","itemData":{"DOI":"10.1146/annurev.ecolsys.38.091206.095818","ISBN":"1543-592X","ISSN":"1543-592X","PMID":"21303086","abstract":"The mutually beneficial interactions between plants and their an- imal pollinators and seed dispersers have been paramount in the generation of Earth’s biodiversity. These mutualistic interactions often involve dozens or even hundreds of species that form com- plex networks of interdependences. Understanding how coevolu- tion proceeds in these highly diversified mutualisms among free- living species presents a conceptual challenge. Recent work has led to the unambiguous conclusion that mutualistic networks are very heterogeneous (the bulk of the species have a few interactions, but a few species are much more connected than expected by chance), nested (specialists interact with subsets of the species with which generalists interact), and built on weak and asymmetric links among species. Both ecological variables (e.g., phenology, local abundance, and geographic range) and past evolutionary history may explain such network patterns. Network structure has important implica- tions for the coexistence and stability of species as well as for the coevolutionary process. Mutualistic networks can thus be regarded as the architecture of biodiversity.","author":[{"dropping-particle":"","family":"Bascompte","given":"Jordi","non-dropping-particle":"","parse-names":false,"suffix":""},{"dropping-particle":"","family":"Jordano","given":"Pedro","non-dropping-particle":"","parse-names":false,"suffix":""}],"container-title":"Annual Review of Ecology, Evolution, and Systematics","id":"ITEM-1","issue":"1","issued":{"date-parts":[["2007"]]},"page":"567-593","title":"Plant-Animal Mutualistic Networks: The Architecture of Biodiversity","type":"article-journal","volume":"38"},"uris":["http://www.mendeley.com/documents/?uuid=c4e20e86-bd56-437b-af55-ca52974fa622"]},{"id":"ITEM-2","itemData":{"DOI":"10.1109/AISEM.2015.7066771","ISBN":"9781479985913","ISSN":"17425662","PMID":"23015523","abstract":"Interaction intimacy, the degree of biological integration between interacting individuals, shapes the ecology and evolution of species interactions. A major question in ecology is whether interaction intimacy also shapes the way interactions are organized within communities. We combined analyses of network structure and food web models to test the role of interaction intimacy in determining patterns of antagonistic interactions, such as host-parasite, predator-prey and plant-herbivore interactions. Networks describing interactions with low intimacy were more connected, more nested and less modular than high-intimacy networks. Moreover, the performance of the models differed across networks with different levels of intimacy. All models reproduced well low-intimacy networks, whereas the more elaborate models were also capable of reproducing networks depicting interactions with higher levels of intimacy. Our results indicate the key role of interaction intimacy in organizing antagonisms, suggesting that greater interaction intimacy might be associated with greater complexity in the assembly rules shaping ecological networks.","author":[{"dropping-particle":"","family":"Pires","given":"Mathias M.","non-dropping-particle":"","parse-names":false,"suffix":""},{"dropping-particle":"","family":"Guimarães","given":"Paulo R.","non-dropping-particle":"","parse-names":false,"suffix":""}],"container-title":"Journal of the Royal Society Interface","id":"ITEM-2","issue":"78","issued":{"date-parts":[["2013"]]},"title":"Interaction intimacy organizes networks of antagonistic interactions in different ways","type":"article-journal","volume":"10"},"uris":["http://www.mendeley.com/documents/?uuid=1fa2cfd7-705d-44ae-9391-7a8da3e4dee5"]}],"mendeley":{"formattedCitation":"(Bascompte &amp; Jordano, 2007; Pires &amp; Guimarães, 2013)","plainTextFormattedCitation":"(Bascompte &amp; Jordano, 2007; Pires &amp; Guimarães, 2013)","previouslyFormattedCitation":"(Bascompte &amp; Jordano, 2007; Pires &amp; Guimarães, 2013)"},"properties":{"noteIndex":0},"schema":"https://github.com/citation-style-language/schema/raw/master/csl-citation.json"}</w:instrText>
      </w:r>
      <w:r>
        <w:rPr>
          <w:rFonts w:ascii="Times New Roman" w:hAnsi="Times New Roman" w:cs="Times New Roman"/>
          <w:color w:val="auto"/>
          <w:sz w:val="24"/>
          <w:szCs w:val="24"/>
          <w:lang w:val="en-US"/>
        </w:rPr>
        <w:fldChar w:fldCharType="separate"/>
      </w:r>
      <w:bookmarkStart w:id="90" w:name="__Fieldmark__388_711587565"/>
      <w:r>
        <w:rPr>
          <w:rFonts w:ascii="Times New Roman" w:hAnsi="Times New Roman" w:cs="Times New Roman"/>
          <w:color w:val="auto"/>
          <w:sz w:val="24"/>
          <w:szCs w:val="24"/>
          <w:lang w:val="en-US"/>
        </w:rPr>
        <w:t>(</w:t>
      </w:r>
      <w:bookmarkStart w:id="91" w:name="__Fieldmark__340_1602100226"/>
      <w:r>
        <w:rPr>
          <w:rFonts w:ascii="Times New Roman" w:hAnsi="Times New Roman" w:cs="Times New Roman"/>
          <w:color w:val="auto"/>
          <w:sz w:val="24"/>
          <w:szCs w:val="24"/>
          <w:lang w:val="en-US"/>
        </w:rPr>
        <w:t>P</w:t>
      </w:r>
      <w:bookmarkStart w:id="92" w:name="__Fieldmark__304_2075365298"/>
      <w:r>
        <w:rPr>
          <w:rFonts w:ascii="Times New Roman" w:hAnsi="Times New Roman" w:cs="Times New Roman"/>
          <w:color w:val="auto"/>
          <w:sz w:val="24"/>
          <w:szCs w:val="24"/>
          <w:lang w:val="en-US"/>
        </w:rPr>
        <w:t>i</w:t>
      </w:r>
      <w:bookmarkStart w:id="93" w:name="__Fieldmark__309_223871812"/>
      <w:r>
        <w:rPr>
          <w:rFonts w:ascii="Times New Roman" w:hAnsi="Times New Roman" w:cs="Times New Roman"/>
          <w:color w:val="auto"/>
          <w:sz w:val="24"/>
          <w:szCs w:val="24"/>
          <w:lang w:val="en-US"/>
        </w:rPr>
        <w:t>res &amp; Guimarães, 2013)</w:t>
      </w:r>
      <w:bookmarkEnd w:id="90"/>
      <w:bookmarkEnd w:id="91"/>
      <w:bookmarkEnd w:id="92"/>
      <w:bookmarkEnd w:id="93"/>
      <w:r>
        <w:rPr>
          <w:rFonts w:ascii="Times New Roman" w:hAnsi="Times New Roman" w:cs="Times New Roman"/>
          <w:color w:val="auto"/>
          <w:sz w:val="24"/>
          <w:szCs w:val="24"/>
          <w:lang w:val="en-US"/>
        </w:rPr>
        <w:fldChar w:fldCharType="end"/>
      </w:r>
      <w:r>
        <w:rPr>
          <w:rFonts w:ascii="Times New Roman" w:hAnsi="Times New Roman" w:cs="Times New Roman"/>
          <w:color w:val="auto"/>
          <w:sz w:val="24"/>
          <w:szCs w:val="24"/>
          <w:lang w:val="en-US"/>
        </w:rPr>
        <w:t xml:space="preserve">. On the other hand, modular networks are formed by subgroups of consumer species interacting more with one resource group than other resources outside its subgroup, hence forming many modules in the network </w:t>
      </w:r>
      <w:r>
        <w:fldChar w:fldCharType="begin"/>
      </w:r>
      <w:r>
        <w:rPr>
          <w:rFonts w:ascii="Times New Roman" w:hAnsi="Times New Roman" w:cs="Times New Roman"/>
          <w:color w:val="auto"/>
          <w:sz w:val="24"/>
          <w:szCs w:val="24"/>
          <w:lang w:val="en-US"/>
        </w:rPr>
        <w:instrText>ADDIN CSL_CITATION {"citationItems":[{"id":"ITEM-1","itemData":{"DOI":"10.1073/pnas.0706375104","ISBN":"0027-8424","ISSN":"0027-8424","PMID":"18056808","abstract":"In natural communities, species and their interactions are often organized as nonrandom networks, showing distinct and repeated complex patterns. A prevalent, but poorly explored pattern is ecological modularity, with weakly interlinked subsets of species (modules), which, however, internally consist of strongly connected species. The importance of modularity has been discussed for a long time, but no consensus on its prevalence in ecological networks has yet been reached. Progress is hampered by inadequate methods and a lack of large datasets. We analyzed 51 pollination networks including almost 10,000 species and 20,000 links and tested for modularity by using a recently developed simulated annealing algorithm. All networks with &gt;150 plant and pollinator species were modular, whereas networks with &lt;50 species were never modular. Both module number and size increased with species number. Each module includes one or a few species groups with convergent trait sets that may be considered as coevolutionary units. Species played different roles with respect to modularity. However, only 15% of all species were structurally important to their network. They were either hubs (i.e., highly linked species within their own module), connectors linking different modules, or both. If these key species go extinct, modules and networks may break apart and initiate cascades of extinction. Thus, species serving as hubs and connectors should receive high conservation priorities.","author":[{"dropping-particle":"","family":"Olesen","given":"Jens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VR_Teenart177.pdf","type":"article-journal"},"uris":["http://www.mendeley.com/documents/?uuid=40961020-1dbc-4ebf-8d32-c045800ee3be"]},{"id":"ITEM-2","itemData":{"DOI":"10.1111/2041-210X.12139","ISSN":"2041210X","abstract":"Ecological networks are often composed of different sub-communities (often referred to as modules). Identifying such modules has the potential to develop a better understanding of the assembly of ecological communities and to investigate functional overlap or specialisation. The most informative form of networks are quantitative or weighted networks. Here we introduce an algorithm to identify modules in quantitative bipartite (or two-mode) networks. It is based on the hierarchical random graphs concept of Clauset et al. (2008 Nature 453: 98-101) and is extended to include quantitative information and adapted to work with bipartite graphs. We define the algorithm, which we call QuaBiMo, sketch its performance on simulated data and illustrate its potential usefulness with a case study.","author":[{"dropping-particle":"","family":"Dormann","given":"Carsten F.","non-dropping-particle":"","parse-names":false,"suffix":""},{"dropping-particle":"","family":"Strauss","given":"Rouven","non-dropping-particle":"","parse-names":false,"suffix":""}],"container-title":"Methods in Ecology and Evolution","id":"ITEM-2","issue":"1","issued":{"date-parts":[["2014"]]},"page":"90-98","title":"A method for detecting modules in quantitative bipartite networks","type":"article-journal","volume":"5"},"uris":["http://www.mendeley.com/documents/?uuid=7acfb34b-19ab-44eb-837e-e484bb40f519"]}],"mendeley":{"formattedCitation":"(Olesen &lt;i&gt;et al.&lt;/i&gt;, 2007; Dormann &amp; Strauss, 2014)","plainTextFormattedCitation":"(Olesen et al., 2007; Dormann &amp; Strauss, 2014)","previouslyFormattedCitation":"(Olesen &lt;i&gt;et al.&lt;/i&gt;, 2007; Dormann &amp; Strauss, 2014)"},"properties":{"noteIndex":0},"schema":"https://github.com/citation-style-language/schema/raw/master/csl-citation.json"}</w:instrText>
      </w:r>
      <w:r>
        <w:rPr>
          <w:rFonts w:ascii="Times New Roman" w:hAnsi="Times New Roman" w:cs="Times New Roman"/>
          <w:color w:val="auto"/>
          <w:sz w:val="24"/>
          <w:szCs w:val="24"/>
          <w:lang w:val="en-US"/>
        </w:rPr>
        <w:fldChar w:fldCharType="separate"/>
      </w:r>
      <w:bookmarkStart w:id="94" w:name="__Fieldmark__408_711587565"/>
      <w:r>
        <w:rPr>
          <w:rFonts w:ascii="Times New Roman" w:hAnsi="Times New Roman" w:cs="Times New Roman"/>
          <w:color w:val="auto"/>
          <w:sz w:val="24"/>
          <w:szCs w:val="24"/>
          <w:lang w:val="en-US"/>
        </w:rPr>
        <w:t>(</w:t>
      </w:r>
      <w:bookmarkStart w:id="95" w:name="__Fieldmark__352_1602100226"/>
      <w:r>
        <w:rPr>
          <w:rFonts w:ascii="Times New Roman" w:hAnsi="Times New Roman" w:cs="Times New Roman"/>
          <w:color w:val="auto"/>
          <w:sz w:val="24"/>
          <w:szCs w:val="24"/>
          <w:lang w:val="en-US"/>
        </w:rPr>
        <w:t>O</w:t>
      </w:r>
      <w:bookmarkStart w:id="96" w:name="__Fieldmark__312_2075365298"/>
      <w:r>
        <w:rPr>
          <w:rFonts w:ascii="Times New Roman" w:hAnsi="Times New Roman" w:cs="Times New Roman"/>
          <w:color w:val="auto"/>
          <w:sz w:val="24"/>
          <w:szCs w:val="24"/>
          <w:lang w:val="en-US"/>
        </w:rPr>
        <w:t>l</w:t>
      </w:r>
      <w:bookmarkStart w:id="97" w:name="__Fieldmark__319_223871812"/>
      <w:r>
        <w:rPr>
          <w:rFonts w:ascii="Times New Roman" w:hAnsi="Times New Roman" w:cs="Times New Roman"/>
          <w:color w:val="auto"/>
          <w:sz w:val="24"/>
          <w:szCs w:val="24"/>
          <w:lang w:val="en-US"/>
        </w:rPr>
        <w:t xml:space="preserve">esen, </w:t>
      </w:r>
      <w:r>
        <w:rPr>
          <w:rFonts w:ascii="Times New Roman" w:hAnsi="Times New Roman" w:cs="Times New Roman"/>
          <w:color w:val="000000"/>
          <w:sz w:val="24"/>
          <w:szCs w:val="24"/>
          <w:shd w:val="clear" w:color="auto" w:fill="FFFFFF"/>
          <w:lang w:val="en-US"/>
        </w:rPr>
        <w:t>Bascompte, Dupont, &amp; Jordano</w:t>
      </w:r>
      <w:r>
        <w:rPr>
          <w:rFonts w:ascii="Times New Roman" w:hAnsi="Times New Roman" w:cs="Times New Roman"/>
          <w:color w:val="auto"/>
          <w:sz w:val="24"/>
          <w:szCs w:val="24"/>
          <w:lang w:val="en-US"/>
        </w:rPr>
        <w:t>, 2007; Dormann &amp; Strauss, 2014)</w:t>
      </w:r>
      <w:bookmarkEnd w:id="94"/>
      <w:bookmarkEnd w:id="95"/>
      <w:bookmarkEnd w:id="96"/>
      <w:bookmarkEnd w:id="97"/>
      <w:r>
        <w:rPr>
          <w:rFonts w:ascii="Times New Roman" w:hAnsi="Times New Roman" w:cs="Times New Roman"/>
          <w:color w:val="auto"/>
          <w:sz w:val="24"/>
          <w:szCs w:val="24"/>
          <w:lang w:val="en-US"/>
        </w:rPr>
        <w:fldChar w:fldCharType="end"/>
      </w:r>
      <w:r>
        <w:rPr>
          <w:rFonts w:ascii="Times New Roman" w:hAnsi="Times New Roman" w:cs="Times New Roman"/>
          <w:color w:val="auto"/>
          <w:sz w:val="24"/>
          <w:szCs w:val="24"/>
          <w:lang w:val="en-US"/>
        </w:rPr>
        <w:t>. In trophic interactions, other network descriptors such as trophic specialization also enable the understanding of the organization of networks and its ecological drivers (</w:t>
      </w:r>
      <w:proofErr w:type="spellStart"/>
      <w:r>
        <w:rPr>
          <w:rFonts w:ascii="Times New Roman" w:hAnsi="Times New Roman" w:cs="Times New Roman"/>
          <w:color w:val="auto"/>
          <w:sz w:val="24"/>
          <w:szCs w:val="24"/>
          <w:lang w:val="en-US"/>
        </w:rPr>
        <w:t>Staudacher</w:t>
      </w:r>
      <w:proofErr w:type="spellEnd"/>
      <w:r>
        <w:rPr>
          <w:rFonts w:ascii="Times New Roman" w:hAnsi="Times New Roman" w:cs="Times New Roman"/>
          <w:color w:val="auto"/>
          <w:sz w:val="24"/>
          <w:szCs w:val="24"/>
          <w:lang w:val="en-US"/>
        </w:rPr>
        <w:t xml:space="preserve"> et al., 2017). This network metric indicates the degree of species consumption on exclusive food items</w:t>
      </w:r>
      <w:r>
        <w:rPr>
          <w:rFonts w:ascii="Times New Roman" w:eastAsia="TimesNewRomanPSMT" w:hAnsi="Times New Roman" w:cs="Times New Roman"/>
          <w:color w:val="auto"/>
          <w:sz w:val="24"/>
          <w:szCs w:val="24"/>
          <w:lang w:val="en-US"/>
        </w:rPr>
        <w:t>.</w:t>
      </w:r>
      <w:r>
        <w:rPr>
          <w:rFonts w:ascii="Times New Roman" w:hAnsi="Times New Roman" w:cs="Times New Roman"/>
          <w:color w:val="auto"/>
          <w:sz w:val="24"/>
          <w:szCs w:val="24"/>
          <w:lang w:val="en-US"/>
        </w:rPr>
        <w:t xml:space="preserve"> Investigations of how the properties of networks vary </w:t>
      </w:r>
      <w:r>
        <w:rPr>
          <w:rFonts w:ascii="Times New Roman" w:hAnsi="Times New Roman" w:cs="Times New Roman"/>
          <w:color w:val="auto"/>
          <w:sz w:val="24"/>
          <w:szCs w:val="24"/>
          <w:lang w:val="en-US"/>
        </w:rPr>
        <w:lastRenderedPageBreak/>
        <w:t xml:space="preserve">according to anthropic stressors have the potential to provide insights into how the trophic networks may vary under the influences of processes such as environmental filtering, </w:t>
      </w:r>
      <w:proofErr w:type="gramStart"/>
      <w:r>
        <w:rPr>
          <w:rFonts w:ascii="Times New Roman" w:hAnsi="Times New Roman" w:cs="Times New Roman"/>
          <w:color w:val="auto"/>
          <w:sz w:val="24"/>
          <w:szCs w:val="24"/>
          <w:highlight w:val="yellow"/>
          <w:lang w:val="en-US"/>
          <w:rPrChange w:id="98" w:author="Fernanda Costa" w:date="2023-06-05T14:19:00Z">
            <w:rPr>
              <w:sz w:val="24"/>
              <w:szCs w:val="24"/>
            </w:rPr>
          </w:rPrChange>
        </w:rPr>
        <w:t>competition</w:t>
      </w:r>
      <w:proofErr w:type="gramEnd"/>
      <w:r>
        <w:rPr>
          <w:rFonts w:ascii="Times New Roman" w:hAnsi="Times New Roman" w:cs="Times New Roman"/>
          <w:color w:val="auto"/>
          <w:sz w:val="24"/>
          <w:szCs w:val="24"/>
          <w:highlight w:val="yellow"/>
          <w:lang w:val="en-US"/>
          <w:rPrChange w:id="99" w:author="Fernanda Costa" w:date="2023-06-05T14:19:00Z">
            <w:rPr>
              <w:sz w:val="24"/>
              <w:szCs w:val="24"/>
            </w:rPr>
          </w:rPrChange>
        </w:rPr>
        <w:t xml:space="preserve"> or facilitation</w:t>
      </w:r>
      <w:r>
        <w:rPr>
          <w:rFonts w:ascii="Times New Roman" w:hAnsi="Times New Roman" w:cs="Times New Roman"/>
          <w:color w:val="auto"/>
          <w:sz w:val="24"/>
          <w:szCs w:val="24"/>
          <w:lang w:val="en-US"/>
        </w:rPr>
        <w:t xml:space="preserve"> (</w:t>
      </w:r>
      <w:proofErr w:type="spellStart"/>
      <w:r>
        <w:rPr>
          <w:rFonts w:ascii="Times New Roman" w:hAnsi="Times New Roman" w:cs="Times New Roman"/>
          <w:color w:val="auto"/>
          <w:sz w:val="24"/>
          <w:szCs w:val="24"/>
          <w:lang w:val="en-US"/>
        </w:rPr>
        <w:t>Pellissier</w:t>
      </w:r>
      <w:proofErr w:type="spellEnd"/>
      <w:r>
        <w:rPr>
          <w:rFonts w:ascii="Times New Roman" w:hAnsi="Times New Roman" w:cs="Times New Roman"/>
          <w:color w:val="auto"/>
          <w:sz w:val="24"/>
          <w:szCs w:val="24"/>
          <w:lang w:val="en-US"/>
        </w:rPr>
        <w:t xml:space="preserve"> et al., 2017). </w:t>
      </w:r>
    </w:p>
    <w:p w14:paraId="16CD360A" w14:textId="77777777" w:rsidR="00C05F5D" w:rsidRDefault="00000000">
      <w:pPr>
        <w:pStyle w:val="HTMLPreformatted"/>
        <w:shd w:val="clear" w:color="auto" w:fill="FFFFFF"/>
        <w:spacing w:line="480" w:lineRule="auto"/>
        <w:ind w:firstLine="426"/>
        <w:rPr>
          <w:ins w:id="100" w:author="Fernanda Costa" w:date="2023-06-05T14:23:00Z"/>
          <w:rFonts w:ascii="Times New Roman" w:hAnsi="Times New Roman" w:cs="Times New Roman"/>
          <w:color w:val="auto"/>
          <w:sz w:val="24"/>
          <w:szCs w:val="24"/>
          <w:lang w:val="en-US"/>
        </w:rPr>
      </w:pPr>
      <w:r>
        <w:rPr>
          <w:rFonts w:ascii="Times New Roman" w:eastAsia="TimesNewRomanPSMT" w:hAnsi="Times New Roman" w:cs="Times New Roman"/>
          <w:color w:val="auto"/>
          <w:sz w:val="24"/>
          <w:szCs w:val="24"/>
          <w:lang w:val="en-US"/>
        </w:rPr>
        <w:tab/>
        <w:t>Trophic interactions are an essential component for understanding the dynamics of populations, and consequently the emerging patterns of coexistence and diversity in communities</w:t>
      </w:r>
      <w:ins w:id="101" w:author="Fernanda Costa" w:date="2023-06-05T14:19:00Z">
        <w:r>
          <w:rPr>
            <w:rFonts w:ascii="Times New Roman" w:eastAsia="TimesNewRomanPSMT" w:hAnsi="Times New Roman" w:cs="Times New Roman"/>
            <w:color w:val="auto"/>
            <w:sz w:val="24"/>
            <w:szCs w:val="24"/>
            <w:lang w:val="en-US"/>
          </w:rPr>
          <w:t xml:space="preserve"> (REF)</w:t>
        </w:r>
      </w:ins>
      <w:r>
        <w:rPr>
          <w:rFonts w:ascii="Times New Roman" w:eastAsia="TimesNewRomanPSMT" w:hAnsi="Times New Roman" w:cs="Times New Roman"/>
          <w:color w:val="auto"/>
          <w:sz w:val="24"/>
          <w:szCs w:val="24"/>
          <w:lang w:val="en-US"/>
        </w:rPr>
        <w:t>. Despite the increased interest in this field, the knowledge of how and why trophic networks vary along land-use gradients is elusive (</w:t>
      </w:r>
      <w:proofErr w:type="spellStart"/>
      <w:r>
        <w:rPr>
          <w:rFonts w:ascii="Times New Roman" w:eastAsia="TimesNewRomanPSMT" w:hAnsi="Times New Roman" w:cs="Times New Roman"/>
          <w:color w:val="auto"/>
          <w:sz w:val="24"/>
          <w:szCs w:val="24"/>
          <w:lang w:val="en-US"/>
        </w:rPr>
        <w:t>Pellissier</w:t>
      </w:r>
      <w:proofErr w:type="spellEnd"/>
      <w:r>
        <w:rPr>
          <w:rFonts w:ascii="Times New Roman" w:eastAsia="TimesNewRomanPSMT" w:hAnsi="Times New Roman" w:cs="Times New Roman"/>
          <w:color w:val="auto"/>
          <w:sz w:val="24"/>
          <w:szCs w:val="24"/>
          <w:lang w:val="en-US"/>
        </w:rPr>
        <w:t xml:space="preserve"> et al., 2017; Felipe-Lucia et al., 2020). Recently, theoretical studies have shown that the main determinants of network structure differentiation at different sites are variations in ecological and environmental factors (Emer, </w:t>
      </w:r>
      <w:proofErr w:type="spellStart"/>
      <w:r>
        <w:rPr>
          <w:rFonts w:ascii="Times New Roman" w:hAnsi="Times New Roman" w:cs="Times New Roman"/>
          <w:color w:val="000000"/>
          <w:sz w:val="24"/>
          <w:szCs w:val="24"/>
          <w:shd w:val="clear" w:color="auto" w:fill="FFFFFF"/>
          <w:lang w:val="en-US"/>
        </w:rPr>
        <w:t>Venticinque</w:t>
      </w:r>
      <w:proofErr w:type="spellEnd"/>
      <w:r>
        <w:rPr>
          <w:rFonts w:ascii="Times New Roman" w:hAnsi="Times New Roman" w:cs="Times New Roman"/>
          <w:color w:val="000000"/>
          <w:sz w:val="24"/>
          <w:szCs w:val="24"/>
          <w:shd w:val="clear" w:color="auto" w:fill="FFFFFF"/>
          <w:lang w:val="en-US"/>
        </w:rPr>
        <w:t>, &amp; Fonseca,</w:t>
      </w:r>
      <w:r>
        <w:rPr>
          <w:rFonts w:ascii="Times New Roman" w:eastAsia="TimesNewRomanPSMT" w:hAnsi="Times New Roman" w:cs="Times New Roman"/>
          <w:color w:val="auto"/>
          <w:sz w:val="24"/>
          <w:szCs w:val="24"/>
          <w:lang w:val="en-US"/>
        </w:rPr>
        <w:t xml:space="preserve"> </w:t>
      </w:r>
      <w:commentRangeStart w:id="102"/>
      <w:r>
        <w:rPr>
          <w:rFonts w:ascii="Times New Roman" w:eastAsia="TimesNewRomanPSMT" w:hAnsi="Times New Roman" w:cs="Times New Roman"/>
          <w:color w:val="auto"/>
          <w:sz w:val="24"/>
          <w:szCs w:val="24"/>
          <w:lang w:val="en-US"/>
        </w:rPr>
        <w:t>2013</w:t>
      </w:r>
      <w:commentRangeEnd w:id="102"/>
      <w:r>
        <w:commentReference w:id="102"/>
      </w:r>
      <w:r>
        <w:rPr>
          <w:rFonts w:ascii="Times New Roman" w:eastAsia="TimesNewRomanPSMT" w:hAnsi="Times New Roman" w:cs="Times New Roman"/>
          <w:color w:val="auto"/>
          <w:sz w:val="24"/>
          <w:szCs w:val="24"/>
          <w:lang w:val="en-US"/>
        </w:rPr>
        <w:t xml:space="preserve">; </w:t>
      </w:r>
      <w:proofErr w:type="spellStart"/>
      <w:r>
        <w:rPr>
          <w:rFonts w:ascii="Times New Roman" w:eastAsia="TimesNewRomanPSMT" w:hAnsi="Times New Roman" w:cs="Times New Roman"/>
          <w:color w:val="auto"/>
          <w:sz w:val="24"/>
          <w:szCs w:val="24"/>
          <w:lang w:val="en-US"/>
        </w:rPr>
        <w:t>Dugger</w:t>
      </w:r>
      <w:proofErr w:type="spellEnd"/>
      <w:r>
        <w:rPr>
          <w:rFonts w:ascii="Times New Roman" w:eastAsia="TimesNewRomanPSMT" w:hAnsi="Times New Roman" w:cs="Times New Roman"/>
          <w:color w:val="auto"/>
          <w:sz w:val="24"/>
          <w:szCs w:val="24"/>
          <w:lang w:val="en-US"/>
        </w:rPr>
        <w:t xml:space="preserve"> et al., 2018). </w:t>
      </w:r>
      <w:r>
        <w:rPr>
          <w:rFonts w:ascii="Times New Roman" w:hAnsi="Times New Roman" w:cs="Times New Roman"/>
          <w:color w:val="auto"/>
          <w:sz w:val="24"/>
          <w:szCs w:val="24"/>
          <w:lang w:val="en-US"/>
        </w:rPr>
        <w:t>In studies of fish trophic interactions, one of the main gaps is how interactions between species respond to anthropogenic impact (</w:t>
      </w:r>
      <w:proofErr w:type="spellStart"/>
      <w:r>
        <w:rPr>
          <w:rFonts w:ascii="Times New Roman" w:hAnsi="Times New Roman" w:cs="Times New Roman"/>
          <w:color w:val="auto"/>
          <w:sz w:val="24"/>
          <w:szCs w:val="24"/>
          <w:lang w:val="en-US"/>
        </w:rPr>
        <w:t>Tylianakis</w:t>
      </w:r>
      <w:proofErr w:type="spellEnd"/>
      <w:r>
        <w:rPr>
          <w:rFonts w:ascii="Times New Roman" w:hAnsi="Times New Roman" w:cs="Times New Roman"/>
          <w:color w:val="auto"/>
          <w:sz w:val="24"/>
          <w:szCs w:val="24"/>
          <w:lang w:val="en-US"/>
        </w:rPr>
        <w:t xml:space="preserve"> et al., 2007). Based on local scale studies, it has been suggested that trophic networks in aquatic ecosystems under strong anthropogenic impact tend to present generalist species with greater connectivity among nodes and a high level of </w:t>
      </w:r>
      <w:proofErr w:type="spellStart"/>
      <w:r>
        <w:rPr>
          <w:rFonts w:ascii="Times New Roman" w:hAnsi="Times New Roman" w:cs="Times New Roman"/>
          <w:color w:val="auto"/>
          <w:sz w:val="24"/>
          <w:szCs w:val="24"/>
          <w:lang w:val="en-US"/>
        </w:rPr>
        <w:t>nestedness</w:t>
      </w:r>
      <w:proofErr w:type="spellEnd"/>
      <w:r>
        <w:rPr>
          <w:rFonts w:ascii="Times New Roman" w:hAnsi="Times New Roman" w:cs="Times New Roman"/>
          <w:color w:val="auto"/>
          <w:sz w:val="24"/>
          <w:szCs w:val="24"/>
          <w:lang w:val="en-US"/>
        </w:rPr>
        <w:t xml:space="preserve"> (</w:t>
      </w:r>
      <w:proofErr w:type="spellStart"/>
      <w:r>
        <w:rPr>
          <w:rFonts w:ascii="Times New Roman" w:hAnsi="Times New Roman" w:cs="Times New Roman"/>
          <w:color w:val="auto"/>
          <w:sz w:val="24"/>
          <w:szCs w:val="24"/>
          <w:lang w:val="en-US"/>
        </w:rPr>
        <w:t>Manoel</w:t>
      </w:r>
      <w:proofErr w:type="spellEnd"/>
      <w:r>
        <w:rPr>
          <w:rFonts w:ascii="Times New Roman" w:hAnsi="Times New Roman" w:cs="Times New Roman"/>
          <w:color w:val="auto"/>
          <w:sz w:val="24"/>
          <w:szCs w:val="24"/>
          <w:lang w:val="en-US"/>
        </w:rPr>
        <w:t xml:space="preserve"> &amp; </w:t>
      </w:r>
      <w:proofErr w:type="spellStart"/>
      <w:r>
        <w:rPr>
          <w:rFonts w:ascii="Times New Roman" w:hAnsi="Times New Roman" w:cs="Times New Roman"/>
          <w:color w:val="auto"/>
          <w:sz w:val="24"/>
          <w:szCs w:val="24"/>
          <w:lang w:val="en-US"/>
        </w:rPr>
        <w:t>Uieda</w:t>
      </w:r>
      <w:proofErr w:type="spellEnd"/>
      <w:r>
        <w:rPr>
          <w:rFonts w:ascii="Times New Roman" w:hAnsi="Times New Roman" w:cs="Times New Roman"/>
          <w:color w:val="auto"/>
          <w:sz w:val="24"/>
          <w:szCs w:val="24"/>
          <w:lang w:val="en-US"/>
        </w:rPr>
        <w:t xml:space="preserve">, 2017) </w:t>
      </w:r>
      <w:ins w:id="103" w:author="Fernanda Costa" w:date="2023-06-05T14:22:00Z">
        <w:r>
          <w:rPr>
            <w:rFonts w:ascii="Times New Roman" w:hAnsi="Times New Roman" w:cs="Times New Roman"/>
            <w:color w:val="auto"/>
            <w:sz w:val="24"/>
            <w:szCs w:val="24"/>
            <w:lang w:val="en-US"/>
          </w:rPr>
          <w:t xml:space="preserve">when </w:t>
        </w:r>
      </w:ins>
      <w:r>
        <w:rPr>
          <w:rFonts w:ascii="Times New Roman" w:hAnsi="Times New Roman" w:cs="Times New Roman"/>
          <w:color w:val="auto"/>
          <w:sz w:val="24"/>
          <w:szCs w:val="24"/>
          <w:lang w:val="en-US"/>
        </w:rPr>
        <w:t xml:space="preserve">compared to regions with preserved native vegetation (Thompson &amp; Townsend, 2005). Recently, Felipe-Lucia et al. (2020) showed that increasing land use intensity resulted in homogeneous and less modular networks, while </w:t>
      </w:r>
      <w:commentRangeStart w:id="104"/>
      <w:r>
        <w:rPr>
          <w:rFonts w:ascii="Times New Roman" w:hAnsi="Times New Roman" w:cs="Times New Roman"/>
          <w:color w:val="auto"/>
          <w:sz w:val="24"/>
          <w:szCs w:val="24"/>
          <w:lang w:val="en-US"/>
        </w:rPr>
        <w:t xml:space="preserve">forest formations </w:t>
      </w:r>
      <w:commentRangeEnd w:id="104"/>
      <w:r>
        <w:commentReference w:id="104"/>
      </w:r>
      <w:r>
        <w:rPr>
          <w:rFonts w:ascii="Times New Roman" w:hAnsi="Times New Roman" w:cs="Times New Roman"/>
          <w:color w:val="auto"/>
          <w:sz w:val="24"/>
          <w:szCs w:val="24"/>
          <w:lang w:val="en-US"/>
        </w:rPr>
        <w:t xml:space="preserve">resulted in </w:t>
      </w:r>
      <w:commentRangeStart w:id="105"/>
      <w:r>
        <w:rPr>
          <w:rFonts w:ascii="Times New Roman" w:hAnsi="Times New Roman" w:cs="Times New Roman"/>
          <w:color w:val="auto"/>
          <w:sz w:val="24"/>
          <w:szCs w:val="24"/>
          <w:lang w:val="en-US"/>
        </w:rPr>
        <w:t>more complex networks</w:t>
      </w:r>
      <w:commentRangeEnd w:id="105"/>
      <w:r>
        <w:commentReference w:id="105"/>
      </w:r>
      <w:r>
        <w:rPr>
          <w:rFonts w:ascii="Times New Roman" w:hAnsi="Times New Roman" w:cs="Times New Roman"/>
          <w:color w:val="auto"/>
          <w:sz w:val="24"/>
          <w:szCs w:val="24"/>
          <w:lang w:val="en-US"/>
        </w:rPr>
        <w:t xml:space="preserve">. </w:t>
      </w:r>
    </w:p>
    <w:p w14:paraId="599EE63D" w14:textId="77777777" w:rsidR="00C05F5D" w:rsidRDefault="00000000">
      <w:pPr>
        <w:pStyle w:val="HTMLPreformatted"/>
        <w:shd w:val="clear" w:color="auto" w:fill="FFFFFF"/>
        <w:spacing w:line="480" w:lineRule="auto"/>
        <w:ind w:firstLine="426"/>
        <w:rPr>
          <w:rFonts w:ascii="Times New Roman" w:hAnsi="Times New Roman" w:cs="Times New Roman"/>
          <w:color w:val="auto"/>
          <w:sz w:val="24"/>
          <w:szCs w:val="24"/>
          <w:lang w:val="en-US"/>
        </w:rPr>
      </w:pPr>
      <w:commentRangeStart w:id="106"/>
      <w:r>
        <w:rPr>
          <w:rFonts w:ascii="Times New Roman" w:hAnsi="Times New Roman" w:cs="Times New Roman"/>
          <w:color w:val="auto"/>
          <w:sz w:val="24"/>
          <w:szCs w:val="24"/>
          <w:lang w:val="en-US"/>
        </w:rPr>
        <w:t xml:space="preserve">The integrity of riparian forest is crucial for the provision of food resources for aquatic communities and ecosystem change are threatening their supply </w:t>
      </w:r>
      <w:commentRangeEnd w:id="106"/>
      <w:r>
        <w:commentReference w:id="106"/>
      </w:r>
      <w:r>
        <w:rPr>
          <w:rFonts w:ascii="Times New Roman" w:hAnsi="Times New Roman" w:cs="Times New Roman"/>
          <w:color w:val="auto"/>
          <w:sz w:val="24"/>
          <w:szCs w:val="24"/>
          <w:lang w:val="en-US"/>
        </w:rPr>
        <w:t>(</w:t>
      </w:r>
      <w:proofErr w:type="spellStart"/>
      <w:r>
        <w:rPr>
          <w:rFonts w:ascii="Times New Roman" w:hAnsi="Times New Roman" w:cs="Times New Roman"/>
          <w:color w:val="auto"/>
          <w:sz w:val="24"/>
          <w:szCs w:val="24"/>
          <w:lang w:val="en-US"/>
        </w:rPr>
        <w:t>Zeni</w:t>
      </w:r>
      <w:proofErr w:type="spellEnd"/>
      <w:r>
        <w:rPr>
          <w:rFonts w:ascii="Times New Roman" w:hAnsi="Times New Roman" w:cs="Times New Roman"/>
          <w:color w:val="auto"/>
          <w:sz w:val="24"/>
          <w:szCs w:val="24"/>
          <w:lang w:val="en-US"/>
        </w:rPr>
        <w:t xml:space="preserve"> &amp; </w:t>
      </w:r>
      <w:proofErr w:type="spellStart"/>
      <w:r>
        <w:rPr>
          <w:rFonts w:ascii="Times New Roman" w:hAnsi="Times New Roman" w:cs="Times New Roman"/>
          <w:color w:val="auto"/>
          <w:sz w:val="24"/>
          <w:szCs w:val="24"/>
          <w:lang w:val="en-US"/>
        </w:rPr>
        <w:t>Casatti</w:t>
      </w:r>
      <w:proofErr w:type="spellEnd"/>
      <w:r>
        <w:rPr>
          <w:rFonts w:ascii="Times New Roman" w:hAnsi="Times New Roman" w:cs="Times New Roman"/>
          <w:color w:val="auto"/>
          <w:sz w:val="24"/>
          <w:szCs w:val="24"/>
          <w:lang w:val="en-US"/>
        </w:rPr>
        <w:t>, 2014; Carvalho et al., 2019). To understand these impacts, it is essential to investigate the trophic relationships between communities (</w:t>
      </w:r>
      <w:proofErr w:type="spellStart"/>
      <w:r>
        <w:rPr>
          <w:rFonts w:ascii="Times New Roman" w:hAnsi="Times New Roman" w:cs="Times New Roman"/>
          <w:color w:val="auto"/>
          <w:sz w:val="24"/>
          <w:szCs w:val="24"/>
          <w:lang w:val="en-US"/>
        </w:rPr>
        <w:t>Lobón-Cerviá</w:t>
      </w:r>
      <w:proofErr w:type="spellEnd"/>
      <w:r>
        <w:rPr>
          <w:rFonts w:ascii="Times New Roman" w:hAnsi="Times New Roman" w:cs="Times New Roman"/>
          <w:color w:val="auto"/>
          <w:sz w:val="24"/>
          <w:szCs w:val="24"/>
          <w:lang w:val="en-US"/>
        </w:rPr>
        <w:t xml:space="preserve">, </w:t>
      </w:r>
      <w:proofErr w:type="spellStart"/>
      <w:r>
        <w:rPr>
          <w:rFonts w:ascii="Times New Roman" w:hAnsi="Times New Roman" w:cs="Times New Roman"/>
          <w:color w:val="auto"/>
          <w:sz w:val="24"/>
          <w:szCs w:val="24"/>
          <w:lang w:val="en-US"/>
        </w:rPr>
        <w:t>Mazzoni</w:t>
      </w:r>
      <w:proofErr w:type="spellEnd"/>
      <w:r>
        <w:rPr>
          <w:rFonts w:ascii="Times New Roman" w:hAnsi="Times New Roman" w:cs="Times New Roman"/>
          <w:color w:val="auto"/>
          <w:sz w:val="24"/>
          <w:szCs w:val="24"/>
          <w:lang w:val="en-US"/>
        </w:rPr>
        <w:t>, &amp; Rezende, 2016), and how the drivers of global change (</w:t>
      </w:r>
      <w:proofErr w:type="spellStart"/>
      <w:r>
        <w:rPr>
          <w:rFonts w:ascii="Times New Roman" w:hAnsi="Times New Roman" w:cs="Times New Roman"/>
          <w:color w:val="auto"/>
          <w:sz w:val="24"/>
          <w:szCs w:val="24"/>
          <w:lang w:val="en-US"/>
        </w:rPr>
        <w:t>ie</w:t>
      </w:r>
      <w:proofErr w:type="spellEnd"/>
      <w:r>
        <w:rPr>
          <w:rFonts w:ascii="Times New Roman" w:hAnsi="Times New Roman" w:cs="Times New Roman"/>
          <w:color w:val="auto"/>
          <w:sz w:val="24"/>
          <w:szCs w:val="24"/>
          <w:lang w:val="en-US"/>
        </w:rPr>
        <w:t>, intensification of land use) affect these trophic relationships. Thus, understanding the variation of trophic structures at large scale and testing the generality of these predictions is important to build consistent knowledge of the effects of land-use on trophic networks.</w:t>
      </w:r>
    </w:p>
    <w:p w14:paraId="3FF38C60" w14:textId="77777777" w:rsidR="00C05F5D" w:rsidRDefault="00000000">
      <w:pPr>
        <w:spacing w:line="480" w:lineRule="auto"/>
        <w:ind w:firstLine="426"/>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Most impacts on freshwater bodies are directly or indirectly related to the conversion of the adjacent vegetation to pasture or cropland (Vorosmarty et al., 2010). Croplands and pastures </w:t>
      </w:r>
      <w:r>
        <w:rPr>
          <w:rFonts w:ascii="Times New Roman" w:hAnsi="Times New Roman" w:cs="Times New Roman"/>
          <w:color w:val="auto"/>
          <w:sz w:val="24"/>
          <w:szCs w:val="24"/>
          <w:lang w:val="en-US"/>
        </w:rPr>
        <w:lastRenderedPageBreak/>
        <w:t>influence fish communities through multiple paths (</w:t>
      </w:r>
      <w:proofErr w:type="spellStart"/>
      <w:r>
        <w:rPr>
          <w:rFonts w:ascii="Times New Roman" w:hAnsi="Times New Roman" w:cs="Times New Roman"/>
          <w:color w:val="auto"/>
          <w:sz w:val="24"/>
          <w:szCs w:val="24"/>
          <w:lang w:val="en-US"/>
        </w:rPr>
        <w:t>Dala</w:t>
      </w:r>
      <w:proofErr w:type="spellEnd"/>
      <w:r>
        <w:rPr>
          <w:rFonts w:ascii="Times New Roman" w:hAnsi="Times New Roman" w:cs="Times New Roman"/>
          <w:color w:val="auto"/>
          <w:sz w:val="24"/>
          <w:szCs w:val="24"/>
          <w:lang w:val="en-US"/>
        </w:rPr>
        <w:t xml:space="preserve">-Corte et al., 2016).  Croplands cause increased siltation, nutrient input, increase the organic loading through fertilizers and homogenization of the stream substrate (Sutherland, </w:t>
      </w:r>
      <w:r>
        <w:rPr>
          <w:rFonts w:ascii="Times New Roman" w:hAnsi="Times New Roman" w:cs="Times New Roman"/>
          <w:color w:val="000000"/>
          <w:sz w:val="24"/>
          <w:szCs w:val="24"/>
          <w:shd w:val="clear" w:color="auto" w:fill="FFFFFF"/>
          <w:lang w:val="en-US"/>
        </w:rPr>
        <w:t xml:space="preserve">Culp, &amp; </w:t>
      </w:r>
      <w:proofErr w:type="spellStart"/>
      <w:r>
        <w:rPr>
          <w:rFonts w:ascii="Times New Roman" w:hAnsi="Times New Roman" w:cs="Times New Roman"/>
          <w:color w:val="000000"/>
          <w:sz w:val="24"/>
          <w:szCs w:val="24"/>
          <w:shd w:val="clear" w:color="auto" w:fill="FFFFFF"/>
          <w:lang w:val="en-US"/>
        </w:rPr>
        <w:t>Benoy</w:t>
      </w:r>
      <w:proofErr w:type="spellEnd"/>
      <w:r>
        <w:rPr>
          <w:rFonts w:ascii="Times New Roman" w:hAnsi="Times New Roman" w:cs="Times New Roman"/>
          <w:color w:val="000000"/>
          <w:sz w:val="24"/>
          <w:szCs w:val="24"/>
          <w:shd w:val="clear" w:color="auto" w:fill="FFFFFF"/>
          <w:lang w:val="en-US"/>
        </w:rPr>
        <w:t>,</w:t>
      </w:r>
      <w:r>
        <w:rPr>
          <w:rFonts w:ascii="Times New Roman" w:hAnsi="Times New Roman" w:cs="Times New Roman"/>
          <w:color w:val="auto"/>
          <w:sz w:val="24"/>
          <w:szCs w:val="24"/>
          <w:lang w:val="en-US"/>
        </w:rPr>
        <w:t xml:space="preserve"> 2012), and pastures also increase the dissolved organic matter into watercourses (Neill, </w:t>
      </w:r>
      <w:r>
        <w:rPr>
          <w:rFonts w:ascii="Times New Roman" w:hAnsi="Times New Roman" w:cs="Times New Roman"/>
          <w:color w:val="000000"/>
          <w:sz w:val="24"/>
          <w:szCs w:val="24"/>
          <w:shd w:val="clear" w:color="auto" w:fill="FFFFFF"/>
          <w:lang w:val="en-US"/>
        </w:rPr>
        <w:t xml:space="preserve">Deegan, Thomas &amp; </w:t>
      </w:r>
      <w:proofErr w:type="spellStart"/>
      <w:r>
        <w:rPr>
          <w:rFonts w:ascii="Times New Roman" w:hAnsi="Times New Roman" w:cs="Times New Roman"/>
          <w:color w:val="000000"/>
          <w:sz w:val="24"/>
          <w:szCs w:val="24"/>
          <w:shd w:val="clear" w:color="auto" w:fill="FFFFFF"/>
          <w:lang w:val="en-US"/>
        </w:rPr>
        <w:t>Cerri</w:t>
      </w:r>
      <w:proofErr w:type="spellEnd"/>
      <w:r>
        <w:rPr>
          <w:rFonts w:ascii="Times New Roman" w:hAnsi="Times New Roman" w:cs="Times New Roman"/>
          <w:color w:val="000000"/>
          <w:sz w:val="24"/>
          <w:szCs w:val="24"/>
          <w:shd w:val="clear" w:color="auto" w:fill="FFFFFF"/>
          <w:lang w:val="en-US"/>
        </w:rPr>
        <w:t>,</w:t>
      </w:r>
      <w:r>
        <w:rPr>
          <w:rFonts w:ascii="Times New Roman" w:hAnsi="Times New Roman" w:cs="Times New Roman"/>
          <w:color w:val="auto"/>
          <w:sz w:val="24"/>
          <w:szCs w:val="24"/>
          <w:lang w:val="en-US"/>
        </w:rPr>
        <w:t xml:space="preserve"> 2001). At the same time, local reduction in riparian vegetation cover </w:t>
      </w:r>
      <w:proofErr w:type="gramStart"/>
      <w:r>
        <w:rPr>
          <w:rFonts w:ascii="Times New Roman" w:hAnsi="Times New Roman" w:cs="Times New Roman"/>
          <w:color w:val="auto"/>
          <w:sz w:val="24"/>
          <w:szCs w:val="24"/>
          <w:lang w:val="en-US"/>
        </w:rPr>
        <w:t>reduce</w:t>
      </w:r>
      <w:proofErr w:type="gramEnd"/>
      <w:r>
        <w:rPr>
          <w:rFonts w:ascii="Times New Roman" w:hAnsi="Times New Roman" w:cs="Times New Roman"/>
          <w:color w:val="auto"/>
          <w:sz w:val="24"/>
          <w:szCs w:val="24"/>
          <w:lang w:val="en-US"/>
        </w:rPr>
        <w:t xml:space="preserve"> nutrient supply and the input of allochthonous material, increase autochthonous production and completely change the quality and quantity of available food resources (Bambi et al., 2016; </w:t>
      </w:r>
      <w:proofErr w:type="spellStart"/>
      <w:r>
        <w:rPr>
          <w:rFonts w:ascii="Times New Roman" w:hAnsi="Times New Roman" w:cs="Times New Roman"/>
          <w:color w:val="auto"/>
          <w:sz w:val="24"/>
          <w:szCs w:val="24"/>
          <w:lang w:val="en-US"/>
        </w:rPr>
        <w:t>Zeni</w:t>
      </w:r>
      <w:proofErr w:type="spellEnd"/>
      <w:r>
        <w:rPr>
          <w:rFonts w:ascii="Times New Roman" w:hAnsi="Times New Roman" w:cs="Times New Roman"/>
          <w:color w:val="auto"/>
          <w:sz w:val="24"/>
          <w:szCs w:val="24"/>
          <w:lang w:val="en-US"/>
        </w:rPr>
        <w:t xml:space="preserve"> &amp; </w:t>
      </w:r>
      <w:proofErr w:type="spellStart"/>
      <w:r>
        <w:rPr>
          <w:rFonts w:ascii="Times New Roman" w:hAnsi="Times New Roman" w:cs="Times New Roman"/>
          <w:color w:val="auto"/>
          <w:sz w:val="24"/>
          <w:szCs w:val="24"/>
          <w:lang w:val="en-US"/>
        </w:rPr>
        <w:t>Casatti</w:t>
      </w:r>
      <w:proofErr w:type="spellEnd"/>
      <w:r>
        <w:rPr>
          <w:rFonts w:ascii="Times New Roman" w:hAnsi="Times New Roman" w:cs="Times New Roman"/>
          <w:color w:val="auto"/>
          <w:sz w:val="24"/>
          <w:szCs w:val="24"/>
          <w:lang w:val="en-US"/>
        </w:rPr>
        <w:t xml:space="preserve">, 2014). </w:t>
      </w:r>
      <w:proofErr w:type="gramStart"/>
      <w:r>
        <w:rPr>
          <w:rFonts w:ascii="Times New Roman" w:hAnsi="Times New Roman" w:cs="Times New Roman"/>
          <w:color w:val="auto"/>
          <w:sz w:val="24"/>
          <w:szCs w:val="24"/>
          <w:lang w:val="en-US"/>
        </w:rPr>
        <w:t>As a consequence</w:t>
      </w:r>
      <w:proofErr w:type="gramEnd"/>
      <w:r>
        <w:rPr>
          <w:rFonts w:ascii="Times New Roman" w:hAnsi="Times New Roman" w:cs="Times New Roman"/>
          <w:color w:val="auto"/>
          <w:sz w:val="24"/>
          <w:szCs w:val="24"/>
          <w:lang w:val="en-US"/>
        </w:rPr>
        <w:t>, fish species often change their resource use in response to changes in resource availability (</w:t>
      </w:r>
      <w:proofErr w:type="spellStart"/>
      <w:r>
        <w:rPr>
          <w:rFonts w:ascii="Times New Roman" w:hAnsi="Times New Roman" w:cs="Times New Roman"/>
          <w:color w:val="auto"/>
          <w:sz w:val="24"/>
          <w:szCs w:val="24"/>
          <w:lang w:val="en-US"/>
        </w:rPr>
        <w:t>Prejs</w:t>
      </w:r>
      <w:proofErr w:type="spellEnd"/>
      <w:r>
        <w:rPr>
          <w:rFonts w:ascii="Times New Roman" w:hAnsi="Times New Roman" w:cs="Times New Roman"/>
          <w:color w:val="auto"/>
          <w:sz w:val="24"/>
          <w:szCs w:val="24"/>
          <w:lang w:val="en-US"/>
        </w:rPr>
        <w:t xml:space="preserve"> &amp; </w:t>
      </w:r>
      <w:proofErr w:type="spellStart"/>
      <w:r>
        <w:rPr>
          <w:rFonts w:ascii="Times New Roman" w:hAnsi="Times New Roman" w:cs="Times New Roman"/>
          <w:color w:val="auto"/>
          <w:sz w:val="24"/>
          <w:szCs w:val="24"/>
          <w:lang w:val="en-US"/>
        </w:rPr>
        <w:t>Prejs</w:t>
      </w:r>
      <w:proofErr w:type="spellEnd"/>
      <w:r>
        <w:rPr>
          <w:rFonts w:ascii="Times New Roman" w:hAnsi="Times New Roman" w:cs="Times New Roman"/>
          <w:color w:val="auto"/>
          <w:sz w:val="24"/>
          <w:szCs w:val="24"/>
          <w:lang w:val="en-US"/>
        </w:rPr>
        <w:t xml:space="preserve">, 1987) and poor environmental conditions (Alonso, </w:t>
      </w:r>
      <w:r>
        <w:rPr>
          <w:rFonts w:ascii="Times New Roman" w:hAnsi="Times New Roman" w:cs="Times New Roman"/>
          <w:color w:val="000000"/>
          <w:sz w:val="24"/>
          <w:szCs w:val="24"/>
          <w:shd w:val="clear" w:color="auto" w:fill="FFFFFF"/>
          <w:lang w:val="en-US"/>
        </w:rPr>
        <w:t xml:space="preserve">Carvalho, Alves, Moreira, &amp; </w:t>
      </w:r>
      <w:proofErr w:type="spellStart"/>
      <w:r>
        <w:rPr>
          <w:rFonts w:ascii="Times New Roman" w:hAnsi="Times New Roman" w:cs="Times New Roman"/>
          <w:color w:val="000000"/>
          <w:sz w:val="24"/>
          <w:szCs w:val="24"/>
          <w:shd w:val="clear" w:color="auto" w:fill="FFFFFF"/>
          <w:lang w:val="en-US"/>
        </w:rPr>
        <w:t>Pompeu</w:t>
      </w:r>
      <w:proofErr w:type="spellEnd"/>
      <w:r>
        <w:rPr>
          <w:rFonts w:ascii="Times New Roman" w:hAnsi="Times New Roman" w:cs="Times New Roman"/>
          <w:color w:val="000000"/>
          <w:sz w:val="24"/>
          <w:szCs w:val="24"/>
          <w:shd w:val="clear" w:color="auto" w:fill="FFFFFF"/>
          <w:lang w:val="en-US"/>
        </w:rPr>
        <w:t xml:space="preserve">, </w:t>
      </w:r>
      <w:r>
        <w:rPr>
          <w:rFonts w:ascii="Times New Roman" w:hAnsi="Times New Roman" w:cs="Times New Roman"/>
          <w:color w:val="auto"/>
          <w:sz w:val="24"/>
          <w:szCs w:val="24"/>
          <w:lang w:val="en-US"/>
        </w:rPr>
        <w:t>2019). These modifications can increase niche overlap due to an expansion of generalist/opportunistic feeding strategy and a reduction in specialist species. Consequently, the structure of the trophic network (Pimm, Lawton, &amp; Cohen, 1991) should vary according to the degree of land-use change (</w:t>
      </w:r>
      <w:proofErr w:type="spellStart"/>
      <w:r>
        <w:rPr>
          <w:rFonts w:ascii="Times New Roman" w:hAnsi="Times New Roman" w:cs="Times New Roman"/>
          <w:color w:val="auto"/>
          <w:sz w:val="24"/>
          <w:szCs w:val="24"/>
          <w:lang w:val="en-US"/>
        </w:rPr>
        <w:t>Winemiller</w:t>
      </w:r>
      <w:proofErr w:type="spellEnd"/>
      <w:r>
        <w:rPr>
          <w:rFonts w:ascii="Times New Roman" w:hAnsi="Times New Roman" w:cs="Times New Roman"/>
          <w:color w:val="auto"/>
          <w:sz w:val="24"/>
          <w:szCs w:val="24"/>
          <w:lang w:val="en-US"/>
        </w:rPr>
        <w:t>, 1990).</w:t>
      </w:r>
    </w:p>
    <w:p w14:paraId="7D5D0D06" w14:textId="77777777" w:rsidR="00C05F5D" w:rsidRDefault="00000000">
      <w:pPr>
        <w:spacing w:line="480" w:lineRule="auto"/>
        <w:ind w:firstLine="426"/>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Here, we aim to assess the anthropogenic effects on the trophic networks structure of Neotropical stream fish. We addressed the following questions: (a) </w:t>
      </w:r>
      <w:del w:id="107" w:author="Fernanda Costa" w:date="2023-06-05T14:27:00Z">
        <w:r>
          <w:rPr>
            <w:rFonts w:ascii="Times New Roman" w:hAnsi="Times New Roman" w:cs="Times New Roman"/>
            <w:color w:val="auto"/>
            <w:sz w:val="24"/>
            <w:szCs w:val="24"/>
            <w:lang w:val="en-US"/>
          </w:rPr>
          <w:delText xml:space="preserve">are </w:delText>
        </w:r>
      </w:del>
      <w:ins w:id="108" w:author="Fernanda Costa" w:date="2023-06-05T14:27:00Z">
        <w:r>
          <w:rPr>
            <w:rFonts w:ascii="Times New Roman" w:hAnsi="Times New Roman" w:cs="Times New Roman"/>
            <w:color w:val="auto"/>
            <w:sz w:val="24"/>
            <w:szCs w:val="24"/>
            <w:lang w:val="en-US"/>
          </w:rPr>
          <w:t xml:space="preserve">is </w:t>
        </w:r>
      </w:ins>
      <w:r>
        <w:rPr>
          <w:rFonts w:ascii="Times New Roman" w:hAnsi="Times New Roman" w:cs="Times New Roman"/>
          <w:color w:val="auto"/>
          <w:sz w:val="24"/>
          <w:szCs w:val="24"/>
          <w:lang w:val="en-US"/>
        </w:rPr>
        <w:t xml:space="preserve">the structure of fish trophic networks related to land-use changes? and (b) which of the major land-use classes (i.e. pasture or cropland) has the greater effect on the structure of fish trophic networks? The first hypothesis is that basins with greater vegetation cover can increase the supply and diversity of food resources (terrestrial insects, terrestrial allochthonous resources) to streams, resulting in </w:t>
      </w:r>
      <w:del w:id="109" w:author="Fernanda Costa" w:date="2023-06-05T14:27:00Z">
        <w:r>
          <w:rPr>
            <w:rFonts w:ascii="Times New Roman" w:hAnsi="Times New Roman" w:cs="Times New Roman"/>
            <w:color w:val="auto"/>
            <w:sz w:val="24"/>
            <w:szCs w:val="24"/>
            <w:lang w:val="en-US"/>
          </w:rPr>
          <w:delText xml:space="preserve">networks </w:delText>
        </w:r>
      </w:del>
      <w:r>
        <w:rPr>
          <w:rFonts w:ascii="Times New Roman" w:hAnsi="Times New Roman" w:cs="Times New Roman"/>
          <w:color w:val="auto"/>
          <w:sz w:val="24"/>
          <w:szCs w:val="24"/>
          <w:lang w:val="en-US"/>
        </w:rPr>
        <w:t>more complex (i</w:t>
      </w:r>
      <w:ins w:id="110" w:author="Fernanda Costa" w:date="2023-06-05T14:27:00Z">
        <w:r>
          <w:rPr>
            <w:rFonts w:ascii="Times New Roman" w:hAnsi="Times New Roman" w:cs="Times New Roman"/>
            <w:color w:val="auto"/>
            <w:sz w:val="24"/>
            <w:szCs w:val="24"/>
            <w:lang w:val="en-US"/>
          </w:rPr>
          <w:t>.</w:t>
        </w:r>
      </w:ins>
      <w:r>
        <w:rPr>
          <w:rFonts w:ascii="Times New Roman" w:hAnsi="Times New Roman" w:cs="Times New Roman"/>
          <w:color w:val="auto"/>
          <w:sz w:val="24"/>
          <w:szCs w:val="24"/>
          <w:lang w:val="en-US"/>
        </w:rPr>
        <w:t>e</w:t>
      </w:r>
      <w:ins w:id="111" w:author="Fernanda Costa" w:date="2023-06-05T14:27:00Z">
        <w:r>
          <w:rPr>
            <w:rFonts w:ascii="Times New Roman" w:hAnsi="Times New Roman" w:cs="Times New Roman"/>
            <w:color w:val="auto"/>
            <w:sz w:val="24"/>
            <w:szCs w:val="24"/>
            <w:lang w:val="en-US"/>
          </w:rPr>
          <w:t>.,</w:t>
        </w:r>
      </w:ins>
      <w:r>
        <w:rPr>
          <w:rFonts w:ascii="Times New Roman" w:hAnsi="Times New Roman" w:cs="Times New Roman"/>
          <w:color w:val="auto"/>
          <w:sz w:val="24"/>
          <w:szCs w:val="24"/>
          <w:lang w:val="en-US"/>
        </w:rPr>
        <w:t xml:space="preserve"> large</w:t>
      </w:r>
      <w:ins w:id="112" w:author="Fernanda Costa" w:date="2023-06-05T14:27:00Z">
        <w:r>
          <w:rPr>
            <w:rFonts w:ascii="Times New Roman" w:hAnsi="Times New Roman" w:cs="Times New Roman"/>
            <w:color w:val="auto"/>
            <w:sz w:val="24"/>
            <w:szCs w:val="24"/>
            <w:lang w:val="en-US"/>
          </w:rPr>
          <w:t>r</w:t>
        </w:r>
      </w:ins>
      <w:r>
        <w:rPr>
          <w:rFonts w:ascii="Times New Roman" w:hAnsi="Times New Roman" w:cs="Times New Roman"/>
          <w:color w:val="auto"/>
          <w:sz w:val="24"/>
          <w:szCs w:val="24"/>
          <w:lang w:val="en-US"/>
        </w:rPr>
        <w:t xml:space="preserve"> number of links, </w:t>
      </w:r>
      <w:commentRangeStart w:id="113"/>
      <w:ins w:id="114" w:author="Fernanda Costa" w:date="2023-06-05T14:27:00Z">
        <w:r>
          <w:rPr>
            <w:rFonts w:ascii="Times New Roman" w:hAnsi="Times New Roman" w:cs="Times New Roman"/>
            <w:color w:val="auto"/>
            <w:sz w:val="24"/>
            <w:szCs w:val="24"/>
            <w:lang w:val="en-US"/>
          </w:rPr>
          <w:t xml:space="preserve">number of </w:t>
        </w:r>
      </w:ins>
      <w:r>
        <w:rPr>
          <w:rFonts w:ascii="Times New Roman" w:hAnsi="Times New Roman" w:cs="Times New Roman"/>
          <w:color w:val="auto"/>
          <w:sz w:val="24"/>
          <w:szCs w:val="24"/>
          <w:lang w:val="en-US"/>
        </w:rPr>
        <w:t xml:space="preserve">species </w:t>
      </w:r>
      <w:commentRangeEnd w:id="113"/>
      <w:r>
        <w:commentReference w:id="113"/>
      </w:r>
      <w:r>
        <w:rPr>
          <w:rFonts w:ascii="Times New Roman" w:hAnsi="Times New Roman" w:cs="Times New Roman"/>
          <w:color w:val="auto"/>
          <w:sz w:val="24"/>
          <w:szCs w:val="24"/>
          <w:lang w:val="en-US"/>
        </w:rPr>
        <w:t>and link density) and specialized (i</w:t>
      </w:r>
      <w:ins w:id="115" w:author="Fernanda Costa" w:date="2023-06-05T14:28:00Z">
        <w:r>
          <w:rPr>
            <w:rFonts w:ascii="Times New Roman" w:hAnsi="Times New Roman" w:cs="Times New Roman"/>
            <w:color w:val="auto"/>
            <w:sz w:val="24"/>
            <w:szCs w:val="24"/>
            <w:lang w:val="en-US"/>
          </w:rPr>
          <w:t>.</w:t>
        </w:r>
      </w:ins>
      <w:r>
        <w:rPr>
          <w:rFonts w:ascii="Times New Roman" w:hAnsi="Times New Roman" w:cs="Times New Roman"/>
          <w:color w:val="auto"/>
          <w:sz w:val="24"/>
          <w:szCs w:val="24"/>
          <w:lang w:val="en-US"/>
        </w:rPr>
        <w:t>e</w:t>
      </w:r>
      <w:ins w:id="116" w:author="Fernanda Costa" w:date="2023-06-05T14:28:00Z">
        <w:r>
          <w:rPr>
            <w:rFonts w:ascii="Times New Roman" w:hAnsi="Times New Roman" w:cs="Times New Roman"/>
            <w:color w:val="auto"/>
            <w:sz w:val="24"/>
            <w:szCs w:val="24"/>
            <w:lang w:val="en-US"/>
          </w:rPr>
          <w:t>.,</w:t>
        </w:r>
      </w:ins>
      <w:r>
        <w:rPr>
          <w:rFonts w:ascii="Times New Roman" w:hAnsi="Times New Roman" w:cs="Times New Roman"/>
          <w:color w:val="auto"/>
          <w:sz w:val="24"/>
          <w:szCs w:val="24"/>
          <w:lang w:val="en-US"/>
        </w:rPr>
        <w:t xml:space="preserve"> larger modularity and greater trophic specialization)</w:t>
      </w:r>
      <w:ins w:id="117" w:author="Fernanda Costa" w:date="2023-06-05T14:29:00Z">
        <w:r>
          <w:rPr>
            <w:rFonts w:ascii="Times New Roman" w:hAnsi="Times New Roman" w:cs="Times New Roman"/>
            <w:color w:val="auto"/>
            <w:sz w:val="24"/>
            <w:szCs w:val="24"/>
            <w:lang w:val="en-US"/>
          </w:rPr>
          <w:t xml:space="preserve"> networks</w:t>
        </w:r>
      </w:ins>
      <w:r>
        <w:rPr>
          <w:rFonts w:ascii="Times New Roman" w:hAnsi="Times New Roman" w:cs="Times New Roman"/>
          <w:color w:val="auto"/>
          <w:sz w:val="24"/>
          <w:szCs w:val="24"/>
          <w:lang w:val="en-US"/>
        </w:rPr>
        <w:t>. The second hypothesis is that basins with greater anthropogenic influence may decrease the diversity of food resources, resulting in the predominance of generalist species (i</w:t>
      </w:r>
      <w:ins w:id="118" w:author="Fernanda Costa" w:date="2023-06-05T14:29:00Z">
        <w:r>
          <w:rPr>
            <w:rFonts w:ascii="Times New Roman" w:hAnsi="Times New Roman" w:cs="Times New Roman"/>
            <w:color w:val="auto"/>
            <w:sz w:val="24"/>
            <w:szCs w:val="24"/>
            <w:lang w:val="en-US"/>
          </w:rPr>
          <w:t>.</w:t>
        </w:r>
      </w:ins>
      <w:r>
        <w:rPr>
          <w:rFonts w:ascii="Times New Roman" w:hAnsi="Times New Roman" w:cs="Times New Roman"/>
          <w:color w:val="auto"/>
          <w:sz w:val="24"/>
          <w:szCs w:val="24"/>
          <w:lang w:val="en-US"/>
        </w:rPr>
        <w:t>e</w:t>
      </w:r>
      <w:ins w:id="119" w:author="Fernanda Costa" w:date="2023-06-05T14:30:00Z">
        <w:r>
          <w:rPr>
            <w:rFonts w:ascii="Times New Roman" w:hAnsi="Times New Roman" w:cs="Times New Roman"/>
            <w:color w:val="auto"/>
            <w:sz w:val="24"/>
            <w:szCs w:val="24"/>
            <w:lang w:val="en-US"/>
          </w:rPr>
          <w:t>.</w:t>
        </w:r>
      </w:ins>
      <w:r>
        <w:rPr>
          <w:rFonts w:ascii="Times New Roman" w:hAnsi="Times New Roman" w:cs="Times New Roman"/>
          <w:color w:val="auto"/>
          <w:sz w:val="24"/>
          <w:szCs w:val="24"/>
          <w:lang w:val="en-US"/>
        </w:rPr>
        <w:t xml:space="preserve">, </w:t>
      </w:r>
      <w:commentRangeStart w:id="120"/>
      <w:r>
        <w:rPr>
          <w:rFonts w:ascii="Times New Roman" w:hAnsi="Times New Roman" w:cs="Times New Roman"/>
          <w:color w:val="auto"/>
          <w:sz w:val="24"/>
          <w:szCs w:val="24"/>
          <w:lang w:val="en-US"/>
        </w:rPr>
        <w:t xml:space="preserve">more nested </w:t>
      </w:r>
      <w:commentRangeEnd w:id="120"/>
      <w:r>
        <w:commentReference w:id="120"/>
      </w:r>
      <w:r>
        <w:rPr>
          <w:rFonts w:ascii="Times New Roman" w:hAnsi="Times New Roman" w:cs="Times New Roman"/>
          <w:color w:val="auto"/>
          <w:sz w:val="24"/>
          <w:szCs w:val="24"/>
          <w:lang w:val="en-US"/>
        </w:rPr>
        <w:t xml:space="preserve">and less </w:t>
      </w:r>
      <w:ins w:id="121" w:author="Fernanda Costa" w:date="2023-06-05T14:30:00Z">
        <w:r>
          <w:rPr>
            <w:rFonts w:ascii="Times New Roman" w:hAnsi="Times New Roman" w:cs="Times New Roman"/>
            <w:color w:val="auto"/>
            <w:sz w:val="24"/>
            <w:szCs w:val="24"/>
            <w:lang w:val="en-US"/>
          </w:rPr>
          <w:t xml:space="preserve">modular and less </w:t>
        </w:r>
      </w:ins>
      <w:r>
        <w:rPr>
          <w:rFonts w:ascii="Times New Roman" w:hAnsi="Times New Roman" w:cs="Times New Roman"/>
          <w:color w:val="auto"/>
          <w:sz w:val="24"/>
          <w:szCs w:val="24"/>
          <w:lang w:val="en-US"/>
        </w:rPr>
        <w:t>specialized trophic networks).</w:t>
      </w:r>
    </w:p>
    <w:p w14:paraId="75C98A53" w14:textId="77777777" w:rsidR="00C05F5D" w:rsidRDefault="00C05F5D">
      <w:pPr>
        <w:tabs>
          <w:tab w:val="left" w:pos="709"/>
        </w:tabs>
        <w:spacing w:after="0" w:line="480" w:lineRule="auto"/>
        <w:ind w:firstLine="426"/>
        <w:rPr>
          <w:rFonts w:ascii="Times New Roman" w:hAnsi="Times New Roman" w:cs="Times New Roman"/>
          <w:color w:val="auto"/>
          <w:sz w:val="24"/>
          <w:szCs w:val="24"/>
          <w:lang w:val="en-US"/>
        </w:rPr>
      </w:pPr>
      <w:bookmarkStart w:id="122" w:name="_Hlk82804016"/>
      <w:bookmarkEnd w:id="122"/>
    </w:p>
    <w:p w14:paraId="4FCC889D" w14:textId="77777777" w:rsidR="00C05F5D" w:rsidRDefault="00000000">
      <w:pPr>
        <w:pStyle w:val="HTMLPreformatted"/>
        <w:shd w:val="clear" w:color="auto" w:fill="FFFFFF"/>
        <w:spacing w:before="120" w:line="480" w:lineRule="auto"/>
        <w:rPr>
          <w:rFonts w:ascii="Times New Roman" w:hAnsi="Times New Roman" w:cs="Times New Roman"/>
          <w:b/>
          <w:color w:val="auto"/>
          <w:sz w:val="24"/>
          <w:szCs w:val="24"/>
          <w:lang w:val="en-US"/>
        </w:rPr>
      </w:pPr>
      <w:r>
        <w:rPr>
          <w:rFonts w:ascii="Times New Roman" w:hAnsi="Times New Roman" w:cs="Times New Roman"/>
          <w:b/>
          <w:bCs/>
          <w:iCs/>
          <w:color w:val="auto"/>
          <w:sz w:val="24"/>
          <w:szCs w:val="24"/>
          <w:lang w:val="en-US"/>
        </w:rPr>
        <w:lastRenderedPageBreak/>
        <w:t>Materials and methods</w:t>
      </w:r>
    </w:p>
    <w:p w14:paraId="74A1CF9D" w14:textId="77777777" w:rsidR="00C05F5D" w:rsidRDefault="00000000">
      <w:pPr>
        <w:spacing w:line="480" w:lineRule="auto"/>
        <w:rPr>
          <w:rFonts w:ascii="Times New Roman" w:hAnsi="Times New Roman" w:cs="Times New Roman"/>
          <w:i/>
          <w:color w:val="auto"/>
          <w:sz w:val="24"/>
          <w:szCs w:val="24"/>
          <w:lang w:val="en-US"/>
        </w:rPr>
      </w:pPr>
      <w:commentRangeStart w:id="123"/>
      <w:r>
        <w:rPr>
          <w:rFonts w:ascii="Times New Roman" w:hAnsi="Times New Roman" w:cs="Times New Roman"/>
          <w:i/>
          <w:color w:val="auto"/>
          <w:sz w:val="24"/>
          <w:szCs w:val="24"/>
          <w:lang w:val="en-US"/>
        </w:rPr>
        <w:t>Dietary data base</w:t>
      </w:r>
      <w:commentRangeEnd w:id="123"/>
      <w:r>
        <w:commentReference w:id="123"/>
      </w:r>
    </w:p>
    <w:p w14:paraId="7EA6BF67" w14:textId="77777777" w:rsidR="00C05F5D" w:rsidRDefault="00000000">
      <w:pPr>
        <w:spacing w:line="480" w:lineRule="auto"/>
        <w:ind w:firstLine="708"/>
        <w:rPr>
          <w:rFonts w:ascii="Times New Roman" w:hAnsi="Times New Roman" w:cs="Times New Roman"/>
          <w:color w:val="auto"/>
          <w:sz w:val="24"/>
          <w:szCs w:val="24"/>
          <w:lang w:val="en-US"/>
        </w:rPr>
      </w:pPr>
      <w:commentRangeStart w:id="124"/>
      <w:r>
        <w:rPr>
          <w:rFonts w:ascii="Times New Roman" w:hAnsi="Times New Roman" w:cs="Times New Roman"/>
          <w:color w:val="auto"/>
          <w:sz w:val="24"/>
          <w:szCs w:val="24"/>
          <w:lang w:val="en-US"/>
        </w:rPr>
        <w:t>We searched for dietary studies with fish assemblages available in the literature, considering the Scopus, Web of Science and Google Scholar databases</w:t>
      </w:r>
      <w:commentRangeEnd w:id="124"/>
      <w:r>
        <w:commentReference w:id="124"/>
      </w:r>
      <w:r>
        <w:rPr>
          <w:rFonts w:ascii="Times New Roman" w:hAnsi="Times New Roman" w:cs="Times New Roman"/>
          <w:color w:val="auto"/>
          <w:sz w:val="24"/>
          <w:szCs w:val="24"/>
          <w:lang w:val="en-US"/>
        </w:rPr>
        <w:t xml:space="preserve">. Several combinations of keywords were used for the searches, </w:t>
      </w:r>
      <w:del w:id="125" w:author="Fernanda Costa" w:date="2023-06-05T14:34:00Z">
        <w:r>
          <w:rPr>
            <w:rFonts w:ascii="Times New Roman" w:hAnsi="Times New Roman" w:cs="Times New Roman"/>
            <w:color w:val="auto"/>
            <w:sz w:val="24"/>
            <w:szCs w:val="24"/>
            <w:lang w:val="en-US"/>
          </w:rPr>
          <w:delText xml:space="preserve">containing </w:delText>
        </w:r>
      </w:del>
      <w:ins w:id="126" w:author="Fernanda Costa" w:date="2023-06-05T14:34:00Z">
        <w:r>
          <w:rPr>
            <w:rFonts w:ascii="Times New Roman" w:hAnsi="Times New Roman" w:cs="Times New Roman"/>
            <w:color w:val="auto"/>
            <w:sz w:val="24"/>
            <w:szCs w:val="24"/>
            <w:lang w:val="en-US"/>
          </w:rPr>
          <w:t xml:space="preserve">namely: </w:t>
        </w:r>
      </w:ins>
      <w:r>
        <w:rPr>
          <w:rFonts w:ascii="Times New Roman" w:hAnsi="Times New Roman" w:cs="Times New Roman"/>
          <w:color w:val="auto"/>
          <w:sz w:val="24"/>
          <w:szCs w:val="24"/>
          <w:lang w:val="en-US"/>
        </w:rPr>
        <w:t>(fish*) AND (stream) AND (feed</w:t>
      </w:r>
      <w:ins w:id="127" w:author="Fernanda Costa" w:date="2023-06-05T14:37:00Z">
        <w:r>
          <w:rPr>
            <w:rFonts w:ascii="Times New Roman" w:hAnsi="Times New Roman" w:cs="Times New Roman"/>
            <w:color w:val="auto"/>
            <w:sz w:val="24"/>
            <w:szCs w:val="24"/>
            <w:lang w:val="en-US"/>
          </w:rPr>
          <w:t>*</w:t>
        </w:r>
      </w:ins>
      <w:del w:id="128" w:author="Fernanda Costa" w:date="2023-06-05T14:37:00Z">
        <w:r>
          <w:rPr>
            <w:rFonts w:ascii="Times New Roman" w:hAnsi="Times New Roman" w:cs="Times New Roman"/>
            <w:color w:val="auto"/>
            <w:sz w:val="24"/>
            <w:szCs w:val="24"/>
            <w:lang w:val="en-US"/>
          </w:rPr>
          <w:delText>i</w:delText>
        </w:r>
      </w:del>
      <w:del w:id="129" w:author="Fernanda Costa" w:date="2023-06-05T14:38:00Z">
        <w:r>
          <w:rPr>
            <w:rFonts w:ascii="Times New Roman" w:hAnsi="Times New Roman" w:cs="Times New Roman"/>
            <w:color w:val="auto"/>
            <w:sz w:val="24"/>
            <w:szCs w:val="24"/>
            <w:lang w:val="en-US"/>
          </w:rPr>
          <w:delText>ng</w:delText>
        </w:r>
      </w:del>
      <w:r>
        <w:rPr>
          <w:rFonts w:ascii="Times New Roman" w:hAnsi="Times New Roman" w:cs="Times New Roman"/>
          <w:color w:val="auto"/>
          <w:sz w:val="24"/>
          <w:szCs w:val="24"/>
          <w:lang w:val="en-US"/>
        </w:rPr>
        <w:t xml:space="preserve"> OR </w:t>
      </w:r>
      <w:commentRangeStart w:id="130"/>
      <w:r>
        <w:rPr>
          <w:rFonts w:ascii="Times New Roman" w:hAnsi="Times New Roman" w:cs="Times New Roman"/>
          <w:color w:val="auto"/>
          <w:sz w:val="24"/>
          <w:szCs w:val="24"/>
          <w:lang w:val="en-US"/>
        </w:rPr>
        <w:t>diet</w:t>
      </w:r>
      <w:commentRangeEnd w:id="130"/>
      <w:r>
        <w:commentReference w:id="130"/>
      </w:r>
      <w:r>
        <w:rPr>
          <w:rFonts w:ascii="Times New Roman" w:hAnsi="Times New Roman" w:cs="Times New Roman"/>
          <w:color w:val="auto"/>
          <w:sz w:val="24"/>
          <w:szCs w:val="24"/>
          <w:lang w:val="en-US"/>
        </w:rPr>
        <w:t>) AND (</w:t>
      </w:r>
      <w:commentRangeStart w:id="131"/>
      <w:r>
        <w:rPr>
          <w:rFonts w:ascii="Times New Roman" w:hAnsi="Times New Roman" w:cs="Times New Roman"/>
          <w:color w:val="auto"/>
          <w:sz w:val="24"/>
          <w:szCs w:val="24"/>
          <w:lang w:val="en-US"/>
        </w:rPr>
        <w:t>other terms of interest</w:t>
      </w:r>
      <w:commentRangeEnd w:id="131"/>
      <w:r>
        <w:commentReference w:id="131"/>
      </w:r>
      <w:r>
        <w:rPr>
          <w:rFonts w:ascii="Times New Roman" w:hAnsi="Times New Roman" w:cs="Times New Roman"/>
          <w:color w:val="auto"/>
          <w:sz w:val="24"/>
          <w:szCs w:val="24"/>
          <w:lang w:val="en-US"/>
        </w:rPr>
        <w:t xml:space="preserve">). We only considered studies (articles) with more than five species </w:t>
      </w:r>
      <w:r>
        <w:rPr>
          <w:rFonts w:ascii="Times New Roman" w:hAnsi="Times New Roman" w:cs="Times New Roman"/>
          <w:color w:val="auto"/>
          <w:sz w:val="24"/>
          <w:szCs w:val="24"/>
          <w:highlight w:val="yellow"/>
          <w:lang w:val="en-US"/>
          <w:rPrChange w:id="132" w:author="Fernanda Costa" w:date="2023-06-05T14:35:00Z">
            <w:rPr>
              <w:sz w:val="24"/>
              <w:szCs w:val="24"/>
            </w:rPr>
          </w:rPrChange>
        </w:rPr>
        <w:t>in</w:t>
      </w:r>
      <w:r>
        <w:rPr>
          <w:rFonts w:ascii="Times New Roman" w:hAnsi="Times New Roman" w:cs="Times New Roman"/>
          <w:color w:val="auto"/>
          <w:sz w:val="24"/>
          <w:szCs w:val="24"/>
          <w:lang w:val="en-US"/>
        </w:rPr>
        <w:t xml:space="preserve"> studies that represent the local community, because we were interested in describing the local community network structure. </w:t>
      </w:r>
      <w:commentRangeStart w:id="133"/>
      <w:r>
        <w:rPr>
          <w:rFonts w:ascii="Times New Roman" w:hAnsi="Times New Roman" w:cs="Times New Roman"/>
          <w:color w:val="auto"/>
          <w:sz w:val="24"/>
          <w:szCs w:val="24"/>
          <w:lang w:val="en-US"/>
        </w:rPr>
        <w:t xml:space="preserve">The study site </w:t>
      </w:r>
      <w:commentRangeEnd w:id="133"/>
      <w:r>
        <w:commentReference w:id="133"/>
      </w:r>
      <w:r>
        <w:rPr>
          <w:rFonts w:ascii="Times New Roman" w:hAnsi="Times New Roman" w:cs="Times New Roman"/>
          <w:color w:val="auto"/>
          <w:sz w:val="24"/>
          <w:szCs w:val="24"/>
          <w:lang w:val="en-US"/>
        </w:rPr>
        <w:t>samples covered large reaches of rivers (rivers and streams) in multiple habitats located in natural, pasture and agricultural areas. In addition, we focused on the papers expressing the diet of species as the feeding index (</w:t>
      </w:r>
      <w:proofErr w:type="spellStart"/>
      <w:r>
        <w:rPr>
          <w:rFonts w:ascii="Times New Roman" w:hAnsi="Times New Roman" w:cs="Times New Roman"/>
          <w:color w:val="auto"/>
          <w:sz w:val="24"/>
          <w:szCs w:val="24"/>
          <w:lang w:val="en-US"/>
        </w:rPr>
        <w:t>IAi</w:t>
      </w:r>
      <w:proofErr w:type="spellEnd"/>
      <w:r>
        <w:rPr>
          <w:rFonts w:ascii="Times New Roman" w:hAnsi="Times New Roman" w:cs="Times New Roman"/>
          <w:color w:val="auto"/>
          <w:sz w:val="24"/>
          <w:szCs w:val="24"/>
          <w:lang w:val="en-US"/>
        </w:rPr>
        <w:t xml:space="preserve">) or numeric or volume percentage of the food item in the diet of </w:t>
      </w:r>
      <w:proofErr w:type="gramStart"/>
      <w:r>
        <w:rPr>
          <w:rFonts w:ascii="Times New Roman" w:hAnsi="Times New Roman" w:cs="Times New Roman"/>
          <w:color w:val="auto"/>
          <w:sz w:val="24"/>
          <w:szCs w:val="24"/>
          <w:lang w:val="en-US"/>
        </w:rPr>
        <w:t>each individual</w:t>
      </w:r>
      <w:proofErr w:type="gramEnd"/>
      <w:r>
        <w:rPr>
          <w:rFonts w:ascii="Times New Roman" w:hAnsi="Times New Roman" w:cs="Times New Roman"/>
          <w:color w:val="auto"/>
          <w:sz w:val="24"/>
          <w:szCs w:val="24"/>
          <w:lang w:val="en-US"/>
        </w:rPr>
        <w:t xml:space="preserve"> (</w:t>
      </w:r>
      <w:bookmarkStart w:id="134" w:name="_Hlk86322727"/>
      <w:r>
        <w:rPr>
          <w:rFonts w:ascii="Times New Roman" w:hAnsi="Times New Roman" w:cs="Times New Roman"/>
          <w:color w:val="auto"/>
          <w:sz w:val="24"/>
          <w:szCs w:val="24"/>
          <w:lang w:val="en-US"/>
        </w:rPr>
        <w:t xml:space="preserve">Santos et al., 2021; Souza et al., 2020; </w:t>
      </w:r>
      <w:proofErr w:type="spellStart"/>
      <w:r>
        <w:rPr>
          <w:rFonts w:ascii="Times New Roman" w:hAnsi="Times New Roman" w:cs="Times New Roman"/>
          <w:color w:val="auto"/>
          <w:sz w:val="24"/>
          <w:szCs w:val="24"/>
          <w:lang w:val="en-US"/>
        </w:rPr>
        <w:t>Peressin</w:t>
      </w:r>
      <w:proofErr w:type="spellEnd"/>
      <w:r>
        <w:rPr>
          <w:rFonts w:ascii="Times New Roman" w:hAnsi="Times New Roman" w:cs="Times New Roman"/>
          <w:color w:val="auto"/>
          <w:sz w:val="24"/>
          <w:szCs w:val="24"/>
          <w:lang w:val="en-US"/>
        </w:rPr>
        <w:t xml:space="preserve"> et al., 2018; </w:t>
      </w:r>
      <w:proofErr w:type="spellStart"/>
      <w:r>
        <w:rPr>
          <w:rFonts w:ascii="Times New Roman" w:hAnsi="Times New Roman" w:cs="Times New Roman"/>
          <w:color w:val="auto"/>
          <w:sz w:val="24"/>
          <w:szCs w:val="24"/>
          <w:lang w:val="en-US"/>
        </w:rPr>
        <w:t>Bonato</w:t>
      </w:r>
      <w:proofErr w:type="spellEnd"/>
      <w:r>
        <w:rPr>
          <w:rFonts w:ascii="Times New Roman" w:hAnsi="Times New Roman" w:cs="Times New Roman"/>
          <w:color w:val="auto"/>
          <w:sz w:val="24"/>
          <w:szCs w:val="24"/>
          <w:lang w:val="en-US"/>
        </w:rPr>
        <w:t xml:space="preserve"> et al., 201</w:t>
      </w:r>
      <w:bookmarkEnd w:id="134"/>
      <w:r>
        <w:rPr>
          <w:rFonts w:ascii="Times New Roman" w:hAnsi="Times New Roman" w:cs="Times New Roman"/>
          <w:color w:val="auto"/>
          <w:sz w:val="24"/>
          <w:szCs w:val="24"/>
          <w:lang w:val="en-US"/>
        </w:rPr>
        <w:t xml:space="preserve">2), to make sure they were fully characterizing feeding habitats. We compiled 49 peer-reviewed articles covering </w:t>
      </w:r>
      <w:r>
        <w:rPr>
          <w:rFonts w:ascii="Times New Roman" w:hAnsi="Times New Roman" w:cs="Times New Roman"/>
          <w:color w:val="auto"/>
          <w:sz w:val="24"/>
          <w:szCs w:val="24"/>
          <w:highlight w:val="yellow"/>
          <w:lang w:val="en-US"/>
          <w:rPrChange w:id="135" w:author="Fernanda Costa" w:date="2023-06-05T14:38:00Z">
            <w:rPr>
              <w:sz w:val="24"/>
              <w:szCs w:val="24"/>
            </w:rPr>
          </w:rPrChange>
        </w:rPr>
        <w:t>dietary</w:t>
      </w:r>
      <w:r>
        <w:rPr>
          <w:rFonts w:ascii="Times New Roman" w:hAnsi="Times New Roman" w:cs="Times New Roman"/>
          <w:color w:val="auto"/>
          <w:sz w:val="24"/>
          <w:szCs w:val="24"/>
          <w:lang w:val="en-US"/>
        </w:rPr>
        <w:t xml:space="preserve"> data and study location coordinates (</w:t>
      </w:r>
      <w:r>
        <w:rPr>
          <w:rFonts w:ascii="Times New Roman" w:eastAsia="Lato-Regular" w:hAnsi="Times New Roman" w:cs="Times New Roman"/>
          <w:color w:val="auto"/>
          <w:sz w:val="24"/>
          <w:szCs w:val="24"/>
          <w:lang w:val="en-US"/>
        </w:rPr>
        <w:t>Table S1)</w:t>
      </w:r>
      <w:r>
        <w:rPr>
          <w:rFonts w:ascii="Times New Roman" w:hAnsi="Times New Roman" w:cs="Times New Roman"/>
          <w:color w:val="auto"/>
          <w:sz w:val="24"/>
          <w:szCs w:val="24"/>
          <w:lang w:val="en-US"/>
        </w:rPr>
        <w:t xml:space="preserve">. We extracted information from the dietary tables of the papers (row food items and column species) that included different food items represented by different families of terrestrial and aquatic insects, algae, plant material, </w:t>
      </w:r>
      <w:proofErr w:type="gramStart"/>
      <w:r>
        <w:rPr>
          <w:rFonts w:ascii="Times New Roman" w:hAnsi="Times New Roman" w:cs="Times New Roman"/>
          <w:color w:val="auto"/>
          <w:sz w:val="24"/>
          <w:szCs w:val="24"/>
          <w:lang w:val="en-US"/>
        </w:rPr>
        <w:t>crustaceans</w:t>
      </w:r>
      <w:proofErr w:type="gramEnd"/>
      <w:r>
        <w:rPr>
          <w:rFonts w:ascii="Times New Roman" w:hAnsi="Times New Roman" w:cs="Times New Roman"/>
          <w:color w:val="auto"/>
          <w:sz w:val="24"/>
          <w:szCs w:val="24"/>
          <w:lang w:val="en-US"/>
        </w:rPr>
        <w:t xml:space="preserve"> and mollusks. The studies diverge in their way to quantify consumed food items and these matrices served as the basis for building the trophic networks detailed below. Thus, we used information on the presence/absence of interactions (i.e., binary matrices) for calculating </w:t>
      </w:r>
      <w:commentRangeStart w:id="136"/>
      <w:r>
        <w:rPr>
          <w:rFonts w:ascii="Times New Roman" w:hAnsi="Times New Roman" w:cs="Times New Roman"/>
          <w:color w:val="auto"/>
          <w:sz w:val="24"/>
          <w:szCs w:val="24"/>
          <w:lang w:val="en-US"/>
        </w:rPr>
        <w:t>trophic network descriptors</w:t>
      </w:r>
      <w:commentRangeEnd w:id="136"/>
      <w:r>
        <w:commentReference w:id="136"/>
      </w:r>
      <w:r>
        <w:rPr>
          <w:rFonts w:ascii="Times New Roman" w:hAnsi="Times New Roman" w:cs="Times New Roman"/>
          <w:color w:val="auto"/>
          <w:sz w:val="24"/>
          <w:szCs w:val="24"/>
          <w:lang w:val="en-US"/>
        </w:rPr>
        <w:t>, except for the trophic specialization metric (H</w:t>
      </w:r>
      <w:r>
        <w:rPr>
          <w:rFonts w:ascii="Times New Roman" w:hAnsi="Times New Roman" w:cs="Times New Roman"/>
          <w:color w:val="auto"/>
          <w:sz w:val="24"/>
          <w:szCs w:val="24"/>
          <w:vertAlign w:val="subscript"/>
          <w:lang w:val="en-US"/>
          <w:rPrChange w:id="137" w:author="Fernanda Costa" w:date="2023-06-05T14:39:00Z">
            <w:rPr>
              <w:sz w:val="24"/>
              <w:szCs w:val="24"/>
            </w:rPr>
          </w:rPrChange>
        </w:rPr>
        <w:t>2</w:t>
      </w:r>
      <w:r>
        <w:rPr>
          <w:rFonts w:ascii="Times New Roman" w:hAnsi="Times New Roman" w:cs="Times New Roman"/>
          <w:color w:val="auto"/>
          <w:sz w:val="24"/>
          <w:szCs w:val="24"/>
          <w:lang w:val="en-US"/>
        </w:rPr>
        <w:t xml:space="preserve">’, considers </w:t>
      </w:r>
      <w:commentRangeStart w:id="138"/>
      <w:r>
        <w:rPr>
          <w:rFonts w:ascii="Times New Roman" w:hAnsi="Times New Roman" w:cs="Times New Roman"/>
          <w:color w:val="auto"/>
          <w:sz w:val="24"/>
          <w:szCs w:val="24"/>
          <w:lang w:val="en-US"/>
        </w:rPr>
        <w:t>interaction frequencies</w:t>
      </w:r>
      <w:commentRangeEnd w:id="138"/>
      <w:r>
        <w:commentReference w:id="138"/>
      </w:r>
      <w:r>
        <w:rPr>
          <w:rFonts w:ascii="Times New Roman" w:hAnsi="Times New Roman" w:cs="Times New Roman"/>
          <w:color w:val="auto"/>
          <w:sz w:val="24"/>
          <w:szCs w:val="24"/>
          <w:lang w:val="en-US"/>
        </w:rPr>
        <w:t xml:space="preserve">). </w:t>
      </w:r>
    </w:p>
    <w:p w14:paraId="5E09DEE8" w14:textId="77777777" w:rsidR="00C05F5D" w:rsidRDefault="00C05F5D">
      <w:pPr>
        <w:spacing w:line="480" w:lineRule="auto"/>
        <w:ind w:firstLine="708"/>
        <w:rPr>
          <w:rFonts w:ascii="Times New Roman" w:hAnsi="Times New Roman" w:cs="Times New Roman"/>
          <w:color w:val="auto"/>
          <w:sz w:val="24"/>
          <w:szCs w:val="24"/>
          <w:lang w:val="en-US"/>
        </w:rPr>
      </w:pPr>
    </w:p>
    <w:p w14:paraId="3BB95A4D" w14:textId="77777777" w:rsidR="00C05F5D" w:rsidRDefault="00000000">
      <w:pPr>
        <w:spacing w:line="480" w:lineRule="auto"/>
        <w:rPr>
          <w:rFonts w:ascii="Times New Roman" w:hAnsi="Times New Roman" w:cs="Times New Roman"/>
          <w:i/>
          <w:color w:val="auto"/>
          <w:sz w:val="24"/>
          <w:szCs w:val="24"/>
          <w:lang w:val="en-US"/>
        </w:rPr>
      </w:pPr>
      <w:r>
        <w:rPr>
          <w:rFonts w:ascii="Times New Roman" w:hAnsi="Times New Roman" w:cs="Times New Roman"/>
          <w:i/>
          <w:color w:val="auto"/>
          <w:sz w:val="24"/>
          <w:szCs w:val="24"/>
          <w:lang w:val="en-US"/>
        </w:rPr>
        <w:t>Network Structure</w:t>
      </w:r>
    </w:p>
    <w:p w14:paraId="50CA04A7" w14:textId="77777777" w:rsidR="00C05F5D" w:rsidRDefault="00000000">
      <w:pPr>
        <w:spacing w:line="480" w:lineRule="auto"/>
        <w:ind w:firstLine="708"/>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We built the bipartite networks in which the nodes represent the fish species (consumers) and food items (resources), while the links between them represent the items consumed by each species. We used each interaction matrices to calculate independent trophic network descriptors. </w:t>
      </w:r>
      <w:r>
        <w:rPr>
          <w:rFonts w:ascii="Times New Roman" w:hAnsi="Times New Roman" w:cs="Times New Roman"/>
          <w:color w:val="auto"/>
          <w:sz w:val="24"/>
          <w:szCs w:val="24"/>
          <w:lang w:val="en-US"/>
        </w:rPr>
        <w:lastRenderedPageBreak/>
        <w:t xml:space="preserve">There are many network indices, and they differ in sensitivity to detect the property in question, </w:t>
      </w:r>
      <w:ins w:id="139" w:author="Fernanda Costa" w:date="2023-06-05T14:45:00Z">
        <w:r>
          <w:rPr>
            <w:rFonts w:ascii="Times New Roman" w:hAnsi="Times New Roman" w:cs="Times New Roman"/>
            <w:color w:val="auto"/>
            <w:sz w:val="24"/>
            <w:szCs w:val="24"/>
            <w:lang w:val="en-US"/>
          </w:rPr>
          <w:t xml:space="preserve">such as? </w:t>
        </w:r>
      </w:ins>
      <w:r>
        <w:rPr>
          <w:rFonts w:ascii="Times New Roman" w:hAnsi="Times New Roman" w:cs="Times New Roman"/>
          <w:color w:val="auto"/>
          <w:sz w:val="24"/>
          <w:szCs w:val="24"/>
          <w:lang w:val="en-US"/>
        </w:rPr>
        <w:t>network size</w:t>
      </w:r>
      <w:ins w:id="140" w:author="Fernanda Costa" w:date="2023-06-05T14:45:00Z">
        <w:r>
          <w:rPr>
            <w:rFonts w:ascii="Times New Roman" w:hAnsi="Times New Roman" w:cs="Times New Roman"/>
            <w:color w:val="auto"/>
            <w:sz w:val="24"/>
            <w:szCs w:val="24"/>
            <w:lang w:val="en-US"/>
          </w:rPr>
          <w:t>,</w:t>
        </w:r>
      </w:ins>
      <w:r>
        <w:rPr>
          <w:rFonts w:ascii="Times New Roman" w:hAnsi="Times New Roman" w:cs="Times New Roman"/>
          <w:color w:val="auto"/>
          <w:sz w:val="24"/>
          <w:szCs w:val="24"/>
          <w:lang w:val="en-US"/>
        </w:rPr>
        <w:t xml:space="preserve"> </w:t>
      </w:r>
      <w:proofErr w:type="gramStart"/>
      <w:r>
        <w:rPr>
          <w:rFonts w:ascii="Times New Roman" w:hAnsi="Times New Roman" w:cs="Times New Roman"/>
          <w:color w:val="auto"/>
          <w:sz w:val="24"/>
          <w:szCs w:val="24"/>
          <w:lang w:val="en-US"/>
        </w:rPr>
        <w:t>robustness</w:t>
      </w:r>
      <w:proofErr w:type="gramEnd"/>
      <w:r>
        <w:rPr>
          <w:rFonts w:ascii="Times New Roman" w:hAnsi="Times New Roman" w:cs="Times New Roman"/>
          <w:color w:val="auto"/>
          <w:sz w:val="24"/>
          <w:szCs w:val="24"/>
          <w:lang w:val="en-US"/>
        </w:rPr>
        <w:t xml:space="preserve"> and sampling intensity</w:t>
      </w:r>
      <w:ins w:id="141" w:author="Fernanda Costa" w:date="2023-06-05T14:45:00Z">
        <w:r>
          <w:rPr>
            <w:rFonts w:ascii="Times New Roman" w:hAnsi="Times New Roman" w:cs="Times New Roman"/>
            <w:color w:val="auto"/>
            <w:sz w:val="24"/>
            <w:szCs w:val="24"/>
            <w:lang w:val="en-US"/>
          </w:rPr>
          <w:t xml:space="preserve"> (REF)</w:t>
        </w:r>
      </w:ins>
      <w:r>
        <w:rPr>
          <w:rFonts w:ascii="Times New Roman" w:hAnsi="Times New Roman" w:cs="Times New Roman"/>
          <w:color w:val="auto"/>
          <w:sz w:val="24"/>
          <w:szCs w:val="24"/>
          <w:lang w:val="en-US"/>
        </w:rPr>
        <w:t xml:space="preserve">. To understand how land-use intensity modifies food webs, we chose metrics that represent the overall network structure, such as network </w:t>
      </w:r>
      <w:proofErr w:type="spellStart"/>
      <w:r>
        <w:rPr>
          <w:rFonts w:ascii="Times New Roman" w:hAnsi="Times New Roman" w:cs="Times New Roman"/>
          <w:color w:val="auto"/>
          <w:sz w:val="24"/>
          <w:szCs w:val="24"/>
          <w:lang w:val="en-US"/>
        </w:rPr>
        <w:t>nestedness</w:t>
      </w:r>
      <w:proofErr w:type="spellEnd"/>
      <w:r>
        <w:rPr>
          <w:rFonts w:ascii="Times New Roman" w:hAnsi="Times New Roman" w:cs="Times New Roman"/>
          <w:color w:val="auto"/>
          <w:sz w:val="24"/>
          <w:szCs w:val="24"/>
          <w:lang w:val="en-US"/>
        </w:rPr>
        <w:t xml:space="preserve">, modularity, trophic specialization, and </w:t>
      </w:r>
      <w:commentRangeStart w:id="142"/>
      <w:r>
        <w:rPr>
          <w:rFonts w:ascii="Times New Roman" w:hAnsi="Times New Roman" w:cs="Times New Roman"/>
          <w:color w:val="auto"/>
          <w:sz w:val="24"/>
          <w:szCs w:val="24"/>
          <w:lang w:val="en-US"/>
        </w:rPr>
        <w:t>food-web complexity metrics</w:t>
      </w:r>
      <w:commentRangeEnd w:id="142"/>
      <w:r>
        <w:commentReference w:id="142"/>
      </w:r>
      <w:r>
        <w:rPr>
          <w:rFonts w:ascii="Times New Roman" w:hAnsi="Times New Roman" w:cs="Times New Roman"/>
          <w:color w:val="auto"/>
          <w:sz w:val="24"/>
          <w:szCs w:val="24"/>
          <w:lang w:val="en-US"/>
        </w:rPr>
        <w:t xml:space="preserve"> (Number of species, Link density and Number of links). The number of species (nodes)</w:t>
      </w:r>
      <w:ins w:id="143" w:author="Fernanda Costa" w:date="2023-06-05T14:46:00Z">
        <w:r>
          <w:rPr>
            <w:rFonts w:ascii="Times New Roman" w:hAnsi="Times New Roman" w:cs="Times New Roman"/>
            <w:color w:val="auto"/>
            <w:sz w:val="24"/>
            <w:szCs w:val="24"/>
            <w:lang w:val="en-US"/>
          </w:rPr>
          <w:t xml:space="preserve"> is</w:t>
        </w:r>
      </w:ins>
      <w:del w:id="144" w:author="Fernanda Costa" w:date="2023-06-05T14:46:00Z">
        <w:r>
          <w:rPr>
            <w:rFonts w:ascii="Times New Roman" w:hAnsi="Times New Roman" w:cs="Times New Roman"/>
            <w:color w:val="auto"/>
            <w:sz w:val="24"/>
            <w:szCs w:val="24"/>
            <w:lang w:val="en-US"/>
          </w:rPr>
          <w:delText>,</w:delText>
        </w:r>
      </w:del>
      <w:r>
        <w:rPr>
          <w:rFonts w:ascii="Times New Roman" w:hAnsi="Times New Roman" w:cs="Times New Roman"/>
          <w:color w:val="auto"/>
          <w:sz w:val="24"/>
          <w:szCs w:val="24"/>
          <w:lang w:val="en-US"/>
        </w:rPr>
        <w:t xml:space="preserve"> defined by the total number of consumers and resources (May 1973; Tilman 1996). </w:t>
      </w:r>
      <w:del w:id="145" w:author="Fernanda Costa" w:date="2023-06-05T14:46:00Z">
        <w:r>
          <w:rPr>
            <w:rFonts w:ascii="Times New Roman" w:hAnsi="Times New Roman" w:cs="Times New Roman"/>
            <w:color w:val="auto"/>
            <w:sz w:val="24"/>
            <w:szCs w:val="24"/>
            <w:lang w:val="en-US"/>
          </w:rPr>
          <w:delText xml:space="preserve"> </w:delText>
        </w:r>
      </w:del>
      <w:r>
        <w:rPr>
          <w:rFonts w:ascii="Times New Roman" w:hAnsi="Times New Roman" w:cs="Times New Roman"/>
          <w:color w:val="auto"/>
          <w:sz w:val="24"/>
          <w:szCs w:val="24"/>
          <w:lang w:val="en-US"/>
        </w:rPr>
        <w:t xml:space="preserve">The link density is defined as the number of trophic links (L) divided by the total number of nodes (consumers and resources, S) in a food web (L/S). The average number of links per species informs about how connected species are within the food web (Dunne, </w:t>
      </w:r>
      <w:r>
        <w:rPr>
          <w:rFonts w:ascii="Times New Roman" w:hAnsi="Times New Roman" w:cs="Times New Roman"/>
          <w:color w:val="000000"/>
          <w:sz w:val="24"/>
          <w:szCs w:val="24"/>
          <w:shd w:val="clear" w:color="auto" w:fill="FFFFFF"/>
          <w:lang w:val="en-US"/>
        </w:rPr>
        <w:t>Williams,</w:t>
      </w:r>
      <w:r>
        <w:rPr>
          <w:rFonts w:ascii="Times New Roman" w:hAnsi="Times New Roman" w:cs="Times New Roman"/>
          <w:color w:val="auto"/>
          <w:sz w:val="24"/>
          <w:szCs w:val="24"/>
          <w:lang w:val="en-US"/>
        </w:rPr>
        <w:t xml:space="preserve"> &amp; </w:t>
      </w:r>
      <w:r>
        <w:rPr>
          <w:rFonts w:ascii="Times New Roman" w:hAnsi="Times New Roman" w:cs="Times New Roman"/>
          <w:color w:val="000000"/>
          <w:sz w:val="24"/>
          <w:szCs w:val="24"/>
          <w:shd w:val="clear" w:color="auto" w:fill="FFFFFF"/>
          <w:lang w:val="en-US"/>
        </w:rPr>
        <w:t>Martinez</w:t>
      </w:r>
      <w:r>
        <w:rPr>
          <w:rFonts w:ascii="Times New Roman" w:hAnsi="Times New Roman" w:cs="Times New Roman"/>
          <w:color w:val="auto"/>
          <w:sz w:val="24"/>
          <w:szCs w:val="24"/>
          <w:lang w:val="en-US"/>
        </w:rPr>
        <w:t xml:space="preserve">, 2002; </w:t>
      </w:r>
      <w:proofErr w:type="spellStart"/>
      <w:r>
        <w:rPr>
          <w:rFonts w:ascii="Times New Roman" w:hAnsi="Times New Roman" w:cs="Times New Roman"/>
          <w:color w:val="auto"/>
          <w:sz w:val="24"/>
          <w:szCs w:val="24"/>
          <w:lang w:val="en-US"/>
        </w:rPr>
        <w:t>Bersier</w:t>
      </w:r>
      <w:proofErr w:type="spellEnd"/>
      <w:r>
        <w:rPr>
          <w:rFonts w:ascii="Times New Roman" w:hAnsi="Times New Roman" w:cs="Times New Roman"/>
          <w:color w:val="auto"/>
          <w:sz w:val="24"/>
          <w:szCs w:val="24"/>
          <w:lang w:val="en-US"/>
        </w:rPr>
        <w:t xml:space="preserve">, Dixon, </w:t>
      </w:r>
      <w:r>
        <w:rPr>
          <w:rFonts w:ascii="Times New Roman" w:hAnsi="Times New Roman" w:cs="Times New Roman"/>
          <w:color w:val="000000"/>
          <w:sz w:val="24"/>
          <w:szCs w:val="24"/>
          <w:shd w:val="clear" w:color="auto" w:fill="FFFFFF"/>
          <w:lang w:val="en-US"/>
        </w:rPr>
        <w:t>&amp; Sugihara,</w:t>
      </w:r>
      <w:r>
        <w:rPr>
          <w:rFonts w:ascii="Times New Roman" w:hAnsi="Times New Roman" w:cs="Times New Roman"/>
          <w:color w:val="auto"/>
          <w:sz w:val="24"/>
          <w:szCs w:val="24"/>
          <w:lang w:val="en-US"/>
        </w:rPr>
        <w:t xml:space="preserve"> 1994). The number of links is related to the number of trophic interactions in a food web. Number of links has implications for the complexity of the food web, and the number of pathways along which energy can flow (Dunne, </w:t>
      </w:r>
      <w:r>
        <w:rPr>
          <w:rFonts w:ascii="Times New Roman" w:hAnsi="Times New Roman" w:cs="Times New Roman"/>
          <w:color w:val="000000"/>
          <w:sz w:val="24"/>
          <w:szCs w:val="24"/>
          <w:shd w:val="clear" w:color="auto" w:fill="FFFFFF"/>
          <w:lang w:val="en-US"/>
        </w:rPr>
        <w:t>Williams,</w:t>
      </w:r>
      <w:r>
        <w:rPr>
          <w:rFonts w:ascii="Times New Roman" w:hAnsi="Times New Roman" w:cs="Times New Roman"/>
          <w:color w:val="auto"/>
          <w:sz w:val="24"/>
          <w:szCs w:val="24"/>
          <w:lang w:val="en-US"/>
        </w:rPr>
        <w:t xml:space="preserve"> &amp; </w:t>
      </w:r>
      <w:r>
        <w:rPr>
          <w:rFonts w:ascii="Times New Roman" w:hAnsi="Times New Roman" w:cs="Times New Roman"/>
          <w:color w:val="000000"/>
          <w:sz w:val="24"/>
          <w:szCs w:val="24"/>
          <w:shd w:val="clear" w:color="auto" w:fill="FFFFFF"/>
          <w:lang w:val="en-US"/>
        </w:rPr>
        <w:t>Martinez</w:t>
      </w:r>
      <w:r>
        <w:rPr>
          <w:rFonts w:ascii="Times New Roman" w:hAnsi="Times New Roman" w:cs="Times New Roman"/>
          <w:color w:val="auto"/>
          <w:sz w:val="24"/>
          <w:szCs w:val="24"/>
          <w:lang w:val="en-US"/>
        </w:rPr>
        <w:t xml:space="preserve">, 2002). We quantified </w:t>
      </w:r>
      <w:proofErr w:type="spellStart"/>
      <w:r>
        <w:rPr>
          <w:rFonts w:ascii="Times New Roman" w:hAnsi="Times New Roman" w:cs="Times New Roman"/>
          <w:color w:val="auto"/>
          <w:sz w:val="24"/>
          <w:szCs w:val="24"/>
          <w:lang w:val="en-US"/>
        </w:rPr>
        <w:t>nestedness</w:t>
      </w:r>
      <w:proofErr w:type="spellEnd"/>
      <w:r>
        <w:rPr>
          <w:rFonts w:ascii="Times New Roman" w:hAnsi="Times New Roman" w:cs="Times New Roman"/>
          <w:color w:val="auto"/>
          <w:sz w:val="24"/>
          <w:szCs w:val="24"/>
          <w:lang w:val="en-US"/>
        </w:rPr>
        <w:t xml:space="preserve"> with the </w:t>
      </w:r>
      <w:proofErr w:type="spellStart"/>
      <w:r>
        <w:rPr>
          <w:rFonts w:ascii="Times New Roman" w:hAnsi="Times New Roman" w:cs="Times New Roman"/>
          <w:color w:val="000000"/>
          <w:sz w:val="24"/>
          <w:szCs w:val="24"/>
          <w:shd w:val="clear" w:color="auto" w:fill="FFFFFF"/>
          <w:lang w:val="en-US"/>
        </w:rPr>
        <w:t>nestedness</w:t>
      </w:r>
      <w:proofErr w:type="spellEnd"/>
      <w:r>
        <w:rPr>
          <w:rFonts w:ascii="Times New Roman" w:hAnsi="Times New Roman" w:cs="Times New Roman"/>
          <w:color w:val="000000"/>
          <w:sz w:val="24"/>
          <w:szCs w:val="24"/>
          <w:shd w:val="clear" w:color="auto" w:fill="FFFFFF"/>
          <w:lang w:val="en-US"/>
        </w:rPr>
        <w:t xml:space="preserve"> metric based on overlap and decreasing fill (</w:t>
      </w:r>
      <w:commentRangeStart w:id="146"/>
      <w:r>
        <w:rPr>
          <w:rFonts w:ascii="Times New Roman" w:hAnsi="Times New Roman" w:cs="Times New Roman"/>
          <w:color w:val="000000"/>
          <w:sz w:val="24"/>
          <w:szCs w:val="24"/>
          <w:shd w:val="clear" w:color="auto" w:fill="FFFFFF"/>
          <w:lang w:val="en-US"/>
        </w:rPr>
        <w:t>NODF</w:t>
      </w:r>
      <w:commentRangeEnd w:id="146"/>
      <w:r>
        <w:commentReference w:id="146"/>
      </w:r>
      <w:r>
        <w:rPr>
          <w:rFonts w:ascii="Times New Roman" w:hAnsi="Times New Roman" w:cs="Times New Roman"/>
          <w:color w:val="000000"/>
          <w:sz w:val="24"/>
          <w:szCs w:val="24"/>
          <w:shd w:val="clear" w:color="auto" w:fill="FFFFFF"/>
          <w:lang w:val="en-US"/>
        </w:rPr>
        <w:t>), which is</w:t>
      </w:r>
      <w:r>
        <w:rPr>
          <w:rFonts w:ascii="Times New Roman" w:hAnsi="Times New Roman" w:cs="Times New Roman"/>
          <w:color w:val="auto"/>
          <w:sz w:val="24"/>
          <w:szCs w:val="24"/>
          <w:lang w:val="en-US"/>
        </w:rPr>
        <w:t xml:space="preserve"> based on the concepts of overlap and decreasing fill of the adjacency matrix (Almeida‐Neto, </w:t>
      </w:r>
      <w:r>
        <w:rPr>
          <w:rFonts w:ascii="Times New Roman" w:hAnsi="Times New Roman" w:cs="Times New Roman"/>
          <w:color w:val="000000"/>
          <w:sz w:val="24"/>
          <w:szCs w:val="24"/>
          <w:shd w:val="clear" w:color="auto" w:fill="FFFFFF"/>
          <w:lang w:val="en-US"/>
        </w:rPr>
        <w:t>Guimaraes</w:t>
      </w:r>
      <w:r>
        <w:rPr>
          <w:rFonts w:ascii="Times New Roman" w:hAnsi="Times New Roman" w:cs="Times New Roman"/>
          <w:color w:val="auto"/>
          <w:sz w:val="24"/>
          <w:szCs w:val="24"/>
          <w:lang w:val="en-US"/>
        </w:rPr>
        <w:t xml:space="preserve">, </w:t>
      </w:r>
      <w:r>
        <w:rPr>
          <w:rFonts w:ascii="Times New Roman" w:hAnsi="Times New Roman" w:cs="Times New Roman"/>
          <w:color w:val="000000"/>
          <w:sz w:val="24"/>
          <w:szCs w:val="24"/>
          <w:shd w:val="clear" w:color="auto" w:fill="FFFFFF"/>
          <w:lang w:val="en-US"/>
        </w:rPr>
        <w:t>Guimaraes, Loyola,</w:t>
      </w:r>
      <w:r>
        <w:rPr>
          <w:rFonts w:ascii="Times New Roman" w:hAnsi="Times New Roman" w:cs="Times New Roman"/>
          <w:color w:val="auto"/>
          <w:sz w:val="24"/>
          <w:szCs w:val="24"/>
          <w:lang w:val="en-US"/>
        </w:rPr>
        <w:t xml:space="preserve"> &amp; </w:t>
      </w:r>
      <w:r>
        <w:rPr>
          <w:rFonts w:ascii="Times New Roman" w:hAnsi="Times New Roman" w:cs="Times New Roman"/>
          <w:color w:val="000000"/>
          <w:sz w:val="24"/>
          <w:szCs w:val="24"/>
          <w:shd w:val="clear" w:color="auto" w:fill="FFFFFF"/>
          <w:lang w:val="en-US"/>
        </w:rPr>
        <w:t>Ulrich</w:t>
      </w:r>
      <w:r>
        <w:rPr>
          <w:rFonts w:ascii="Times New Roman" w:hAnsi="Times New Roman" w:cs="Times New Roman"/>
          <w:color w:val="auto"/>
          <w:sz w:val="24"/>
          <w:szCs w:val="24"/>
          <w:lang w:val="en-US"/>
        </w:rPr>
        <w:t xml:space="preserve">, 2008). </w:t>
      </w:r>
      <w:proofErr w:type="spellStart"/>
      <w:r>
        <w:rPr>
          <w:rFonts w:ascii="Times New Roman" w:hAnsi="Times New Roman" w:cs="Times New Roman"/>
          <w:color w:val="auto"/>
          <w:sz w:val="24"/>
          <w:szCs w:val="24"/>
          <w:lang w:val="en-US"/>
        </w:rPr>
        <w:t>Nestedness</w:t>
      </w:r>
      <w:proofErr w:type="spellEnd"/>
      <w:r>
        <w:rPr>
          <w:rFonts w:ascii="Times New Roman" w:hAnsi="Times New Roman" w:cs="Times New Roman"/>
          <w:color w:val="auto"/>
          <w:sz w:val="24"/>
          <w:szCs w:val="24"/>
          <w:lang w:val="en-US"/>
        </w:rPr>
        <w:t xml:space="preserve"> describes webs with overlapping interactions, where in a perfectly nested network all interactions must be subsets of generalist interactions (</w:t>
      </w:r>
      <w:proofErr w:type="spellStart"/>
      <w:r>
        <w:rPr>
          <w:rFonts w:ascii="Times New Roman" w:hAnsi="Times New Roman" w:cs="Times New Roman"/>
          <w:color w:val="auto"/>
          <w:sz w:val="24"/>
          <w:szCs w:val="24"/>
          <w:lang w:val="en-US"/>
        </w:rPr>
        <w:t>Bascompte</w:t>
      </w:r>
      <w:proofErr w:type="spellEnd"/>
      <w:r>
        <w:rPr>
          <w:rFonts w:ascii="Times New Roman" w:hAnsi="Times New Roman" w:cs="Times New Roman"/>
          <w:color w:val="auto"/>
          <w:sz w:val="24"/>
          <w:szCs w:val="24"/>
          <w:lang w:val="en-US"/>
        </w:rPr>
        <w:t xml:space="preserve">, </w:t>
      </w:r>
      <w:proofErr w:type="spellStart"/>
      <w:r>
        <w:rPr>
          <w:rFonts w:ascii="Times New Roman" w:hAnsi="Times New Roman" w:cs="Times New Roman"/>
          <w:color w:val="auto"/>
          <w:sz w:val="24"/>
          <w:szCs w:val="24"/>
          <w:lang w:val="en-US"/>
        </w:rPr>
        <w:t>Jordano</w:t>
      </w:r>
      <w:proofErr w:type="spellEnd"/>
      <w:r>
        <w:rPr>
          <w:rFonts w:ascii="Times New Roman" w:hAnsi="Times New Roman" w:cs="Times New Roman"/>
          <w:color w:val="auto"/>
          <w:sz w:val="24"/>
          <w:szCs w:val="24"/>
          <w:lang w:val="en-US"/>
        </w:rPr>
        <w:t xml:space="preserve">, &amp; Melia, 2003).    </w:t>
      </w:r>
    </w:p>
    <w:p w14:paraId="71215BD9" w14:textId="77777777" w:rsidR="00C05F5D" w:rsidRDefault="00000000">
      <w:pPr>
        <w:spacing w:line="480" w:lineRule="auto"/>
        <w:ind w:firstLine="708"/>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We calculate specialization of trophic networks by quantifying the </w:t>
      </w:r>
      <w:ins w:id="147" w:author="Fernanda Costa" w:date="2023-06-05T14:48:00Z">
        <w:r>
          <w:rPr>
            <w:rFonts w:ascii="Times New Roman" w:hAnsi="Times New Roman" w:cs="Times New Roman"/>
            <w:color w:val="auto"/>
            <w:sz w:val="24"/>
            <w:szCs w:val="24"/>
            <w:lang w:val="en-US"/>
          </w:rPr>
          <w:t>m</w:t>
        </w:r>
      </w:ins>
      <w:del w:id="148" w:author="Fernanda Costa" w:date="2023-06-05T14:48:00Z">
        <w:r>
          <w:rPr>
            <w:rFonts w:ascii="Times New Roman" w:hAnsi="Times New Roman" w:cs="Times New Roman"/>
            <w:color w:val="auto"/>
            <w:sz w:val="24"/>
            <w:szCs w:val="24"/>
            <w:lang w:val="en-US"/>
          </w:rPr>
          <w:delText>M</w:delText>
        </w:r>
      </w:del>
      <w:r>
        <w:rPr>
          <w:rFonts w:ascii="Times New Roman" w:hAnsi="Times New Roman" w:cs="Times New Roman"/>
          <w:color w:val="auto"/>
          <w:sz w:val="24"/>
          <w:szCs w:val="24"/>
          <w:lang w:val="en-US"/>
        </w:rPr>
        <w:t>odularity and</w:t>
      </w:r>
      <w:ins w:id="149" w:author="Fernanda Costa" w:date="2023-06-05T14:47:00Z">
        <w:r>
          <w:rPr>
            <w:rFonts w:ascii="Times New Roman" w:hAnsi="Times New Roman" w:cs="Times New Roman"/>
            <w:color w:val="auto"/>
            <w:sz w:val="24"/>
            <w:szCs w:val="24"/>
            <w:lang w:val="en-US"/>
          </w:rPr>
          <w:t xml:space="preserve"> interaction</w:t>
        </w:r>
      </w:ins>
      <w:del w:id="150" w:author="Fernanda Costa" w:date="2023-06-05T14:47:00Z">
        <w:r>
          <w:rPr>
            <w:rFonts w:ascii="Times New Roman" w:hAnsi="Times New Roman" w:cs="Times New Roman"/>
            <w:color w:val="auto"/>
            <w:sz w:val="24"/>
            <w:szCs w:val="24"/>
            <w:lang w:val="en-US"/>
          </w:rPr>
          <w:delText xml:space="preserve"> Trophic</w:delText>
        </w:r>
      </w:del>
      <w:r>
        <w:rPr>
          <w:rFonts w:ascii="Times New Roman" w:hAnsi="Times New Roman" w:cs="Times New Roman"/>
          <w:color w:val="auto"/>
          <w:sz w:val="24"/>
          <w:szCs w:val="24"/>
          <w:lang w:val="en-US"/>
        </w:rPr>
        <w:t xml:space="preserve"> specialization (H</w:t>
      </w:r>
      <w:r>
        <w:rPr>
          <w:rFonts w:ascii="Times New Roman" w:hAnsi="Times New Roman" w:cs="Times New Roman"/>
          <w:color w:val="auto"/>
          <w:sz w:val="24"/>
          <w:szCs w:val="24"/>
          <w:vertAlign w:val="subscript"/>
          <w:lang w:val="en-US"/>
        </w:rPr>
        <w:t>2</w:t>
      </w:r>
      <w:r>
        <w:rPr>
          <w:rFonts w:ascii="Times New Roman" w:hAnsi="Times New Roman" w:cs="Times New Roman"/>
          <w:color w:val="auto"/>
          <w:sz w:val="24"/>
          <w:szCs w:val="24"/>
          <w:lang w:val="en-US"/>
        </w:rPr>
        <w:t xml:space="preserve">’) indices. We quantified the modularity with the </w:t>
      </w:r>
      <w:commentRangeStart w:id="151"/>
      <w:r>
        <w:rPr>
          <w:rFonts w:ascii="Times New Roman" w:hAnsi="Times New Roman" w:cs="Times New Roman"/>
          <w:color w:val="auto"/>
          <w:sz w:val="24"/>
          <w:szCs w:val="24"/>
          <w:lang w:val="en-US"/>
        </w:rPr>
        <w:t>metric Q</w:t>
      </w:r>
      <w:commentRangeEnd w:id="151"/>
      <w:r>
        <w:commentReference w:id="151"/>
      </w:r>
      <w:r>
        <w:rPr>
          <w:rFonts w:ascii="Times New Roman" w:hAnsi="Times New Roman" w:cs="Times New Roman"/>
          <w:color w:val="auto"/>
          <w:sz w:val="24"/>
          <w:szCs w:val="24"/>
          <w:lang w:val="en-US"/>
        </w:rPr>
        <w:t xml:space="preserve"> that measures the difference between the observed fraction of links connecting species in the same module and the fraction expected by chance using an algorithm modified for two‐mode networks (</w:t>
      </w:r>
      <w:proofErr w:type="spellStart"/>
      <w:r>
        <w:rPr>
          <w:rFonts w:ascii="Times New Roman" w:hAnsi="Times New Roman" w:cs="Times New Roman"/>
          <w:color w:val="auto"/>
          <w:sz w:val="24"/>
          <w:szCs w:val="24"/>
          <w:lang w:val="en-US"/>
        </w:rPr>
        <w:t>Dormann</w:t>
      </w:r>
      <w:proofErr w:type="spellEnd"/>
      <w:r>
        <w:rPr>
          <w:rFonts w:ascii="Times New Roman" w:hAnsi="Times New Roman" w:cs="Times New Roman"/>
          <w:color w:val="auto"/>
          <w:sz w:val="24"/>
          <w:szCs w:val="24"/>
          <w:lang w:val="en-US"/>
        </w:rPr>
        <w:t>, &amp; Strauss, 2014). A modular network consists of interconnected modules</w:t>
      </w:r>
      <w:ins w:id="152" w:author="Fernanda Costa" w:date="2023-06-05T14:49:00Z">
        <w:r>
          <w:rPr>
            <w:rFonts w:ascii="Times New Roman" w:hAnsi="Times New Roman" w:cs="Times New Roman"/>
            <w:color w:val="auto"/>
            <w:sz w:val="24"/>
            <w:szCs w:val="24"/>
            <w:lang w:val="en-US"/>
          </w:rPr>
          <w:t xml:space="preserve">, in which </w:t>
        </w:r>
      </w:ins>
      <w:del w:id="153" w:author="Fernanda Costa" w:date="2023-06-05T14:49:00Z">
        <w:r>
          <w:rPr>
            <w:rFonts w:ascii="Times New Roman" w:hAnsi="Times New Roman" w:cs="Times New Roman"/>
            <w:color w:val="auto"/>
            <w:sz w:val="24"/>
            <w:szCs w:val="24"/>
            <w:lang w:val="en-US"/>
          </w:rPr>
          <w:delText>. E</w:delText>
        </w:r>
      </w:del>
      <w:ins w:id="154" w:author="Fernanda Costa" w:date="2023-06-05T14:49:00Z">
        <w:r>
          <w:rPr>
            <w:rFonts w:ascii="Times New Roman" w:hAnsi="Times New Roman" w:cs="Times New Roman"/>
            <w:color w:val="auto"/>
            <w:sz w:val="24"/>
            <w:szCs w:val="24"/>
            <w:lang w:val="en-US"/>
          </w:rPr>
          <w:t>e</w:t>
        </w:r>
      </w:ins>
      <w:r>
        <w:rPr>
          <w:rFonts w:ascii="Times New Roman" w:hAnsi="Times New Roman" w:cs="Times New Roman"/>
          <w:color w:val="auto"/>
          <w:sz w:val="24"/>
          <w:szCs w:val="24"/>
          <w:lang w:val="en-US"/>
        </w:rPr>
        <w:t xml:space="preserve">ach module is a group of species, which are more closely connected to each other than to species in other modules. (e.g., Olesen, </w:t>
      </w:r>
      <w:proofErr w:type="spellStart"/>
      <w:r>
        <w:rPr>
          <w:rFonts w:ascii="Times New Roman" w:hAnsi="Times New Roman" w:cs="Times New Roman"/>
          <w:color w:val="000000"/>
          <w:sz w:val="24"/>
          <w:szCs w:val="24"/>
          <w:shd w:val="clear" w:color="auto" w:fill="FFFFFF"/>
          <w:lang w:val="en-US"/>
        </w:rPr>
        <w:t>Bascompte</w:t>
      </w:r>
      <w:proofErr w:type="spellEnd"/>
      <w:r>
        <w:rPr>
          <w:rFonts w:ascii="Times New Roman" w:hAnsi="Times New Roman" w:cs="Times New Roman"/>
          <w:color w:val="000000"/>
          <w:sz w:val="24"/>
          <w:szCs w:val="24"/>
          <w:shd w:val="clear" w:color="auto" w:fill="FFFFFF"/>
          <w:lang w:val="en-US"/>
        </w:rPr>
        <w:t xml:space="preserve">, Dupont, &amp; </w:t>
      </w:r>
      <w:proofErr w:type="spellStart"/>
      <w:r>
        <w:rPr>
          <w:rFonts w:ascii="Times New Roman" w:hAnsi="Times New Roman" w:cs="Times New Roman"/>
          <w:color w:val="000000"/>
          <w:sz w:val="24"/>
          <w:szCs w:val="24"/>
          <w:shd w:val="clear" w:color="auto" w:fill="FFFFFF"/>
          <w:lang w:val="en-US"/>
        </w:rPr>
        <w:t>Jordano</w:t>
      </w:r>
      <w:proofErr w:type="spellEnd"/>
      <w:r>
        <w:rPr>
          <w:rFonts w:ascii="Times New Roman" w:hAnsi="Times New Roman" w:cs="Times New Roman"/>
          <w:color w:val="auto"/>
          <w:sz w:val="24"/>
          <w:szCs w:val="24"/>
          <w:lang w:val="en-US"/>
        </w:rPr>
        <w:t>, 2007)</w:t>
      </w:r>
      <w:ins w:id="155" w:author="Fernanda Costa" w:date="2023-06-05T14:49:00Z">
        <w:r>
          <w:rPr>
            <w:rFonts w:ascii="Times New Roman" w:hAnsi="Times New Roman" w:cs="Times New Roman"/>
            <w:color w:val="auto"/>
            <w:sz w:val="24"/>
            <w:szCs w:val="24"/>
            <w:lang w:val="en-US"/>
          </w:rPr>
          <w:t xml:space="preserve">. </w:t>
        </w:r>
      </w:ins>
      <w:del w:id="156" w:author="Fernanda Costa" w:date="2023-06-05T14:49:00Z">
        <w:r>
          <w:rPr>
            <w:rFonts w:ascii="Times New Roman" w:hAnsi="Times New Roman" w:cs="Times New Roman"/>
            <w:color w:val="auto"/>
            <w:sz w:val="24"/>
            <w:szCs w:val="24"/>
            <w:lang w:val="en-US"/>
          </w:rPr>
          <w:delText xml:space="preserve"> and h</w:delText>
        </w:r>
      </w:del>
      <w:ins w:id="157" w:author="Fernanda Costa" w:date="2023-06-05T14:49:00Z">
        <w:r>
          <w:rPr>
            <w:rFonts w:ascii="Times New Roman" w:hAnsi="Times New Roman" w:cs="Times New Roman"/>
            <w:color w:val="auto"/>
            <w:sz w:val="24"/>
            <w:szCs w:val="24"/>
            <w:lang w:val="en-US"/>
          </w:rPr>
          <w:t>H</w:t>
        </w:r>
      </w:ins>
      <w:r>
        <w:rPr>
          <w:rFonts w:ascii="Times New Roman" w:hAnsi="Times New Roman" w:cs="Times New Roman"/>
          <w:color w:val="auto"/>
          <w:sz w:val="24"/>
          <w:szCs w:val="24"/>
          <w:lang w:val="en-US"/>
        </w:rPr>
        <w:t xml:space="preserve">ere it is an indicator of the degree of specificity of trophic interactions, representing sets of species </w:t>
      </w:r>
      <w:commentRangeStart w:id="158"/>
      <w:r>
        <w:rPr>
          <w:rFonts w:ascii="Times New Roman" w:hAnsi="Times New Roman" w:cs="Times New Roman"/>
          <w:color w:val="auto"/>
          <w:sz w:val="24"/>
          <w:szCs w:val="24"/>
          <w:lang w:val="en-US"/>
        </w:rPr>
        <w:t xml:space="preserve">specialized </w:t>
      </w:r>
      <w:commentRangeEnd w:id="158"/>
      <w:r>
        <w:commentReference w:id="158"/>
      </w:r>
      <w:r>
        <w:rPr>
          <w:rFonts w:ascii="Times New Roman" w:hAnsi="Times New Roman" w:cs="Times New Roman"/>
          <w:color w:val="auto"/>
          <w:sz w:val="24"/>
          <w:szCs w:val="24"/>
          <w:lang w:val="en-US"/>
        </w:rPr>
        <w:t>in a resource type or resource subset. Network specialization was quantified by the H</w:t>
      </w:r>
      <w:r>
        <w:rPr>
          <w:rFonts w:ascii="Times New Roman" w:hAnsi="Times New Roman" w:cs="Times New Roman"/>
          <w:color w:val="auto"/>
          <w:sz w:val="24"/>
          <w:szCs w:val="24"/>
          <w:vertAlign w:val="subscript"/>
          <w:lang w:val="en-US"/>
        </w:rPr>
        <w:t>2</w:t>
      </w:r>
      <w:r>
        <w:rPr>
          <w:rFonts w:ascii="Times New Roman" w:hAnsi="Times New Roman" w:cs="Times New Roman"/>
          <w:color w:val="auto"/>
          <w:sz w:val="24"/>
          <w:szCs w:val="24"/>
          <w:lang w:val="en-US"/>
        </w:rPr>
        <w:t xml:space="preserve">' index, which is </w:t>
      </w:r>
      <w:r>
        <w:rPr>
          <w:rFonts w:ascii="Times New Roman" w:hAnsi="Times New Roman" w:cs="Times New Roman"/>
          <w:color w:val="auto"/>
          <w:sz w:val="24"/>
          <w:szCs w:val="24"/>
          <w:lang w:val="en-US"/>
        </w:rPr>
        <w:lastRenderedPageBreak/>
        <w:t>based on the deviation of the number of interactions performed by a species and the expected total number of interactions per species. H</w:t>
      </w:r>
      <w:r>
        <w:rPr>
          <w:rFonts w:ascii="Times New Roman" w:hAnsi="Times New Roman" w:cs="Times New Roman"/>
          <w:color w:val="auto"/>
          <w:sz w:val="24"/>
          <w:szCs w:val="24"/>
          <w:vertAlign w:val="subscript"/>
          <w:lang w:val="en-US"/>
        </w:rPr>
        <w:t>2</w:t>
      </w:r>
      <w:r>
        <w:rPr>
          <w:rFonts w:ascii="Times New Roman" w:hAnsi="Times New Roman" w:cs="Times New Roman"/>
          <w:color w:val="auto"/>
          <w:sz w:val="24"/>
          <w:szCs w:val="24"/>
          <w:lang w:val="en-US"/>
        </w:rPr>
        <w:t>’ is a two-dimensional index derived from the Shannon index used to compare different networks, and ranges from 0 (no specialization, highly generalist) to 1 (complete specialization) (</w:t>
      </w:r>
      <w:proofErr w:type="spellStart"/>
      <w:r>
        <w:rPr>
          <w:rFonts w:ascii="Times New Roman" w:hAnsi="Times New Roman" w:cs="Times New Roman"/>
          <w:color w:val="auto"/>
          <w:sz w:val="24"/>
          <w:szCs w:val="24"/>
          <w:lang w:val="en-US"/>
        </w:rPr>
        <w:t>Blüthgen</w:t>
      </w:r>
      <w:proofErr w:type="spellEnd"/>
      <w:r>
        <w:rPr>
          <w:rFonts w:ascii="Times New Roman" w:hAnsi="Times New Roman" w:cs="Times New Roman"/>
          <w:color w:val="auto"/>
          <w:sz w:val="24"/>
          <w:szCs w:val="24"/>
          <w:lang w:val="en-US"/>
        </w:rPr>
        <w:t xml:space="preserve">, Menzel, &amp; </w:t>
      </w:r>
      <w:proofErr w:type="spellStart"/>
      <w:r>
        <w:rPr>
          <w:rFonts w:ascii="Times New Roman" w:hAnsi="Times New Roman" w:cs="Times New Roman"/>
          <w:color w:val="000000"/>
          <w:sz w:val="24"/>
          <w:szCs w:val="24"/>
          <w:shd w:val="clear" w:color="auto" w:fill="FFFFFF"/>
          <w:lang w:val="en-US"/>
        </w:rPr>
        <w:t>Blüthgen</w:t>
      </w:r>
      <w:proofErr w:type="spellEnd"/>
      <w:r>
        <w:rPr>
          <w:rFonts w:ascii="Times New Roman" w:hAnsi="Times New Roman" w:cs="Times New Roman"/>
          <w:color w:val="000000"/>
          <w:sz w:val="24"/>
          <w:szCs w:val="24"/>
          <w:shd w:val="clear" w:color="auto" w:fill="FFFFFF"/>
          <w:lang w:val="en-US"/>
        </w:rPr>
        <w:t>,</w:t>
      </w:r>
      <w:r>
        <w:rPr>
          <w:rFonts w:ascii="Times New Roman" w:hAnsi="Times New Roman" w:cs="Times New Roman"/>
          <w:color w:val="auto"/>
          <w:sz w:val="24"/>
          <w:szCs w:val="24"/>
          <w:lang w:val="en-US"/>
        </w:rPr>
        <w:t xml:space="preserve"> 2006). The metric is calculated by a comparison between observed and expected interaction frequencies, based on the species marginal totals (</w:t>
      </w:r>
      <w:proofErr w:type="spellStart"/>
      <w:r>
        <w:rPr>
          <w:rFonts w:ascii="Times New Roman" w:hAnsi="Times New Roman" w:cs="Times New Roman"/>
          <w:color w:val="auto"/>
          <w:sz w:val="24"/>
          <w:szCs w:val="24"/>
          <w:lang w:val="en-US"/>
        </w:rPr>
        <w:t>Blüthgen</w:t>
      </w:r>
      <w:proofErr w:type="spellEnd"/>
      <w:r>
        <w:rPr>
          <w:rFonts w:ascii="Times New Roman" w:hAnsi="Times New Roman" w:cs="Times New Roman"/>
          <w:color w:val="auto"/>
          <w:sz w:val="24"/>
          <w:szCs w:val="24"/>
          <w:lang w:val="en-US"/>
        </w:rPr>
        <w:t xml:space="preserve"> et al., 2006). In the case of a food web, a species may be feeding only on a particular food item, but if this item presents higher frequency of interactions in the system, it may limit the specialization degree and therefore the species would receive a low H</w:t>
      </w:r>
      <w:r>
        <w:rPr>
          <w:rFonts w:ascii="Times New Roman" w:hAnsi="Times New Roman" w:cs="Times New Roman"/>
          <w:color w:val="auto"/>
          <w:sz w:val="24"/>
          <w:szCs w:val="24"/>
          <w:vertAlign w:val="subscript"/>
          <w:lang w:val="en-US"/>
        </w:rPr>
        <w:t>2</w:t>
      </w:r>
      <w:r>
        <w:rPr>
          <w:rFonts w:ascii="Times New Roman" w:hAnsi="Times New Roman" w:cs="Times New Roman"/>
          <w:color w:val="auto"/>
          <w:sz w:val="24"/>
          <w:szCs w:val="24"/>
          <w:lang w:val="en-US"/>
        </w:rPr>
        <w:t>’ value. In contrast, a species that feeds on only two rarer food items would have a very high H</w:t>
      </w:r>
      <w:r>
        <w:rPr>
          <w:rFonts w:ascii="Times New Roman" w:hAnsi="Times New Roman" w:cs="Times New Roman"/>
          <w:color w:val="auto"/>
          <w:sz w:val="24"/>
          <w:szCs w:val="24"/>
          <w:vertAlign w:val="subscript"/>
          <w:lang w:val="en-US"/>
        </w:rPr>
        <w:t>2</w:t>
      </w:r>
      <w:r>
        <w:rPr>
          <w:rFonts w:ascii="Times New Roman" w:hAnsi="Times New Roman" w:cs="Times New Roman"/>
          <w:color w:val="auto"/>
          <w:sz w:val="24"/>
          <w:szCs w:val="24"/>
          <w:lang w:val="en-US"/>
        </w:rPr>
        <w:t>’ value. The higher the level of selectivity of the species, the greater the H</w:t>
      </w:r>
      <w:r>
        <w:rPr>
          <w:rFonts w:ascii="Times New Roman" w:hAnsi="Times New Roman" w:cs="Times New Roman"/>
          <w:color w:val="auto"/>
          <w:sz w:val="24"/>
          <w:szCs w:val="24"/>
          <w:vertAlign w:val="subscript"/>
          <w:lang w:val="en-US"/>
        </w:rPr>
        <w:t>2</w:t>
      </w:r>
      <w:r>
        <w:rPr>
          <w:rFonts w:ascii="Times New Roman" w:hAnsi="Times New Roman" w:cs="Times New Roman"/>
          <w:color w:val="auto"/>
          <w:sz w:val="24"/>
          <w:szCs w:val="24"/>
          <w:lang w:val="en-US"/>
        </w:rPr>
        <w:t>’.</w:t>
      </w:r>
    </w:p>
    <w:p w14:paraId="27CD843A" w14:textId="77777777" w:rsidR="00C05F5D" w:rsidRDefault="00C05F5D">
      <w:pPr>
        <w:spacing w:line="480" w:lineRule="auto"/>
        <w:ind w:firstLine="708"/>
        <w:rPr>
          <w:rFonts w:ascii="Times New Roman" w:hAnsi="Times New Roman" w:cs="Times New Roman"/>
          <w:color w:val="auto"/>
          <w:sz w:val="24"/>
          <w:szCs w:val="24"/>
          <w:lang w:val="en-US"/>
        </w:rPr>
      </w:pPr>
    </w:p>
    <w:p w14:paraId="12566A3B" w14:textId="77777777" w:rsidR="00C05F5D" w:rsidRDefault="00000000">
      <w:pPr>
        <w:spacing w:line="480" w:lineRule="auto"/>
        <w:rPr>
          <w:rFonts w:ascii="Times New Roman" w:hAnsi="Times New Roman" w:cs="Times New Roman"/>
          <w:i/>
          <w:color w:val="auto"/>
          <w:sz w:val="24"/>
          <w:szCs w:val="24"/>
          <w:lang w:val="en-US"/>
        </w:rPr>
      </w:pPr>
      <w:r>
        <w:rPr>
          <w:rFonts w:ascii="Times New Roman" w:hAnsi="Times New Roman" w:cs="Times New Roman"/>
          <w:i/>
          <w:color w:val="auto"/>
          <w:sz w:val="24"/>
          <w:szCs w:val="24"/>
          <w:lang w:val="en-US"/>
        </w:rPr>
        <w:t>Null model of trophic network structure</w:t>
      </w:r>
    </w:p>
    <w:p w14:paraId="18362603" w14:textId="77777777" w:rsidR="00C05F5D" w:rsidRDefault="00000000">
      <w:pPr>
        <w:pStyle w:val="Default"/>
        <w:spacing w:line="480" w:lineRule="auto"/>
        <w:ind w:firstLine="708"/>
        <w:rPr>
          <w:rFonts w:eastAsiaTheme="minorHAnsi"/>
          <w:color w:val="auto"/>
          <w:lang w:val="en-US"/>
        </w:rPr>
      </w:pPr>
      <w:r>
        <w:rPr>
          <w:color w:val="auto"/>
          <w:lang w:val="en-US"/>
        </w:rPr>
        <w:t>When calculating network descriptors, it is important to control for a possible sampling bias related to network dimensions (i.e.</w:t>
      </w:r>
      <w:ins w:id="159" w:author="Fernanda Costa" w:date="2023-06-05T15:02:00Z">
        <w:r>
          <w:rPr>
            <w:color w:val="auto"/>
            <w:lang w:val="en-US"/>
          </w:rPr>
          <w:t>,</w:t>
        </w:r>
      </w:ins>
      <w:r>
        <w:rPr>
          <w:color w:val="auto"/>
          <w:lang w:val="en-US"/>
        </w:rPr>
        <w:t xml:space="preserve"> number of species and number of trophic links), which could prevent comparing descriptors among networks. Therefore, we compared all observed index values in individual networks to those calculated under null models (</w:t>
      </w:r>
      <w:proofErr w:type="spellStart"/>
      <w:r>
        <w:rPr>
          <w:color w:val="auto"/>
          <w:lang w:val="en-US"/>
        </w:rPr>
        <w:t>Dáttilo</w:t>
      </w:r>
      <w:proofErr w:type="spellEnd"/>
      <w:r>
        <w:rPr>
          <w:color w:val="auto"/>
          <w:lang w:val="en-US"/>
        </w:rPr>
        <w:t xml:space="preserve"> &amp; Vasconcelos, 2018;</w:t>
      </w:r>
      <w:r>
        <w:rPr>
          <w:rFonts w:eastAsiaTheme="minorHAnsi"/>
          <w:color w:val="auto"/>
          <w:lang w:val="en-US"/>
        </w:rPr>
        <w:t xml:space="preserve"> </w:t>
      </w:r>
      <w:proofErr w:type="spellStart"/>
      <w:r>
        <w:rPr>
          <w:rFonts w:eastAsiaTheme="minorHAnsi"/>
          <w:bCs/>
          <w:color w:val="auto"/>
          <w:lang w:val="en-US"/>
        </w:rPr>
        <w:t>Kortsch</w:t>
      </w:r>
      <w:proofErr w:type="spellEnd"/>
      <w:r>
        <w:rPr>
          <w:rFonts w:eastAsiaTheme="minorHAnsi"/>
          <w:bCs/>
          <w:color w:val="auto"/>
          <w:lang w:val="en-US"/>
        </w:rPr>
        <w:t xml:space="preserve"> et al., 2018;</w:t>
      </w:r>
      <w:r>
        <w:rPr>
          <w:rFonts w:eastAsiaTheme="minorHAnsi"/>
          <w:b/>
          <w:bCs/>
          <w:color w:val="auto"/>
          <w:lang w:val="en-US"/>
        </w:rPr>
        <w:t xml:space="preserve"> </w:t>
      </w:r>
      <w:r>
        <w:rPr>
          <w:rFonts w:eastAsiaTheme="minorHAnsi"/>
          <w:color w:val="auto"/>
          <w:lang w:val="en-US"/>
        </w:rPr>
        <w:t>Quimbayo et al., 2018</w:t>
      </w:r>
      <w:r>
        <w:rPr>
          <w:color w:val="auto"/>
          <w:lang w:val="en-US"/>
        </w:rPr>
        <w:t>). We randomized the observed trophic networks over 1,000 matrices for each network descriptor, using a null model that fixes both marginal totals and connectivity (</w:t>
      </w:r>
      <w:ins w:id="160" w:author="Fernanda Costa" w:date="2023-06-05T15:03:00Z">
        <w:r>
          <w:rPr>
            <w:color w:val="auto"/>
            <w:lang w:val="en-US"/>
          </w:rPr>
          <w:t>‘</w:t>
        </w:r>
      </w:ins>
      <w:proofErr w:type="spellStart"/>
      <w:r>
        <w:rPr>
          <w:color w:val="auto"/>
          <w:lang w:val="en-US"/>
        </w:rPr>
        <w:t>swap.web</w:t>
      </w:r>
      <w:proofErr w:type="spellEnd"/>
      <w:ins w:id="161" w:author="Fernanda Costa" w:date="2023-06-05T15:03:00Z">
        <w:r>
          <w:rPr>
            <w:color w:val="auto"/>
            <w:lang w:val="en-US"/>
          </w:rPr>
          <w:t>’</w:t>
        </w:r>
      </w:ins>
      <w:r>
        <w:rPr>
          <w:color w:val="auto"/>
          <w:lang w:val="en-US"/>
        </w:rPr>
        <w:t xml:space="preserve"> null model), i.e., maintaining constant the number of interactions (and therefore connectivity), as implemented in the “bipartite” package in R (</w:t>
      </w:r>
      <w:proofErr w:type="spellStart"/>
      <w:r>
        <w:rPr>
          <w:color w:val="auto"/>
          <w:lang w:val="en-US"/>
        </w:rPr>
        <w:t>Dormann</w:t>
      </w:r>
      <w:proofErr w:type="spellEnd"/>
      <w:r>
        <w:rPr>
          <w:color w:val="auto"/>
          <w:lang w:val="en-US"/>
        </w:rPr>
        <w:t xml:space="preserve">, </w:t>
      </w:r>
      <w:proofErr w:type="spellStart"/>
      <w:r>
        <w:rPr>
          <w:color w:val="auto"/>
          <w:lang w:val="en-US"/>
        </w:rPr>
        <w:t>Fründ</w:t>
      </w:r>
      <w:proofErr w:type="spellEnd"/>
      <w:r>
        <w:rPr>
          <w:color w:val="auto"/>
          <w:lang w:val="en-US"/>
        </w:rPr>
        <w:t xml:space="preserve">, </w:t>
      </w:r>
      <w:proofErr w:type="spellStart"/>
      <w:r>
        <w:rPr>
          <w:color w:val="auto"/>
          <w:lang w:val="en-US"/>
        </w:rPr>
        <w:t>Blüthgen</w:t>
      </w:r>
      <w:proofErr w:type="spellEnd"/>
      <w:r>
        <w:rPr>
          <w:color w:val="auto"/>
          <w:lang w:val="en-US"/>
        </w:rPr>
        <w:t xml:space="preserve">, &amp; Gruber, 2009). Then, we used the standardized effect size of each index (z transformations), calculated as (observed - μ) / σ, where </w:t>
      </w:r>
      <w:ins w:id="162" w:author="Fernanda Costa" w:date="2023-06-05T15:03:00Z">
        <w:r>
          <w:rPr>
            <w:color w:val="auto"/>
            <w:lang w:val="en-US"/>
          </w:rPr>
          <w:t>‘</w:t>
        </w:r>
      </w:ins>
      <w:r>
        <w:rPr>
          <w:color w:val="auto"/>
          <w:lang w:val="en-US"/>
        </w:rPr>
        <w:t>observed</w:t>
      </w:r>
      <w:ins w:id="163" w:author="Fernanda Costa" w:date="2023-06-05T15:03:00Z">
        <w:r>
          <w:rPr>
            <w:color w:val="auto"/>
            <w:lang w:val="en-US"/>
          </w:rPr>
          <w:t>’</w:t>
        </w:r>
      </w:ins>
      <w:r>
        <w:rPr>
          <w:color w:val="auto"/>
          <w:lang w:val="en-US"/>
        </w:rPr>
        <w:t xml:space="preserve"> is the value of the focal </w:t>
      </w:r>
      <w:del w:id="164" w:author="Fernanda Costa" w:date="2023-06-05T15:15:00Z">
        <w:r>
          <w:rPr>
            <w:color w:val="auto"/>
            <w:lang w:val="en-US"/>
          </w:rPr>
          <w:delText xml:space="preserve">index </w:delText>
        </w:r>
      </w:del>
      <w:ins w:id="165" w:author="Fernanda Costa" w:date="2023-06-05T15:15:00Z">
        <w:r>
          <w:rPr>
            <w:color w:val="auto"/>
            <w:lang w:val="en-US"/>
          </w:rPr>
          <w:t xml:space="preserve">network metric </w:t>
        </w:r>
      </w:ins>
      <w:r>
        <w:rPr>
          <w:color w:val="auto"/>
          <w:lang w:val="en-US"/>
        </w:rPr>
        <w:t>(e.g.</w:t>
      </w:r>
      <w:ins w:id="166" w:author="Fernanda Costa" w:date="2023-06-05T15:03:00Z">
        <w:r>
          <w:rPr>
            <w:color w:val="auto"/>
            <w:lang w:val="en-US"/>
          </w:rPr>
          <w:t>,</w:t>
        </w:r>
      </w:ins>
      <w:r>
        <w:rPr>
          <w:color w:val="auto"/>
          <w:lang w:val="en-US"/>
        </w:rPr>
        <w:t xml:space="preserve"> Q, NODF, Link density and Number of links), μ is the mean value of focal </w:t>
      </w:r>
      <w:ins w:id="167" w:author="Fernanda Costa" w:date="2023-06-05T15:15:00Z">
        <w:r>
          <w:rPr>
            <w:color w:val="auto"/>
            <w:lang w:val="en-US"/>
          </w:rPr>
          <w:t xml:space="preserve">metric </w:t>
        </w:r>
      </w:ins>
      <w:del w:id="168" w:author="Fernanda Costa" w:date="2023-06-05T15:15:00Z">
        <w:r>
          <w:rPr>
            <w:color w:val="auto"/>
            <w:lang w:val="en-US"/>
          </w:rPr>
          <w:delText xml:space="preserve">index </w:delText>
        </w:r>
      </w:del>
      <w:r>
        <w:rPr>
          <w:color w:val="auto"/>
          <w:lang w:val="en-US"/>
        </w:rPr>
        <w:t>over all null matrices</w:t>
      </w:r>
      <w:ins w:id="169" w:author="Fernanda Costa" w:date="2023-06-05T15:04:00Z">
        <w:r>
          <w:rPr>
            <w:color w:val="auto"/>
            <w:lang w:val="en-US"/>
          </w:rPr>
          <w:t>,</w:t>
        </w:r>
      </w:ins>
      <w:r>
        <w:rPr>
          <w:color w:val="auto"/>
          <w:lang w:val="en-US"/>
        </w:rPr>
        <w:t xml:space="preserve"> and σ is its standard deviation, and used it as the response variables. Empirical values of trophic network descriptors were considered to deviate strongly from the randomized food </w:t>
      </w:r>
      <w:r>
        <w:rPr>
          <w:color w:val="auto"/>
          <w:lang w:val="en-US"/>
        </w:rPr>
        <w:lastRenderedPageBreak/>
        <w:t>webs if these were outside the 0.05 to 0.95 quantile range of the null distribution. For each local network, the probabilities of the empirical values under the null model are presented in the Supplementary Material (Table S2). Note that we did not use any standardization in H</w:t>
      </w:r>
      <w:r>
        <w:rPr>
          <w:color w:val="auto"/>
          <w:vertAlign w:val="subscript"/>
          <w:lang w:val="en-US"/>
        </w:rPr>
        <w:t>2</w:t>
      </w:r>
      <w:r>
        <w:rPr>
          <w:color w:val="auto"/>
          <w:lang w:val="en-US"/>
        </w:rPr>
        <w:t>' because a standardization is already performed when this network descriptor is calculated (</w:t>
      </w:r>
      <w:proofErr w:type="spellStart"/>
      <w:r>
        <w:rPr>
          <w:color w:val="auto"/>
          <w:lang w:val="en-US"/>
        </w:rPr>
        <w:t>Blüthgen</w:t>
      </w:r>
      <w:proofErr w:type="spellEnd"/>
      <w:r>
        <w:rPr>
          <w:color w:val="auto"/>
          <w:lang w:val="en-US"/>
        </w:rPr>
        <w:t xml:space="preserve">, Menzel, &amp; </w:t>
      </w:r>
      <w:proofErr w:type="spellStart"/>
      <w:r>
        <w:rPr>
          <w:shd w:val="clear" w:color="auto" w:fill="FFFFFF"/>
          <w:lang w:val="en-US"/>
        </w:rPr>
        <w:t>Blüthgen</w:t>
      </w:r>
      <w:proofErr w:type="spellEnd"/>
      <w:r>
        <w:rPr>
          <w:shd w:val="clear" w:color="auto" w:fill="FFFFFF"/>
          <w:lang w:val="en-US"/>
        </w:rPr>
        <w:t>,</w:t>
      </w:r>
      <w:r>
        <w:rPr>
          <w:color w:val="auto"/>
          <w:lang w:val="en-US"/>
        </w:rPr>
        <w:t xml:space="preserve"> 2006).</w:t>
      </w:r>
    </w:p>
    <w:p w14:paraId="705D0CFD" w14:textId="77777777" w:rsidR="00C05F5D" w:rsidRDefault="00C05F5D">
      <w:pPr>
        <w:spacing w:line="480" w:lineRule="auto"/>
        <w:rPr>
          <w:rFonts w:ascii="Times New Roman" w:hAnsi="Times New Roman" w:cs="Times New Roman"/>
          <w:i/>
          <w:color w:val="auto"/>
          <w:sz w:val="24"/>
          <w:szCs w:val="24"/>
          <w:lang w:val="en-US"/>
        </w:rPr>
      </w:pPr>
      <w:bookmarkStart w:id="170" w:name="_Hlk27735421"/>
      <w:bookmarkEnd w:id="170"/>
    </w:p>
    <w:p w14:paraId="3CC84630" w14:textId="77777777" w:rsidR="00C05F5D" w:rsidRDefault="00000000">
      <w:pPr>
        <w:spacing w:line="480" w:lineRule="auto"/>
        <w:rPr>
          <w:rFonts w:ascii="Times New Roman" w:hAnsi="Times New Roman" w:cs="Times New Roman"/>
          <w:i/>
          <w:color w:val="auto"/>
          <w:sz w:val="24"/>
          <w:szCs w:val="24"/>
          <w:lang w:val="en-US"/>
        </w:rPr>
      </w:pPr>
      <w:r>
        <w:rPr>
          <w:rFonts w:ascii="Times New Roman" w:hAnsi="Times New Roman" w:cs="Times New Roman"/>
          <w:i/>
          <w:color w:val="auto"/>
          <w:sz w:val="24"/>
          <w:szCs w:val="24"/>
          <w:lang w:val="en-US"/>
        </w:rPr>
        <w:t>Anthropogenic impact in watersheds</w:t>
      </w:r>
    </w:p>
    <w:p w14:paraId="6A397813" w14:textId="77777777" w:rsidR="00C05F5D" w:rsidRDefault="00000000">
      <w:pPr>
        <w:spacing w:line="480" w:lineRule="auto"/>
        <w:ind w:firstLine="708"/>
        <w:rPr>
          <w:rFonts w:ascii="Times New Roman" w:hAnsi="Times New Roman" w:cs="Times New Roman"/>
          <w:color w:val="auto"/>
          <w:sz w:val="24"/>
          <w:szCs w:val="24"/>
          <w:lang w:val="en-US"/>
        </w:rPr>
      </w:pPr>
      <w:commentRangeStart w:id="171"/>
      <w:r>
        <w:rPr>
          <w:rFonts w:ascii="Times New Roman" w:hAnsi="Times New Roman" w:cs="Times New Roman"/>
          <w:color w:val="auto"/>
          <w:sz w:val="24"/>
          <w:szCs w:val="24"/>
          <w:lang w:val="en-US"/>
        </w:rPr>
        <w:t xml:space="preserve">We calculated anthropogenic impact surrounding each sampling site to account for the influence of land-use on the structure of fish trophic networks. We created overlapping concentric buffers around each sampling site, with 500 meters radius, and calculated the percentage area of each land-use class (Figure 1) using ArcMap 10.6.1 (ESRI, 2018). </w:t>
      </w:r>
      <w:commentRangeEnd w:id="171"/>
      <w:r>
        <w:commentReference w:id="171"/>
      </w:r>
      <w:r>
        <w:rPr>
          <w:rFonts w:ascii="Times New Roman" w:hAnsi="Times New Roman" w:cs="Times New Roman"/>
          <w:color w:val="auto"/>
          <w:sz w:val="24"/>
          <w:szCs w:val="24"/>
          <w:lang w:val="en-US"/>
        </w:rPr>
        <w:t>We tested several buffer sizes from 500 to 10000 m in 500-m increments (500 – 10000 m) and the 500 m buffer was best suited to our models. In addition, at sampling sites where fish sampling was carried out over more than one stream reach, we calculated the average land use. We used land-use data from the Brazilian Annual Land-use and Land Cover Mapping Project (</w:t>
      </w:r>
      <w:proofErr w:type="spellStart"/>
      <w:r>
        <w:rPr>
          <w:rFonts w:ascii="Times New Roman" w:hAnsi="Times New Roman" w:cs="Times New Roman"/>
          <w:color w:val="auto"/>
          <w:sz w:val="24"/>
          <w:szCs w:val="24"/>
          <w:lang w:val="en-US"/>
        </w:rPr>
        <w:t>MapBiomas</w:t>
      </w:r>
      <w:proofErr w:type="spellEnd"/>
      <w:r>
        <w:rPr>
          <w:rFonts w:ascii="Times New Roman" w:hAnsi="Times New Roman" w:cs="Times New Roman"/>
          <w:color w:val="auto"/>
          <w:sz w:val="24"/>
          <w:szCs w:val="24"/>
          <w:lang w:val="en-US"/>
        </w:rPr>
        <w:t xml:space="preserve">, Collection 4.1, </w:t>
      </w:r>
      <w:proofErr w:type="spellStart"/>
      <w:r>
        <w:rPr>
          <w:rFonts w:ascii="Times New Roman" w:hAnsi="Times New Roman" w:cs="Times New Roman"/>
          <w:color w:val="auto"/>
          <w:sz w:val="24"/>
          <w:szCs w:val="24"/>
          <w:lang w:val="en-US"/>
        </w:rPr>
        <w:t>MapBiomas</w:t>
      </w:r>
      <w:proofErr w:type="spellEnd"/>
      <w:r>
        <w:rPr>
          <w:rFonts w:ascii="Times New Roman" w:hAnsi="Times New Roman" w:cs="Times New Roman"/>
          <w:color w:val="auto"/>
          <w:sz w:val="24"/>
          <w:szCs w:val="24"/>
          <w:lang w:val="en-US"/>
        </w:rPr>
        <w:t xml:space="preserve">, 2020). This project produces 30-m pixel resolution digital annual maps of land-use in Brazil based on random forest and machine learning automatic classification processes applied to Landsat Data Collection satellite images (from 1985 until 2018). We retrieved </w:t>
      </w:r>
      <w:proofErr w:type="spellStart"/>
      <w:r>
        <w:rPr>
          <w:rFonts w:ascii="Times New Roman" w:hAnsi="Times New Roman" w:cs="Times New Roman"/>
          <w:color w:val="auto"/>
          <w:sz w:val="24"/>
          <w:szCs w:val="24"/>
          <w:lang w:val="en-US"/>
        </w:rPr>
        <w:t>MapBiomas</w:t>
      </w:r>
      <w:proofErr w:type="spellEnd"/>
      <w:r>
        <w:rPr>
          <w:rFonts w:ascii="Times New Roman" w:hAnsi="Times New Roman" w:cs="Times New Roman"/>
          <w:color w:val="auto"/>
          <w:sz w:val="24"/>
          <w:szCs w:val="24"/>
          <w:lang w:val="en-US"/>
        </w:rPr>
        <w:t xml:space="preserve"> land use information for the respective sampling year reported in each study. The year correspondence was not possible only for a sample obtained in 1982 and another in 2019, for which </w:t>
      </w:r>
      <w:proofErr w:type="spellStart"/>
      <w:r>
        <w:rPr>
          <w:rFonts w:ascii="Times New Roman" w:hAnsi="Times New Roman" w:cs="Times New Roman"/>
          <w:color w:val="auto"/>
          <w:sz w:val="24"/>
          <w:szCs w:val="24"/>
          <w:lang w:val="en-US"/>
        </w:rPr>
        <w:t>MapBiomas</w:t>
      </w:r>
      <w:proofErr w:type="spellEnd"/>
      <w:r>
        <w:rPr>
          <w:rFonts w:ascii="Times New Roman" w:hAnsi="Times New Roman" w:cs="Times New Roman"/>
          <w:color w:val="auto"/>
          <w:sz w:val="24"/>
          <w:szCs w:val="24"/>
          <w:lang w:val="en-US"/>
        </w:rPr>
        <w:t xml:space="preserve"> information was not available then, so we used the closest available information in the time series (1985 and 2018, respectively). The 18 land-use and land-cover classes occurring in the evaluated sites were consolidated into two broader categories of natural and non-natural land-cover. Natural land-cover encompasses forest formation, savanna formation, mangrove, wetland, grassland, salt flat, rocky outcrop, other non-forest natural formation, beach and dune, river, </w:t>
      </w:r>
      <w:proofErr w:type="gramStart"/>
      <w:r>
        <w:rPr>
          <w:rFonts w:ascii="Times New Roman" w:hAnsi="Times New Roman" w:cs="Times New Roman"/>
          <w:color w:val="auto"/>
          <w:sz w:val="24"/>
          <w:szCs w:val="24"/>
          <w:lang w:val="en-US"/>
        </w:rPr>
        <w:t>lake</w:t>
      </w:r>
      <w:proofErr w:type="gramEnd"/>
      <w:r>
        <w:rPr>
          <w:rFonts w:ascii="Times New Roman" w:hAnsi="Times New Roman" w:cs="Times New Roman"/>
          <w:color w:val="auto"/>
          <w:sz w:val="24"/>
          <w:szCs w:val="24"/>
          <w:lang w:val="en-US"/>
        </w:rPr>
        <w:t xml:space="preserve"> and ocean. The overall anthropogenic impact includes forest plantation, pasture, annual and perennial crop, semi-perennial </w:t>
      </w:r>
      <w:r>
        <w:rPr>
          <w:rFonts w:ascii="Times New Roman" w:hAnsi="Times New Roman" w:cs="Times New Roman"/>
          <w:color w:val="auto"/>
          <w:sz w:val="24"/>
          <w:szCs w:val="24"/>
          <w:lang w:val="en-US"/>
        </w:rPr>
        <w:lastRenderedPageBreak/>
        <w:t xml:space="preserve">crop (sugarcane), mosaic of cropland and pasture, urban infrastructure, </w:t>
      </w:r>
      <w:proofErr w:type="gramStart"/>
      <w:r>
        <w:rPr>
          <w:rFonts w:ascii="Times New Roman" w:hAnsi="Times New Roman" w:cs="Times New Roman"/>
          <w:color w:val="auto"/>
          <w:sz w:val="24"/>
          <w:szCs w:val="24"/>
          <w:lang w:val="en-US"/>
        </w:rPr>
        <w:t>mining</w:t>
      </w:r>
      <w:proofErr w:type="gramEnd"/>
      <w:r>
        <w:rPr>
          <w:rFonts w:ascii="Times New Roman" w:hAnsi="Times New Roman" w:cs="Times New Roman"/>
          <w:color w:val="auto"/>
          <w:sz w:val="24"/>
          <w:szCs w:val="24"/>
          <w:lang w:val="en-US"/>
        </w:rPr>
        <w:t xml:space="preserve"> and other non-vegetated areas. Using these categories, we were able to create a gradient of natural land-cover loss across sites, ranging from completely natural (100%) to no-remaining natural cover. After the classification of the areas, we represented cropland by the sum of the classes related to agricultural use (annual and perennial crop, and semi-perennial crop – sugarcane –), while pasture metric included the pasture class (</w:t>
      </w:r>
      <w:bookmarkStart w:id="172" w:name="_Hlk57119782"/>
      <w:r>
        <w:rPr>
          <w:rFonts w:ascii="Times New Roman" w:hAnsi="Times New Roman" w:cs="Times New Roman"/>
          <w:color w:val="auto"/>
          <w:sz w:val="24"/>
          <w:szCs w:val="24"/>
          <w:lang w:val="en-US"/>
        </w:rPr>
        <w:t>Table S</w:t>
      </w:r>
      <w:bookmarkEnd w:id="172"/>
      <w:r>
        <w:rPr>
          <w:rFonts w:ascii="Times New Roman" w:hAnsi="Times New Roman" w:cs="Times New Roman"/>
          <w:color w:val="auto"/>
          <w:sz w:val="24"/>
          <w:szCs w:val="24"/>
          <w:lang w:val="en-US"/>
        </w:rPr>
        <w:t xml:space="preserve">3). </w:t>
      </w:r>
    </w:p>
    <w:p w14:paraId="39C06C89" w14:textId="77777777" w:rsidR="00C05F5D" w:rsidRDefault="00C05F5D">
      <w:pPr>
        <w:spacing w:line="480" w:lineRule="auto"/>
        <w:rPr>
          <w:rFonts w:ascii="Times New Roman" w:hAnsi="Times New Roman" w:cs="Times New Roman"/>
          <w:i/>
          <w:color w:val="auto"/>
          <w:sz w:val="24"/>
          <w:szCs w:val="24"/>
          <w:lang w:val="en-US"/>
        </w:rPr>
      </w:pPr>
    </w:p>
    <w:p w14:paraId="2610925F" w14:textId="77777777" w:rsidR="00C05F5D" w:rsidRDefault="00000000">
      <w:pPr>
        <w:spacing w:line="480" w:lineRule="auto"/>
        <w:rPr>
          <w:rFonts w:ascii="Times New Roman" w:hAnsi="Times New Roman" w:cs="Times New Roman"/>
          <w:i/>
          <w:color w:val="auto"/>
          <w:sz w:val="24"/>
          <w:szCs w:val="24"/>
          <w:lang w:val="en-US"/>
        </w:rPr>
      </w:pPr>
      <w:r>
        <w:rPr>
          <w:rFonts w:ascii="Times New Roman" w:hAnsi="Times New Roman" w:cs="Times New Roman"/>
          <w:i/>
          <w:color w:val="auto"/>
          <w:sz w:val="24"/>
          <w:szCs w:val="24"/>
          <w:lang w:val="en-US"/>
        </w:rPr>
        <w:t>Linear models</w:t>
      </w:r>
    </w:p>
    <w:p w14:paraId="64CC0EBE" w14:textId="77777777" w:rsidR="00C05F5D" w:rsidRDefault="00000000">
      <w:pPr>
        <w:spacing w:line="480" w:lineRule="auto"/>
        <w:ind w:firstLine="708"/>
        <w:rPr>
          <w:rFonts w:ascii="Times New Roman" w:hAnsi="Times New Roman" w:cs="Times New Roman"/>
          <w:b/>
          <w:color w:val="auto"/>
          <w:sz w:val="24"/>
          <w:szCs w:val="24"/>
          <w:lang w:val="en-US"/>
        </w:rPr>
      </w:pPr>
      <w:r>
        <w:rPr>
          <w:rFonts w:ascii="Times New Roman" w:eastAsia="Lato-Regular" w:hAnsi="Times New Roman" w:cs="Times New Roman"/>
          <w:color w:val="auto"/>
          <w:sz w:val="24"/>
          <w:szCs w:val="24"/>
          <w:lang w:val="en-US"/>
        </w:rPr>
        <w:t xml:space="preserve">We constructed models in which the response variables were the standardized z value of each </w:t>
      </w:r>
      <w:del w:id="173" w:author="Fernanda Costa" w:date="2023-06-05T15:12:00Z">
        <w:r>
          <w:rPr>
            <w:rFonts w:ascii="Times New Roman" w:eastAsia="Lato-Regular" w:hAnsi="Times New Roman" w:cs="Times New Roman"/>
            <w:color w:val="auto"/>
            <w:sz w:val="24"/>
            <w:szCs w:val="24"/>
            <w:lang w:val="en-US"/>
          </w:rPr>
          <w:delText xml:space="preserve">index </w:delText>
        </w:r>
      </w:del>
      <w:ins w:id="174" w:author="Fernanda Costa" w:date="2023-06-05T15:12:00Z">
        <w:r>
          <w:rPr>
            <w:rFonts w:ascii="Times New Roman" w:eastAsia="Lato-Regular" w:hAnsi="Times New Roman" w:cs="Times New Roman"/>
            <w:color w:val="auto"/>
            <w:sz w:val="24"/>
            <w:szCs w:val="24"/>
            <w:lang w:val="en-US"/>
          </w:rPr>
          <w:t xml:space="preserve">network metric </w:t>
        </w:r>
      </w:ins>
      <w:r>
        <w:rPr>
          <w:rFonts w:ascii="Times New Roman" w:eastAsia="Lato-Regular" w:hAnsi="Times New Roman" w:cs="Times New Roman"/>
          <w:color w:val="auto"/>
          <w:sz w:val="24"/>
          <w:szCs w:val="24"/>
          <w:lang w:val="en-US"/>
        </w:rPr>
        <w:t xml:space="preserve">and the predictors were the proportional area of anthropogenic land-use, </w:t>
      </w:r>
      <w:proofErr w:type="gramStart"/>
      <w:r>
        <w:rPr>
          <w:rFonts w:ascii="Times New Roman" w:eastAsia="Lato-Regular" w:hAnsi="Times New Roman" w:cs="Times New Roman"/>
          <w:color w:val="auto"/>
          <w:sz w:val="24"/>
          <w:szCs w:val="24"/>
          <w:lang w:val="en-US"/>
        </w:rPr>
        <w:t>cropland</w:t>
      </w:r>
      <w:proofErr w:type="gramEnd"/>
      <w:r>
        <w:rPr>
          <w:rFonts w:ascii="Times New Roman" w:eastAsia="Lato-Regular" w:hAnsi="Times New Roman" w:cs="Times New Roman"/>
          <w:color w:val="auto"/>
          <w:sz w:val="24"/>
          <w:szCs w:val="24"/>
          <w:lang w:val="en-US"/>
        </w:rPr>
        <w:t xml:space="preserve"> and pasture. </w:t>
      </w:r>
      <w:r>
        <w:rPr>
          <w:rFonts w:ascii="Times New Roman" w:hAnsi="Times New Roman" w:cs="Times New Roman"/>
          <w:color w:val="auto"/>
          <w:sz w:val="24"/>
          <w:szCs w:val="24"/>
          <w:lang w:val="en-US"/>
        </w:rPr>
        <w:t>We used simple linear regressions to assess whether the impact in a 500-meter buffer influences the structure (</w:t>
      </w:r>
      <w:del w:id="175" w:author="Fernanda Costa" w:date="2023-06-05T15:13:00Z">
        <w:r>
          <w:rPr>
            <w:rFonts w:ascii="Times New Roman" w:hAnsi="Times New Roman" w:cs="Times New Roman"/>
            <w:color w:val="auto"/>
            <w:sz w:val="24"/>
            <w:szCs w:val="24"/>
            <w:lang w:val="en-US"/>
          </w:rPr>
          <w:delText xml:space="preserve">values using </w:delText>
        </w:r>
      </w:del>
      <w:ins w:id="176" w:author="Fernanda Costa" w:date="2023-06-05T15:13:00Z">
        <w:r>
          <w:rPr>
            <w:rFonts w:ascii="Times New Roman" w:hAnsi="Times New Roman" w:cs="Times New Roman"/>
            <w:color w:val="auto"/>
            <w:sz w:val="24"/>
            <w:szCs w:val="24"/>
            <w:lang w:val="en-US"/>
          </w:rPr>
          <w:t xml:space="preserve">of </w:t>
        </w:r>
      </w:ins>
      <w:r>
        <w:rPr>
          <w:rFonts w:ascii="Times New Roman" w:hAnsi="Times New Roman" w:cs="Times New Roman"/>
          <w:color w:val="auto"/>
          <w:sz w:val="24"/>
          <w:szCs w:val="24"/>
          <w:lang w:val="en-US"/>
        </w:rPr>
        <w:t xml:space="preserve">Z-scores </w:t>
      </w:r>
      <w:ins w:id="177" w:author="Fernanda Costa" w:date="2023-06-05T15:13:00Z">
        <w:r>
          <w:rPr>
            <w:rFonts w:ascii="Times New Roman" w:hAnsi="Times New Roman" w:cs="Times New Roman"/>
            <w:color w:val="auto"/>
            <w:sz w:val="24"/>
            <w:szCs w:val="24"/>
            <w:lang w:val="en-US"/>
          </w:rPr>
          <w:t xml:space="preserve">values for </w:t>
        </w:r>
      </w:ins>
      <w:del w:id="178" w:author="Fernanda Costa" w:date="2023-06-05T15:13:00Z">
        <w:r>
          <w:rPr>
            <w:rFonts w:ascii="Times New Roman" w:hAnsi="Times New Roman" w:cs="Times New Roman"/>
            <w:color w:val="auto"/>
            <w:sz w:val="24"/>
            <w:szCs w:val="24"/>
            <w:lang w:val="en-US"/>
          </w:rPr>
          <w:delText xml:space="preserve">to </w:delText>
        </w:r>
      </w:del>
      <w:r>
        <w:rPr>
          <w:rFonts w:ascii="Times New Roman" w:hAnsi="Times New Roman" w:cs="Times New Roman"/>
          <w:color w:val="auto"/>
          <w:sz w:val="24"/>
          <w:szCs w:val="24"/>
          <w:lang w:val="en-US"/>
        </w:rPr>
        <w:t>NODF, Q</w:t>
      </w:r>
      <w:r>
        <w:rPr>
          <w:rFonts w:ascii="Times New Roman" w:eastAsiaTheme="minorEastAsia" w:hAnsi="Times New Roman" w:cs="Times New Roman"/>
          <w:iCs/>
          <w:color w:val="auto"/>
          <w:position w:val="-2"/>
          <w:sz w:val="24"/>
          <w:szCs w:val="24"/>
          <w:lang w:val="en-US"/>
        </w:rPr>
        <w:t>,</w:t>
      </w:r>
      <w:r>
        <w:rPr>
          <w:rFonts w:ascii="Times New Roman" w:hAnsi="Times New Roman" w:cs="Times New Roman"/>
          <w:color w:val="auto"/>
          <w:sz w:val="24"/>
          <w:szCs w:val="24"/>
          <w:lang w:val="en-US"/>
        </w:rPr>
        <w:t xml:space="preserve"> and </w:t>
      </w:r>
      <w:commentRangeStart w:id="179"/>
      <w:r>
        <w:rPr>
          <w:rFonts w:ascii="Times New Roman" w:hAnsi="Times New Roman" w:cs="Times New Roman"/>
          <w:color w:val="auto"/>
          <w:sz w:val="24"/>
          <w:szCs w:val="24"/>
          <w:lang w:val="en-US"/>
        </w:rPr>
        <w:t>H</w:t>
      </w:r>
      <w:r>
        <w:rPr>
          <w:rFonts w:ascii="Times New Roman" w:hAnsi="Times New Roman" w:cs="Times New Roman"/>
          <w:color w:val="auto"/>
          <w:sz w:val="24"/>
          <w:szCs w:val="24"/>
          <w:vertAlign w:val="subscript"/>
          <w:lang w:val="en-US"/>
        </w:rPr>
        <w:t>2</w:t>
      </w:r>
      <w:r>
        <w:rPr>
          <w:rFonts w:ascii="Times New Roman" w:hAnsi="Times New Roman" w:cs="Times New Roman"/>
          <w:color w:val="auto"/>
          <w:sz w:val="24"/>
          <w:szCs w:val="24"/>
          <w:lang w:val="en-US"/>
        </w:rPr>
        <w:t>’</w:t>
      </w:r>
      <w:commentRangeEnd w:id="179"/>
      <w:r>
        <w:commentReference w:id="179"/>
      </w:r>
      <w:r>
        <w:rPr>
          <w:rFonts w:ascii="Times New Roman" w:hAnsi="Times New Roman" w:cs="Times New Roman"/>
          <w:iCs/>
          <w:color w:val="auto"/>
          <w:sz w:val="24"/>
          <w:szCs w:val="24"/>
          <w:vertAlign w:val="subscript"/>
          <w:lang w:val="en-US"/>
        </w:rPr>
        <w:t>,</w:t>
      </w:r>
      <w:r>
        <w:rPr>
          <w:rFonts w:ascii="Times New Roman" w:hAnsi="Times New Roman" w:cs="Times New Roman"/>
          <w:color w:val="auto"/>
          <w:sz w:val="24"/>
          <w:szCs w:val="24"/>
          <w:lang w:val="en-US"/>
        </w:rPr>
        <w:t xml:space="preserve"> Link species, Number of links</w:t>
      </w:r>
      <w:ins w:id="180" w:author="Fernanda Costa" w:date="2023-06-05T15:13:00Z">
        <w:r>
          <w:rPr>
            <w:rFonts w:ascii="Times New Roman" w:hAnsi="Times New Roman" w:cs="Times New Roman"/>
            <w:color w:val="auto"/>
            <w:sz w:val="24"/>
            <w:szCs w:val="24"/>
            <w:lang w:val="en-US"/>
          </w:rPr>
          <w:t>,</w:t>
        </w:r>
      </w:ins>
      <w:r>
        <w:rPr>
          <w:rFonts w:ascii="Times New Roman" w:hAnsi="Times New Roman" w:cs="Times New Roman"/>
          <w:color w:val="auto"/>
          <w:sz w:val="24"/>
          <w:szCs w:val="24"/>
          <w:lang w:val="en-US"/>
        </w:rPr>
        <w:t xml:space="preserve"> and Number of species) of </w:t>
      </w:r>
      <w:del w:id="181" w:author="Fernanda Costa" w:date="2023-06-05T15:19:00Z">
        <w:r>
          <w:rPr>
            <w:rFonts w:ascii="Times New Roman" w:hAnsi="Times New Roman" w:cs="Times New Roman"/>
            <w:color w:val="auto"/>
            <w:sz w:val="24"/>
            <w:szCs w:val="24"/>
            <w:lang w:val="en-US"/>
          </w:rPr>
          <w:delText xml:space="preserve">the </w:delText>
        </w:r>
      </w:del>
      <w:r>
        <w:rPr>
          <w:rFonts w:ascii="Times New Roman" w:hAnsi="Times New Roman" w:cs="Times New Roman"/>
          <w:color w:val="auto"/>
          <w:sz w:val="24"/>
          <w:szCs w:val="24"/>
          <w:lang w:val="en-US"/>
        </w:rPr>
        <w:t>trophic networks (Figure 1). Based on the geographic coordinates of sampling sites, w</w:t>
      </w:r>
      <w:r>
        <w:rPr>
          <w:rFonts w:ascii="Times New Roman" w:eastAsia="Lato-Regular" w:hAnsi="Times New Roman" w:cs="Times New Roman"/>
          <w:color w:val="auto"/>
          <w:sz w:val="24"/>
          <w:szCs w:val="24"/>
          <w:lang w:val="en-US"/>
        </w:rPr>
        <w:t xml:space="preserve">e tested for spatial autocorrelation in the residuals of our models using global Moran's </w:t>
      </w:r>
      <w:r>
        <w:rPr>
          <w:rFonts w:ascii="Times New Roman" w:eastAsia="Lato-Regular" w:hAnsi="Times New Roman" w:cs="Times New Roman"/>
          <w:iCs/>
          <w:color w:val="auto"/>
          <w:sz w:val="24"/>
          <w:szCs w:val="24"/>
          <w:lang w:val="en-US"/>
        </w:rPr>
        <w:t xml:space="preserve">I </w:t>
      </w:r>
      <w:r>
        <w:rPr>
          <w:rFonts w:ascii="Times New Roman" w:eastAsia="Lato-Regular" w:hAnsi="Times New Roman" w:cs="Times New Roman"/>
          <w:color w:val="auto"/>
          <w:sz w:val="24"/>
          <w:szCs w:val="24"/>
          <w:lang w:val="en-US"/>
        </w:rPr>
        <w:t xml:space="preserve">and found no evidence of positive spatial autocorrelation in most of them, except for the link density and species number (Table S4). For this, we used spatial models to control these variations and to correct the degrees of freedom of our models, using </w:t>
      </w:r>
      <w:r>
        <w:rPr>
          <w:rFonts w:ascii="Times New Roman" w:hAnsi="Times New Roman" w:cs="Times New Roman"/>
          <w:color w:val="auto"/>
          <w:sz w:val="24"/>
          <w:szCs w:val="24"/>
          <w:lang w:val="en-US"/>
        </w:rPr>
        <w:t>‘</w:t>
      </w:r>
      <w:proofErr w:type="spellStart"/>
      <w:r>
        <w:rPr>
          <w:rFonts w:ascii="Times New Roman" w:hAnsi="Times New Roman" w:cs="Times New Roman"/>
          <w:color w:val="auto"/>
          <w:sz w:val="24"/>
          <w:szCs w:val="24"/>
          <w:lang w:val="en-US"/>
        </w:rPr>
        <w:t>dbmem</w:t>
      </w:r>
      <w:proofErr w:type="spellEnd"/>
      <w:r>
        <w:rPr>
          <w:rFonts w:ascii="Times New Roman" w:hAnsi="Times New Roman" w:cs="Times New Roman"/>
          <w:color w:val="auto"/>
          <w:sz w:val="24"/>
          <w:szCs w:val="24"/>
          <w:lang w:val="en-US"/>
        </w:rPr>
        <w:t>’ function from ‘</w:t>
      </w:r>
      <w:proofErr w:type="spellStart"/>
      <w:r>
        <w:rPr>
          <w:rFonts w:ascii="Times New Roman" w:hAnsi="Times New Roman" w:cs="Times New Roman"/>
          <w:color w:val="auto"/>
          <w:sz w:val="24"/>
          <w:szCs w:val="24"/>
          <w:lang w:val="en-US"/>
        </w:rPr>
        <w:t>adespatial</w:t>
      </w:r>
      <w:proofErr w:type="spellEnd"/>
      <w:r>
        <w:rPr>
          <w:rFonts w:ascii="Times New Roman" w:hAnsi="Times New Roman" w:cs="Times New Roman"/>
          <w:color w:val="auto"/>
          <w:sz w:val="24"/>
          <w:szCs w:val="24"/>
          <w:lang w:val="en-US"/>
        </w:rPr>
        <w:t>’ package (</w:t>
      </w:r>
      <w:proofErr w:type="spellStart"/>
      <w:r>
        <w:rPr>
          <w:rFonts w:ascii="Times New Roman" w:hAnsi="Times New Roman" w:cs="Times New Roman"/>
          <w:color w:val="auto"/>
          <w:sz w:val="24"/>
          <w:szCs w:val="24"/>
          <w:lang w:val="en-US"/>
        </w:rPr>
        <w:t>Borcard</w:t>
      </w:r>
      <w:proofErr w:type="spellEnd"/>
      <w:r>
        <w:rPr>
          <w:rFonts w:ascii="Times New Roman" w:hAnsi="Times New Roman" w:cs="Times New Roman"/>
          <w:color w:val="auto"/>
          <w:sz w:val="24"/>
          <w:szCs w:val="24"/>
          <w:lang w:val="en-US"/>
        </w:rPr>
        <w:t xml:space="preserve"> &amp; Legendre, 2011).</w:t>
      </w:r>
    </w:p>
    <w:p w14:paraId="035E6CC3" w14:textId="77777777" w:rsidR="00C05F5D" w:rsidRDefault="00000000">
      <w:pPr>
        <w:spacing w:line="480" w:lineRule="auto"/>
        <w:ind w:firstLine="708"/>
        <w:rPr>
          <w:rFonts w:ascii="Times New Roman" w:hAnsi="Times New Roman" w:cs="Times New Roman"/>
          <w:color w:val="auto"/>
          <w:sz w:val="24"/>
          <w:szCs w:val="24"/>
          <w:lang w:val="en-US"/>
        </w:rPr>
      </w:pPr>
      <w:r>
        <w:rPr>
          <w:rFonts w:ascii="Times New Roman" w:eastAsia="Lato-Regular" w:hAnsi="Times New Roman" w:cs="Times New Roman"/>
          <w:color w:val="auto"/>
          <w:sz w:val="24"/>
          <w:szCs w:val="24"/>
          <w:lang w:val="en-US"/>
        </w:rPr>
        <w:t xml:space="preserve">We checked for normality of the residuals of the models using the Shapiro test. The assumption of normality was met in all cases, except for the density of link, for which </w:t>
      </w:r>
      <w:proofErr w:type="gramStart"/>
      <w:r>
        <w:rPr>
          <w:rFonts w:ascii="Times New Roman" w:eastAsia="Lato-Regular" w:hAnsi="Times New Roman" w:cs="Times New Roman"/>
          <w:color w:val="auto"/>
          <w:sz w:val="24"/>
          <w:szCs w:val="24"/>
          <w:lang w:val="en-US"/>
        </w:rPr>
        <w:t>the we</w:t>
      </w:r>
      <w:proofErr w:type="gramEnd"/>
      <w:r>
        <w:rPr>
          <w:rFonts w:ascii="Times New Roman" w:eastAsia="Lato-Regular" w:hAnsi="Times New Roman" w:cs="Times New Roman"/>
          <w:color w:val="auto"/>
          <w:sz w:val="24"/>
          <w:szCs w:val="24"/>
          <w:lang w:val="en-US"/>
        </w:rPr>
        <w:t xml:space="preserve"> calculated the Cook's distance and removed outliers with cook's distance greater than 1 to correct the model (</w:t>
      </w:r>
      <w:r>
        <w:rPr>
          <w:rFonts w:ascii="Times New Roman" w:hAnsi="Times New Roman" w:cs="Times New Roman"/>
          <w:color w:val="auto"/>
          <w:sz w:val="24"/>
          <w:szCs w:val="24"/>
          <w:lang w:val="en-US"/>
        </w:rPr>
        <w:t xml:space="preserve">Supporting Information </w:t>
      </w:r>
      <w:r>
        <w:rPr>
          <w:rFonts w:ascii="Times New Roman" w:eastAsia="Lato-Regular" w:hAnsi="Times New Roman" w:cs="Times New Roman"/>
          <w:color w:val="auto"/>
          <w:sz w:val="24"/>
          <w:szCs w:val="24"/>
          <w:lang w:val="en-US"/>
        </w:rPr>
        <w:t xml:space="preserve">Figure S1). Analyzes were performed in R v. 3.5.3 (R Core Team, 2016), using </w:t>
      </w:r>
      <w:r>
        <w:rPr>
          <w:rFonts w:ascii="Times New Roman" w:hAnsi="Times New Roman" w:cs="Times New Roman"/>
          <w:color w:val="auto"/>
          <w:sz w:val="24"/>
          <w:szCs w:val="24"/>
          <w:lang w:val="en-US"/>
        </w:rPr>
        <w:t>‘</w:t>
      </w:r>
      <w:proofErr w:type="spellStart"/>
      <w:r>
        <w:rPr>
          <w:rFonts w:ascii="Times New Roman" w:hAnsi="Times New Roman" w:cs="Times New Roman"/>
          <w:color w:val="auto"/>
          <w:sz w:val="24"/>
          <w:szCs w:val="24"/>
          <w:lang w:val="en-US"/>
        </w:rPr>
        <w:t>networklevel</w:t>
      </w:r>
      <w:proofErr w:type="spellEnd"/>
      <w:r>
        <w:rPr>
          <w:rFonts w:ascii="Times New Roman" w:hAnsi="Times New Roman" w:cs="Times New Roman"/>
          <w:color w:val="auto"/>
          <w:sz w:val="24"/>
          <w:szCs w:val="24"/>
          <w:lang w:val="en-US"/>
        </w:rPr>
        <w:t>’ function (</w:t>
      </w:r>
      <w:proofErr w:type="spellStart"/>
      <w:r>
        <w:rPr>
          <w:rFonts w:ascii="Times New Roman" w:hAnsi="Times New Roman" w:cs="Times New Roman"/>
          <w:color w:val="auto"/>
          <w:sz w:val="24"/>
          <w:szCs w:val="24"/>
          <w:lang w:val="en-US"/>
        </w:rPr>
        <w:t>Dormann</w:t>
      </w:r>
      <w:proofErr w:type="spellEnd"/>
      <w:r>
        <w:rPr>
          <w:rFonts w:ascii="Times New Roman" w:hAnsi="Times New Roman" w:cs="Times New Roman"/>
          <w:color w:val="auto"/>
          <w:sz w:val="24"/>
          <w:szCs w:val="24"/>
          <w:lang w:val="en-US"/>
        </w:rPr>
        <w:t xml:space="preserve">, </w:t>
      </w:r>
      <w:proofErr w:type="spellStart"/>
      <w:r>
        <w:rPr>
          <w:rFonts w:ascii="Times New Roman" w:hAnsi="Times New Roman" w:cs="Times New Roman"/>
          <w:color w:val="auto"/>
          <w:sz w:val="24"/>
          <w:szCs w:val="24"/>
          <w:lang w:val="en-US"/>
        </w:rPr>
        <w:t>Fründ</w:t>
      </w:r>
      <w:proofErr w:type="spellEnd"/>
      <w:r>
        <w:rPr>
          <w:rFonts w:ascii="Times New Roman" w:hAnsi="Times New Roman" w:cs="Times New Roman"/>
          <w:color w:val="auto"/>
          <w:sz w:val="24"/>
          <w:szCs w:val="24"/>
          <w:lang w:val="en-US"/>
        </w:rPr>
        <w:t xml:space="preserve">, </w:t>
      </w:r>
      <w:proofErr w:type="spellStart"/>
      <w:r>
        <w:rPr>
          <w:rFonts w:ascii="Times New Roman" w:hAnsi="Times New Roman" w:cs="Times New Roman"/>
          <w:color w:val="auto"/>
          <w:sz w:val="24"/>
          <w:szCs w:val="24"/>
          <w:lang w:val="en-US"/>
        </w:rPr>
        <w:t>Blüthgen</w:t>
      </w:r>
      <w:proofErr w:type="spellEnd"/>
      <w:r>
        <w:rPr>
          <w:rFonts w:ascii="Times New Roman" w:hAnsi="Times New Roman" w:cs="Times New Roman"/>
          <w:color w:val="auto"/>
          <w:sz w:val="24"/>
          <w:szCs w:val="24"/>
          <w:lang w:val="en-US"/>
        </w:rPr>
        <w:t>, &amp; Gruber, 2009), ‘nested’ function and ‘</w:t>
      </w:r>
      <w:proofErr w:type="spellStart"/>
      <w:r>
        <w:rPr>
          <w:rFonts w:ascii="Times New Roman" w:hAnsi="Times New Roman" w:cs="Times New Roman"/>
          <w:color w:val="auto"/>
          <w:sz w:val="24"/>
          <w:szCs w:val="24"/>
          <w:lang w:val="en-US"/>
        </w:rPr>
        <w:t>metaComputeModules</w:t>
      </w:r>
      <w:proofErr w:type="spellEnd"/>
      <w:r>
        <w:rPr>
          <w:rFonts w:ascii="Times New Roman" w:hAnsi="Times New Roman" w:cs="Times New Roman"/>
          <w:color w:val="auto"/>
          <w:sz w:val="24"/>
          <w:szCs w:val="24"/>
          <w:lang w:val="en-US"/>
        </w:rPr>
        <w:t>’ function, all from ‘bipartite’ package (</w:t>
      </w:r>
      <w:proofErr w:type="spellStart"/>
      <w:r>
        <w:rPr>
          <w:rFonts w:ascii="Times New Roman" w:hAnsi="Times New Roman" w:cs="Times New Roman"/>
          <w:color w:val="auto"/>
          <w:sz w:val="24"/>
          <w:szCs w:val="24"/>
          <w:lang w:val="en-US"/>
        </w:rPr>
        <w:t>Marquitti</w:t>
      </w:r>
      <w:proofErr w:type="spellEnd"/>
      <w:r>
        <w:rPr>
          <w:rFonts w:ascii="Times New Roman" w:hAnsi="Times New Roman" w:cs="Times New Roman"/>
          <w:color w:val="auto"/>
          <w:sz w:val="24"/>
          <w:szCs w:val="24"/>
          <w:lang w:val="en-US"/>
        </w:rPr>
        <w:t xml:space="preserve"> et al., 2014). </w:t>
      </w:r>
      <w:bookmarkStart w:id="182" w:name="_Hlk20991521"/>
      <w:bookmarkEnd w:id="182"/>
      <w:r>
        <w:rPr>
          <w:rFonts w:ascii="Times New Roman" w:hAnsi="Times New Roman" w:cs="Times New Roman"/>
          <w:color w:val="auto"/>
          <w:sz w:val="24"/>
          <w:szCs w:val="24"/>
          <w:lang w:val="en-US"/>
        </w:rPr>
        <w:t xml:space="preserve"> </w:t>
      </w:r>
    </w:p>
    <w:p w14:paraId="587F313B" w14:textId="77777777" w:rsidR="00C05F5D" w:rsidRDefault="00C05F5D">
      <w:pPr>
        <w:spacing w:before="120" w:after="0" w:line="480" w:lineRule="auto"/>
        <w:rPr>
          <w:rFonts w:ascii="Times New Roman" w:hAnsi="Times New Roman" w:cs="Times New Roman"/>
          <w:b/>
          <w:color w:val="auto"/>
          <w:sz w:val="24"/>
          <w:szCs w:val="24"/>
          <w:lang w:val="en-US"/>
        </w:rPr>
      </w:pPr>
      <w:bookmarkStart w:id="183" w:name="_Hlk32573113"/>
      <w:bookmarkStart w:id="184" w:name="_Hlk31038865"/>
      <w:bookmarkEnd w:id="183"/>
      <w:bookmarkEnd w:id="184"/>
    </w:p>
    <w:p w14:paraId="22908DB6" w14:textId="77777777" w:rsidR="00C05F5D" w:rsidRDefault="00000000">
      <w:pPr>
        <w:spacing w:before="120" w:after="0" w:line="480" w:lineRule="auto"/>
        <w:rPr>
          <w:rFonts w:ascii="Times New Roman" w:hAnsi="Times New Roman" w:cs="Times New Roman"/>
          <w:color w:val="auto"/>
          <w:sz w:val="24"/>
          <w:szCs w:val="24"/>
          <w:lang w:val="en-US"/>
        </w:rPr>
      </w:pPr>
      <w:r>
        <w:rPr>
          <w:rFonts w:ascii="Times New Roman" w:hAnsi="Times New Roman" w:cs="Times New Roman"/>
          <w:b/>
          <w:color w:val="auto"/>
          <w:sz w:val="24"/>
          <w:szCs w:val="24"/>
          <w:lang w:val="en-US"/>
        </w:rPr>
        <w:lastRenderedPageBreak/>
        <w:t>Results</w:t>
      </w:r>
    </w:p>
    <w:p w14:paraId="1E993A76" w14:textId="77777777" w:rsidR="00C05F5D" w:rsidRDefault="00000000">
      <w:pPr>
        <w:spacing w:line="480" w:lineRule="auto"/>
        <w:ind w:firstLine="708"/>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Overall, we recorded 24,214 trophic interactions involving 608 species of fish and 185 food items (mainly invertebrates, plant material, detritus</w:t>
      </w:r>
      <w:ins w:id="185" w:author="Fernanda Costa" w:date="2023-06-05T15:23:00Z">
        <w:r>
          <w:rPr>
            <w:rFonts w:ascii="Times New Roman" w:hAnsi="Times New Roman" w:cs="Times New Roman"/>
            <w:color w:val="auto"/>
            <w:sz w:val="24"/>
            <w:szCs w:val="24"/>
            <w:lang w:val="en-US"/>
          </w:rPr>
          <w:t>,</w:t>
        </w:r>
      </w:ins>
      <w:r>
        <w:rPr>
          <w:rFonts w:ascii="Times New Roman" w:hAnsi="Times New Roman" w:cs="Times New Roman"/>
          <w:color w:val="auto"/>
          <w:sz w:val="24"/>
          <w:szCs w:val="24"/>
          <w:lang w:val="en-US"/>
        </w:rPr>
        <w:t xml:space="preserve"> and algae). Locally, we registered between 5 to 99 species of fish (mean ± SD, 20.93 ± 20.04) and 5 to 58 consumed items (15.55 ± 10.62). In relation to land-use, we found a greater proportion of pasture (19.81% ± 28.72%)</w:t>
      </w:r>
      <w:ins w:id="186" w:author="Fernanda Costa" w:date="2023-06-05T15:23:00Z">
        <w:r>
          <w:rPr>
            <w:rFonts w:ascii="Times New Roman" w:hAnsi="Times New Roman" w:cs="Times New Roman"/>
            <w:color w:val="auto"/>
            <w:sz w:val="24"/>
            <w:szCs w:val="24"/>
            <w:lang w:val="en-US"/>
          </w:rPr>
          <w:t xml:space="preserve">, </w:t>
        </w:r>
      </w:ins>
      <w:del w:id="187" w:author="Fernanda Costa" w:date="2023-06-05T15:23:00Z">
        <w:r>
          <w:rPr>
            <w:rFonts w:ascii="Times New Roman" w:hAnsi="Times New Roman" w:cs="Times New Roman"/>
            <w:color w:val="auto"/>
            <w:sz w:val="24"/>
            <w:szCs w:val="24"/>
            <w:lang w:val="en-US"/>
          </w:rPr>
          <w:delText xml:space="preserve"> and </w:delText>
        </w:r>
      </w:del>
      <w:r>
        <w:rPr>
          <w:rFonts w:ascii="Times New Roman" w:hAnsi="Times New Roman" w:cs="Times New Roman"/>
          <w:color w:val="auto"/>
          <w:sz w:val="24"/>
          <w:szCs w:val="24"/>
          <w:lang w:val="en-US"/>
        </w:rPr>
        <w:t xml:space="preserve">followed by cropland (14.73% ± 27.81%). </w:t>
      </w:r>
      <w:commentRangeStart w:id="188"/>
      <w:r>
        <w:rPr>
          <w:rFonts w:ascii="Times New Roman" w:hAnsi="Times New Roman" w:cs="Times New Roman"/>
          <w:color w:val="auto"/>
          <w:sz w:val="24"/>
          <w:szCs w:val="24"/>
          <w:lang w:val="en-US"/>
        </w:rPr>
        <w:t>Most species had an overall invertivore diet (49% aquatic or terrestrial invertebrates), while 18% were detritivores, 10% were omnivorous, 9% were herbivorous, and about 7% consumed mainly fish and 4% consumed algae (Table S5)</w:t>
      </w:r>
      <w:commentRangeEnd w:id="188"/>
      <w:r>
        <w:commentReference w:id="188"/>
      </w:r>
      <w:r>
        <w:rPr>
          <w:rFonts w:ascii="Times New Roman" w:hAnsi="Times New Roman" w:cs="Times New Roman"/>
          <w:color w:val="auto"/>
          <w:sz w:val="24"/>
          <w:szCs w:val="24"/>
          <w:lang w:val="en-US"/>
        </w:rPr>
        <w:t xml:space="preserve">. Networks in general were more nested (0.33 ± 0.13) then modular (0.26 ± 0.11), with high trophic specialization (0.58 ± 0.15) (Table S6). Sites with greater number of species presented greater number of links, lower </w:t>
      </w:r>
      <w:proofErr w:type="spellStart"/>
      <w:r>
        <w:rPr>
          <w:rFonts w:ascii="Times New Roman" w:hAnsi="Times New Roman" w:cs="Times New Roman"/>
          <w:color w:val="auto"/>
          <w:sz w:val="24"/>
          <w:szCs w:val="24"/>
          <w:lang w:val="en-US"/>
        </w:rPr>
        <w:t>nestedness</w:t>
      </w:r>
      <w:proofErr w:type="spellEnd"/>
      <w:r>
        <w:rPr>
          <w:rFonts w:ascii="Times New Roman" w:hAnsi="Times New Roman" w:cs="Times New Roman"/>
          <w:color w:val="auto"/>
          <w:sz w:val="24"/>
          <w:szCs w:val="24"/>
          <w:lang w:val="en-US"/>
        </w:rPr>
        <w:t xml:space="preserve"> and higher modularity (Table S7). </w:t>
      </w:r>
    </w:p>
    <w:p w14:paraId="7764954F" w14:textId="77777777" w:rsidR="00C05F5D" w:rsidRDefault="00000000">
      <w:pPr>
        <w:spacing w:line="480" w:lineRule="auto"/>
        <w:ind w:firstLine="708"/>
        <w:rPr>
          <w:rFonts w:ascii="Times New Roman" w:hAnsi="Times New Roman" w:cs="Times New Roman"/>
          <w:b/>
          <w:color w:val="auto"/>
          <w:sz w:val="24"/>
          <w:szCs w:val="24"/>
          <w:lang w:val="en-US"/>
        </w:rPr>
      </w:pPr>
      <w:r>
        <w:rPr>
          <w:rFonts w:ascii="Times New Roman" w:hAnsi="Times New Roman" w:cs="Times New Roman"/>
          <w:color w:val="auto"/>
          <w:sz w:val="24"/>
          <w:szCs w:val="24"/>
          <w:lang w:val="en-US"/>
        </w:rPr>
        <w:t>In terms of food-web complexity, the link density of local networks was negatively associated with the land-use gradient (p=0.02; Figure 2</w:t>
      </w:r>
      <w:ins w:id="189" w:author="Fernanda Costa" w:date="2023-06-05T15:25:00Z">
        <w:r>
          <w:rPr>
            <w:rFonts w:ascii="Times New Roman" w:hAnsi="Times New Roman" w:cs="Times New Roman"/>
            <w:color w:val="auto"/>
            <w:sz w:val="24"/>
            <w:szCs w:val="24"/>
            <w:lang w:val="en-US"/>
          </w:rPr>
          <w:t>f</w:t>
        </w:r>
      </w:ins>
      <w:r>
        <w:rPr>
          <w:rFonts w:ascii="Times New Roman" w:hAnsi="Times New Roman" w:cs="Times New Roman"/>
          <w:color w:val="auto"/>
          <w:sz w:val="24"/>
          <w:szCs w:val="24"/>
          <w:lang w:val="en-US"/>
        </w:rPr>
        <w:t xml:space="preserve">), </w:t>
      </w:r>
      <w:commentRangeStart w:id="190"/>
      <w:r>
        <w:rPr>
          <w:rFonts w:ascii="Times New Roman" w:hAnsi="Times New Roman" w:cs="Times New Roman"/>
          <w:color w:val="auto"/>
          <w:sz w:val="24"/>
          <w:szCs w:val="24"/>
          <w:lang w:val="en-US"/>
        </w:rPr>
        <w:t xml:space="preserve">whereas the number of links was positively associated, but not significant </w:t>
      </w:r>
      <w:commentRangeEnd w:id="190"/>
      <w:r>
        <w:commentReference w:id="190"/>
      </w:r>
      <w:r>
        <w:rPr>
          <w:rFonts w:ascii="Times New Roman" w:hAnsi="Times New Roman" w:cs="Times New Roman"/>
          <w:color w:val="auto"/>
          <w:sz w:val="24"/>
          <w:szCs w:val="24"/>
          <w:lang w:val="en-US"/>
        </w:rPr>
        <w:t>(p&gt; 0.05; Figure 2</w:t>
      </w:r>
      <w:ins w:id="191" w:author="Fernanda Costa" w:date="2023-06-05T15:26:00Z">
        <w:r>
          <w:rPr>
            <w:rFonts w:ascii="Times New Roman" w:hAnsi="Times New Roman" w:cs="Times New Roman"/>
            <w:color w:val="auto"/>
            <w:sz w:val="24"/>
            <w:szCs w:val="24"/>
            <w:lang w:val="en-US"/>
          </w:rPr>
          <w:t>e</w:t>
        </w:r>
      </w:ins>
      <w:r>
        <w:rPr>
          <w:rFonts w:ascii="Times New Roman" w:hAnsi="Times New Roman" w:cs="Times New Roman"/>
          <w:color w:val="auto"/>
          <w:sz w:val="24"/>
          <w:szCs w:val="24"/>
          <w:lang w:val="en-US"/>
        </w:rPr>
        <w:t xml:space="preserve">). </w:t>
      </w:r>
      <w:commentRangeStart w:id="192"/>
      <w:r>
        <w:rPr>
          <w:rFonts w:ascii="Times New Roman" w:hAnsi="Times New Roman" w:cs="Times New Roman"/>
          <w:color w:val="auto"/>
          <w:sz w:val="24"/>
          <w:szCs w:val="24"/>
          <w:lang w:val="en-US"/>
        </w:rPr>
        <w:t>We did not find land-use effects in the degree of specialization, number of species</w:t>
      </w:r>
      <w:ins w:id="193" w:author="Fernanda Costa" w:date="2023-06-05T15:26:00Z">
        <w:r>
          <w:rPr>
            <w:rFonts w:ascii="Times New Roman" w:hAnsi="Times New Roman" w:cs="Times New Roman"/>
            <w:color w:val="auto"/>
            <w:sz w:val="24"/>
            <w:szCs w:val="24"/>
            <w:lang w:val="en-US"/>
          </w:rPr>
          <w:t>,</w:t>
        </w:r>
      </w:ins>
      <w:r>
        <w:rPr>
          <w:rFonts w:ascii="Times New Roman" w:hAnsi="Times New Roman" w:cs="Times New Roman"/>
          <w:color w:val="auto"/>
          <w:sz w:val="24"/>
          <w:szCs w:val="24"/>
          <w:lang w:val="en-US"/>
        </w:rPr>
        <w:t xml:space="preserve"> and </w:t>
      </w:r>
      <w:proofErr w:type="spellStart"/>
      <w:r>
        <w:rPr>
          <w:rFonts w:ascii="Times New Roman" w:hAnsi="Times New Roman" w:cs="Times New Roman"/>
          <w:color w:val="auto"/>
          <w:sz w:val="24"/>
          <w:szCs w:val="24"/>
          <w:lang w:val="en-US"/>
        </w:rPr>
        <w:t>nestedness</w:t>
      </w:r>
      <w:proofErr w:type="spellEnd"/>
      <w:r>
        <w:rPr>
          <w:rFonts w:ascii="Times New Roman" w:hAnsi="Times New Roman" w:cs="Times New Roman"/>
          <w:color w:val="auto"/>
          <w:sz w:val="24"/>
          <w:szCs w:val="24"/>
          <w:lang w:val="en-US"/>
        </w:rPr>
        <w:t xml:space="preserve"> of network (p=0.67; p=0.31; p=0.23, respectively</w:t>
      </w:r>
      <w:commentRangeEnd w:id="192"/>
      <w:r>
        <w:commentReference w:id="192"/>
      </w:r>
      <w:r>
        <w:rPr>
          <w:rFonts w:ascii="Times New Roman" w:hAnsi="Times New Roman" w:cs="Times New Roman"/>
          <w:color w:val="auto"/>
          <w:sz w:val="24"/>
          <w:szCs w:val="24"/>
          <w:lang w:val="en-US"/>
        </w:rPr>
        <w:t xml:space="preserve">), however, sites located in impacted </w:t>
      </w:r>
      <w:del w:id="194" w:author="Fernanda Costa" w:date="2023-06-05T15:26:00Z">
        <w:r>
          <w:rPr>
            <w:rFonts w:ascii="Times New Roman" w:hAnsi="Times New Roman" w:cs="Times New Roman"/>
            <w:color w:val="auto"/>
            <w:sz w:val="24"/>
            <w:szCs w:val="24"/>
            <w:lang w:val="en-US"/>
          </w:rPr>
          <w:delText xml:space="preserve">locations </w:delText>
        </w:r>
      </w:del>
      <w:ins w:id="195" w:author="Fernanda Costa" w:date="2023-06-05T15:26:00Z">
        <w:r>
          <w:rPr>
            <w:rFonts w:ascii="Times New Roman" w:hAnsi="Times New Roman" w:cs="Times New Roman"/>
            <w:color w:val="auto"/>
            <w:sz w:val="24"/>
            <w:szCs w:val="24"/>
            <w:lang w:val="en-US"/>
          </w:rPr>
          <w:t xml:space="preserve">areas </w:t>
        </w:r>
      </w:ins>
      <w:r>
        <w:rPr>
          <w:rFonts w:ascii="Times New Roman" w:hAnsi="Times New Roman" w:cs="Times New Roman"/>
          <w:color w:val="auto"/>
          <w:sz w:val="24"/>
          <w:szCs w:val="24"/>
          <w:lang w:val="en-US"/>
        </w:rPr>
        <w:t>showed low modularity values (p=0.04</w:t>
      </w:r>
      <w:ins w:id="196" w:author="Fernanda Costa" w:date="2023-06-05T15:26:00Z">
        <w:r>
          <w:rPr>
            <w:rFonts w:ascii="Times New Roman" w:hAnsi="Times New Roman" w:cs="Times New Roman"/>
            <w:color w:val="auto"/>
            <w:sz w:val="24"/>
            <w:szCs w:val="24"/>
            <w:lang w:val="en-US"/>
          </w:rPr>
          <w:t xml:space="preserve">, </w:t>
        </w:r>
      </w:ins>
      <w:ins w:id="197" w:author="Fernanda Costa" w:date="2023-06-05T15:27:00Z">
        <w:r>
          <w:rPr>
            <w:rFonts w:ascii="Times New Roman" w:hAnsi="Times New Roman" w:cs="Times New Roman"/>
            <w:color w:val="auto"/>
            <w:sz w:val="24"/>
            <w:szCs w:val="24"/>
            <w:lang w:val="en-US"/>
          </w:rPr>
          <w:t>Figure 2b</w:t>
        </w:r>
      </w:ins>
      <w:r>
        <w:rPr>
          <w:rFonts w:ascii="Times New Roman" w:hAnsi="Times New Roman" w:cs="Times New Roman"/>
          <w:color w:val="auto"/>
          <w:sz w:val="24"/>
          <w:szCs w:val="24"/>
          <w:lang w:val="en-US"/>
        </w:rPr>
        <w:t xml:space="preserve">). </w:t>
      </w:r>
      <w:commentRangeStart w:id="198"/>
      <w:r>
        <w:rPr>
          <w:rFonts w:ascii="Times New Roman" w:hAnsi="Times New Roman" w:cs="Times New Roman"/>
          <w:color w:val="auto"/>
          <w:sz w:val="24"/>
          <w:szCs w:val="24"/>
          <w:lang w:val="en-US"/>
        </w:rPr>
        <w:t xml:space="preserve">When evaluating which of the land uses influence the structure of the trophic network, cropland </w:t>
      </w:r>
      <w:commentRangeStart w:id="199"/>
      <w:r>
        <w:rPr>
          <w:rFonts w:ascii="Times New Roman" w:hAnsi="Times New Roman" w:cs="Times New Roman"/>
          <w:color w:val="auto"/>
          <w:sz w:val="24"/>
          <w:szCs w:val="24"/>
          <w:lang w:val="en-US"/>
        </w:rPr>
        <w:t xml:space="preserve">was positively associated with </w:t>
      </w:r>
      <w:del w:id="200" w:author="Fernanda Costa" w:date="2023-06-05T15:38:00Z">
        <w:r>
          <w:rPr>
            <w:rFonts w:ascii="Times New Roman" w:hAnsi="Times New Roman" w:cs="Times New Roman"/>
            <w:color w:val="auto"/>
            <w:sz w:val="24"/>
            <w:szCs w:val="24"/>
            <w:lang w:val="en-US"/>
          </w:rPr>
          <w:delText>the food-web complexity metrics (</w:delText>
        </w:r>
      </w:del>
      <w:r>
        <w:rPr>
          <w:rFonts w:ascii="Times New Roman" w:hAnsi="Times New Roman" w:cs="Times New Roman"/>
          <w:color w:val="auto"/>
          <w:sz w:val="24"/>
          <w:szCs w:val="24"/>
          <w:lang w:val="en-US"/>
        </w:rPr>
        <w:t>number of species</w:t>
      </w:r>
      <w:del w:id="201" w:author="Fernanda Costa" w:date="2023-06-05T15:38:00Z">
        <w:r>
          <w:rPr>
            <w:rFonts w:ascii="Times New Roman" w:hAnsi="Times New Roman" w:cs="Times New Roman"/>
            <w:color w:val="auto"/>
            <w:sz w:val="24"/>
            <w:szCs w:val="24"/>
            <w:lang w:val="en-US"/>
          </w:rPr>
          <w:delText>)</w:delText>
        </w:r>
      </w:del>
      <w:r>
        <w:rPr>
          <w:rFonts w:ascii="Times New Roman" w:hAnsi="Times New Roman" w:cs="Times New Roman"/>
          <w:color w:val="auto"/>
          <w:sz w:val="24"/>
          <w:szCs w:val="24"/>
          <w:lang w:val="en-US"/>
        </w:rPr>
        <w:t xml:space="preserve">. </w:t>
      </w:r>
      <w:commentRangeEnd w:id="199"/>
      <w:r>
        <w:commentReference w:id="199"/>
      </w:r>
      <w:r>
        <w:rPr>
          <w:rFonts w:ascii="Times New Roman" w:hAnsi="Times New Roman" w:cs="Times New Roman"/>
          <w:color w:val="auto"/>
          <w:sz w:val="24"/>
          <w:szCs w:val="24"/>
          <w:lang w:val="en-US"/>
        </w:rPr>
        <w:t xml:space="preserve">We found no individual influence of cropland and pasture on </w:t>
      </w:r>
      <w:proofErr w:type="spellStart"/>
      <w:r>
        <w:rPr>
          <w:rFonts w:ascii="Times New Roman" w:hAnsi="Times New Roman" w:cs="Times New Roman"/>
          <w:color w:val="auto"/>
          <w:sz w:val="24"/>
          <w:szCs w:val="24"/>
          <w:lang w:val="en-US"/>
        </w:rPr>
        <w:t>nestedness</w:t>
      </w:r>
      <w:proofErr w:type="spellEnd"/>
      <w:r>
        <w:rPr>
          <w:rFonts w:ascii="Times New Roman" w:hAnsi="Times New Roman" w:cs="Times New Roman"/>
          <w:color w:val="auto"/>
          <w:sz w:val="24"/>
          <w:szCs w:val="24"/>
          <w:lang w:val="en-US"/>
        </w:rPr>
        <w:t xml:space="preserve"> nor on specialization degree of trophic networks (Table 2). The pasture was negatively related to modularity, </w:t>
      </w:r>
      <w:commentRangeStart w:id="202"/>
      <w:r>
        <w:rPr>
          <w:rFonts w:ascii="Times New Roman" w:hAnsi="Times New Roman" w:cs="Times New Roman"/>
          <w:color w:val="auto"/>
          <w:sz w:val="24"/>
          <w:szCs w:val="24"/>
          <w:lang w:val="en-US"/>
        </w:rPr>
        <w:t>on the other hand</w:t>
      </w:r>
      <w:commentRangeEnd w:id="202"/>
      <w:r>
        <w:commentReference w:id="202"/>
      </w:r>
      <w:r>
        <w:rPr>
          <w:rFonts w:ascii="Times New Roman" w:hAnsi="Times New Roman" w:cs="Times New Roman"/>
          <w:color w:val="auto"/>
          <w:sz w:val="24"/>
          <w:szCs w:val="24"/>
          <w:lang w:val="en-US"/>
        </w:rPr>
        <w:t xml:space="preserve">, cropland was negatively related to the number of species (Table 2). </w:t>
      </w:r>
      <w:commentRangeEnd w:id="198"/>
      <w:r>
        <w:commentReference w:id="198"/>
      </w:r>
    </w:p>
    <w:p w14:paraId="68C0ECBC" w14:textId="77777777" w:rsidR="00C05F5D" w:rsidRDefault="00C05F5D">
      <w:pPr>
        <w:spacing w:line="480" w:lineRule="auto"/>
        <w:rPr>
          <w:rFonts w:ascii="Times New Roman" w:hAnsi="Times New Roman" w:cs="Times New Roman"/>
          <w:b/>
          <w:color w:val="auto"/>
          <w:sz w:val="24"/>
          <w:szCs w:val="24"/>
          <w:lang w:val="en-US"/>
        </w:rPr>
      </w:pPr>
    </w:p>
    <w:p w14:paraId="4C46DDDC" w14:textId="77777777" w:rsidR="00C05F5D" w:rsidRDefault="00000000">
      <w:pPr>
        <w:spacing w:line="480" w:lineRule="auto"/>
        <w:rPr>
          <w:rFonts w:ascii="Times New Roman" w:hAnsi="Times New Roman" w:cs="Times New Roman"/>
          <w:b/>
          <w:color w:val="auto"/>
          <w:sz w:val="24"/>
          <w:szCs w:val="24"/>
          <w:lang w:val="en-US"/>
        </w:rPr>
      </w:pPr>
      <w:commentRangeStart w:id="203"/>
      <w:r>
        <w:rPr>
          <w:rFonts w:ascii="Times New Roman" w:hAnsi="Times New Roman" w:cs="Times New Roman"/>
          <w:b/>
          <w:color w:val="auto"/>
          <w:sz w:val="24"/>
          <w:szCs w:val="24"/>
          <w:lang w:val="en-US"/>
        </w:rPr>
        <w:t>Discussion</w:t>
      </w:r>
      <w:commentRangeEnd w:id="203"/>
      <w:r>
        <w:commentReference w:id="203"/>
      </w:r>
    </w:p>
    <w:p w14:paraId="55BA1A89" w14:textId="77777777" w:rsidR="00C05F5D" w:rsidRDefault="00000000">
      <w:pPr>
        <w:pStyle w:val="Default"/>
        <w:spacing w:line="480" w:lineRule="auto"/>
        <w:ind w:firstLine="708"/>
        <w:rPr>
          <w:color w:val="auto"/>
          <w:lang w:val="en-US"/>
        </w:rPr>
      </w:pPr>
      <w:r>
        <w:rPr>
          <w:color w:val="auto"/>
          <w:lang w:val="en-US"/>
        </w:rPr>
        <w:t xml:space="preserve">By gathering data from stream fish assemblages, we studied trophic network descriptors and assessed the extent to which the structure of networks was determined by land-use gradient across </w:t>
      </w:r>
      <w:r>
        <w:rPr>
          <w:color w:val="auto"/>
          <w:lang w:val="en-US"/>
        </w:rPr>
        <w:lastRenderedPageBreak/>
        <w:t xml:space="preserve">Brazil. </w:t>
      </w:r>
      <w:commentRangeStart w:id="204"/>
      <w:r>
        <w:rPr>
          <w:color w:val="auto"/>
          <w:lang w:val="en-US"/>
        </w:rPr>
        <w:t xml:space="preserve">Our study over a large spatial scale </w:t>
      </w:r>
      <w:del w:id="205" w:author="Fernanda Costa" w:date="2023-06-05T16:04:00Z">
        <w:r>
          <w:rPr>
            <w:color w:val="auto"/>
            <w:lang w:val="en-US"/>
          </w:rPr>
          <w:delText>generalize</w:delText>
        </w:r>
      </w:del>
      <w:ins w:id="206" w:author="Fernanda Costa" w:date="2023-06-05T16:04:00Z">
        <w:r>
          <w:rPr>
            <w:color w:val="auto"/>
            <w:lang w:val="en-US"/>
          </w:rPr>
          <w:t>generalizes</w:t>
        </w:r>
      </w:ins>
      <w:r>
        <w:rPr>
          <w:color w:val="auto"/>
          <w:lang w:val="en-US"/>
        </w:rPr>
        <w:t xml:space="preserve"> previous ones at local scale </w:t>
      </w:r>
      <w:commentRangeEnd w:id="204"/>
      <w:r>
        <w:commentReference w:id="204"/>
      </w:r>
      <w:r>
        <w:rPr>
          <w:color w:val="auto"/>
          <w:lang w:val="en-US"/>
        </w:rPr>
        <w:t>(</w:t>
      </w:r>
      <w:proofErr w:type="spellStart"/>
      <w:r>
        <w:rPr>
          <w:color w:val="auto"/>
          <w:lang w:val="en-US"/>
        </w:rPr>
        <w:t>Kortsch</w:t>
      </w:r>
      <w:proofErr w:type="spellEnd"/>
      <w:r>
        <w:rPr>
          <w:color w:val="auto"/>
          <w:lang w:val="en-US"/>
        </w:rPr>
        <w:t xml:space="preserve"> et al., 2019, </w:t>
      </w:r>
      <w:proofErr w:type="spellStart"/>
      <w:r>
        <w:rPr>
          <w:color w:val="auto"/>
          <w:lang w:val="en-US"/>
        </w:rPr>
        <w:t>Manoel</w:t>
      </w:r>
      <w:proofErr w:type="spellEnd"/>
      <w:r>
        <w:rPr>
          <w:color w:val="auto"/>
          <w:lang w:val="en-US"/>
        </w:rPr>
        <w:t xml:space="preserve"> &amp; </w:t>
      </w:r>
      <w:proofErr w:type="spellStart"/>
      <w:r>
        <w:rPr>
          <w:color w:val="auto"/>
          <w:lang w:val="en-US"/>
        </w:rPr>
        <w:t>Uieda</w:t>
      </w:r>
      <w:proofErr w:type="spellEnd"/>
      <w:r>
        <w:rPr>
          <w:color w:val="auto"/>
          <w:lang w:val="en-US"/>
        </w:rPr>
        <w:t xml:space="preserve">, 2017; Peterson, </w:t>
      </w:r>
      <w:proofErr w:type="spellStart"/>
      <w:r>
        <w:rPr>
          <w:shd w:val="clear" w:color="auto" w:fill="FFFFFF"/>
          <w:lang w:val="en-US"/>
        </w:rPr>
        <w:t>Keppeler</w:t>
      </w:r>
      <w:proofErr w:type="spellEnd"/>
      <w:r>
        <w:rPr>
          <w:shd w:val="clear" w:color="auto" w:fill="FFFFFF"/>
          <w:lang w:val="en-US"/>
        </w:rPr>
        <w:t xml:space="preserve">, Saenz, Bower, &amp; </w:t>
      </w:r>
      <w:proofErr w:type="spellStart"/>
      <w:r>
        <w:rPr>
          <w:shd w:val="clear" w:color="auto" w:fill="FFFFFF"/>
          <w:lang w:val="en-US"/>
        </w:rPr>
        <w:t>Winemiller</w:t>
      </w:r>
      <w:proofErr w:type="spellEnd"/>
      <w:r>
        <w:rPr>
          <w:shd w:val="clear" w:color="auto" w:fill="FFFFFF"/>
          <w:lang w:val="en-US"/>
        </w:rPr>
        <w:t>,</w:t>
      </w:r>
      <w:r>
        <w:rPr>
          <w:color w:val="auto"/>
          <w:lang w:val="en-US"/>
        </w:rPr>
        <w:t xml:space="preserve"> 2017), and shows evidence </w:t>
      </w:r>
      <w:commentRangeStart w:id="207"/>
      <w:r>
        <w:rPr>
          <w:color w:val="auto"/>
          <w:lang w:val="en-US"/>
        </w:rPr>
        <w:t xml:space="preserve">of land-use effects on </w:t>
      </w:r>
      <w:commentRangeEnd w:id="207"/>
      <w:r>
        <w:commentReference w:id="207"/>
      </w:r>
      <w:r>
        <w:rPr>
          <w:color w:val="auto"/>
          <w:lang w:val="en-US"/>
        </w:rPr>
        <w:t xml:space="preserve">the structure of trophic networks of freshwater fish. </w:t>
      </w:r>
      <w:del w:id="208" w:author="Fernanda Costa" w:date="2023-06-05T16:06:00Z">
        <w:r>
          <w:rPr>
            <w:color w:val="auto"/>
            <w:lang w:val="en-US"/>
          </w:rPr>
          <w:delText xml:space="preserve">Sites </w:delText>
        </w:r>
      </w:del>
      <w:ins w:id="209" w:author="Fernanda Costa" w:date="2023-06-05T16:06:00Z">
        <w:r>
          <w:rPr>
            <w:color w:val="auto"/>
            <w:lang w:val="en-US"/>
          </w:rPr>
          <w:t xml:space="preserve">Trophic networks </w:t>
        </w:r>
      </w:ins>
      <w:r>
        <w:rPr>
          <w:color w:val="auto"/>
          <w:lang w:val="en-US"/>
        </w:rPr>
        <w:t xml:space="preserve">located in areas with intense land-use change had less species and less links involved, as well as less modular </w:t>
      </w:r>
      <w:del w:id="210" w:author="Fernanda Costa" w:date="2023-06-05T16:06:00Z">
        <w:r>
          <w:rPr>
            <w:color w:val="auto"/>
            <w:lang w:val="en-US"/>
          </w:rPr>
          <w:delText xml:space="preserve">trophic </w:delText>
        </w:r>
      </w:del>
      <w:ins w:id="211" w:author="Fernanda Costa" w:date="2023-06-05T16:06:00Z">
        <w:r>
          <w:rPr>
            <w:color w:val="auto"/>
            <w:lang w:val="en-US"/>
          </w:rPr>
          <w:t>structure</w:t>
        </w:r>
      </w:ins>
      <w:del w:id="212" w:author="Fernanda Costa" w:date="2023-06-05T16:06:00Z">
        <w:r>
          <w:rPr>
            <w:color w:val="auto"/>
            <w:lang w:val="en-US"/>
          </w:rPr>
          <w:delText>networks</w:delText>
        </w:r>
      </w:del>
      <w:r>
        <w:rPr>
          <w:color w:val="auto"/>
          <w:lang w:val="en-US"/>
        </w:rPr>
        <w:t>. Decomposing land-use into the two major</w:t>
      </w:r>
      <w:ins w:id="213" w:author="Fernanda Costa" w:date="2023-06-05T16:07:00Z">
        <w:r>
          <w:rPr>
            <w:color w:val="auto"/>
            <w:lang w:val="en-US"/>
          </w:rPr>
          <w:t>s</w:t>
        </w:r>
      </w:ins>
      <w:r>
        <w:rPr>
          <w:color w:val="auto"/>
          <w:lang w:val="en-US"/>
        </w:rPr>
        <w:t xml:space="preserve"> </w:t>
      </w:r>
      <w:del w:id="214" w:author="Fernanda Costa" w:date="2023-06-05T16:07:00Z">
        <w:r>
          <w:rPr>
            <w:color w:val="auto"/>
            <w:lang w:val="en-US"/>
          </w:rPr>
          <w:delText>land-uses</w:delText>
        </w:r>
      </w:del>
      <w:ins w:id="215" w:author="Fernanda Costa" w:date="2023-06-05T16:07:00Z">
        <w:r>
          <w:rPr>
            <w:color w:val="auto"/>
            <w:lang w:val="en-US"/>
          </w:rPr>
          <w:t xml:space="preserve">components, we observed </w:t>
        </w:r>
      </w:ins>
      <w:del w:id="216" w:author="Fernanda Costa" w:date="2023-06-05T16:07:00Z">
        <w:r>
          <w:rPr>
            <w:color w:val="auto"/>
            <w:lang w:val="en-US"/>
          </w:rPr>
          <w:delText xml:space="preserve"> in Brazil shows </w:delText>
        </w:r>
      </w:del>
      <w:r>
        <w:rPr>
          <w:color w:val="auto"/>
          <w:lang w:val="en-US"/>
        </w:rPr>
        <w:t xml:space="preserve">that both the percentage of cropland and pasture dictated the structure of trophic networks, but their effects are mainly on the number of species and modularity, whereas we did not observe effects on </w:t>
      </w:r>
      <w:proofErr w:type="spellStart"/>
      <w:r>
        <w:rPr>
          <w:color w:val="auto"/>
          <w:lang w:val="en-US"/>
        </w:rPr>
        <w:t>nestedness</w:t>
      </w:r>
      <w:proofErr w:type="spellEnd"/>
      <w:r>
        <w:rPr>
          <w:color w:val="auto"/>
          <w:lang w:val="en-US"/>
        </w:rPr>
        <w:t xml:space="preserve">, nor </w:t>
      </w:r>
      <w:ins w:id="217" w:author="Fernanda Costa" w:date="2023-06-05T16:07:00Z">
        <w:r>
          <w:rPr>
            <w:color w:val="auto"/>
            <w:lang w:val="en-US"/>
          </w:rPr>
          <w:t xml:space="preserve">on </w:t>
        </w:r>
      </w:ins>
      <w:r>
        <w:rPr>
          <w:color w:val="auto"/>
          <w:lang w:val="en-US"/>
        </w:rPr>
        <w:t>the specialization index.</w:t>
      </w:r>
    </w:p>
    <w:p w14:paraId="5F98DCE6" w14:textId="77777777" w:rsidR="00C05F5D" w:rsidRDefault="00000000">
      <w:pPr>
        <w:pStyle w:val="Default"/>
        <w:spacing w:line="480" w:lineRule="auto"/>
        <w:ind w:firstLine="708"/>
        <w:rPr>
          <w:color w:val="auto"/>
          <w:lang w:val="en-US"/>
        </w:rPr>
      </w:pPr>
      <w:commentRangeStart w:id="218"/>
      <w:r>
        <w:rPr>
          <w:color w:val="auto"/>
          <w:lang w:val="en-US"/>
        </w:rPr>
        <w:t xml:space="preserve">Disturbance in lotic ecosystems related to land-use change in surrounding terrestrial habitat </w:t>
      </w:r>
      <w:commentRangeEnd w:id="218"/>
      <w:r>
        <w:commentReference w:id="218"/>
      </w:r>
      <w:r>
        <w:rPr>
          <w:color w:val="auto"/>
          <w:lang w:val="en-US"/>
        </w:rPr>
        <w:t xml:space="preserve">often reduce the heterogeneity of microhabitats, increase siltation, and modify </w:t>
      </w:r>
      <w:proofErr w:type="spellStart"/>
      <w:r>
        <w:rPr>
          <w:color w:val="auto"/>
          <w:lang w:val="en-US"/>
        </w:rPr>
        <w:t>physico</w:t>
      </w:r>
      <w:proofErr w:type="spellEnd"/>
      <w:r>
        <w:rPr>
          <w:color w:val="auto"/>
          <w:lang w:val="en-US"/>
        </w:rPr>
        <w:t>-chemical water conditions (</w:t>
      </w:r>
      <w:proofErr w:type="spellStart"/>
      <w:r>
        <w:rPr>
          <w:color w:val="auto"/>
          <w:lang w:val="en-US"/>
        </w:rPr>
        <w:t>Nessimian</w:t>
      </w:r>
      <w:proofErr w:type="spellEnd"/>
      <w:r>
        <w:rPr>
          <w:color w:val="auto"/>
          <w:lang w:val="en-US"/>
        </w:rPr>
        <w:t xml:space="preserve"> et al., 2008; </w:t>
      </w:r>
      <w:proofErr w:type="spellStart"/>
      <w:r>
        <w:rPr>
          <w:color w:val="auto"/>
          <w:lang w:val="en-US"/>
        </w:rPr>
        <w:t>Casatti</w:t>
      </w:r>
      <w:proofErr w:type="spellEnd"/>
      <w:r>
        <w:rPr>
          <w:color w:val="auto"/>
          <w:lang w:val="en-US"/>
        </w:rPr>
        <w:t xml:space="preserve"> et al., 2006; Almada et al., 2019). These overall changes in habitat structure contribute to simplifying fish assemblages by excluding habitat </w:t>
      </w:r>
      <w:proofErr w:type="gramStart"/>
      <w:r>
        <w:rPr>
          <w:color w:val="auto"/>
          <w:lang w:val="en-US"/>
        </w:rPr>
        <w:t>specialists, and</w:t>
      </w:r>
      <w:proofErr w:type="gramEnd"/>
      <w:r>
        <w:rPr>
          <w:color w:val="auto"/>
          <w:lang w:val="en-US"/>
        </w:rPr>
        <w:t xml:space="preserve"> increasing the abundance of generalist species (</w:t>
      </w:r>
      <w:proofErr w:type="spellStart"/>
      <w:r>
        <w:rPr>
          <w:color w:val="auto"/>
          <w:lang w:val="en-US"/>
        </w:rPr>
        <w:t>Winemiller</w:t>
      </w:r>
      <w:proofErr w:type="spellEnd"/>
      <w:r>
        <w:rPr>
          <w:color w:val="auto"/>
          <w:lang w:val="en-US"/>
        </w:rPr>
        <w:t xml:space="preserve"> 1990; Thompson &amp; Townsend, 2005; </w:t>
      </w:r>
      <w:proofErr w:type="spellStart"/>
      <w:r>
        <w:rPr>
          <w:color w:val="auto"/>
          <w:lang w:val="en-US"/>
        </w:rPr>
        <w:t>Dala</w:t>
      </w:r>
      <w:proofErr w:type="spellEnd"/>
      <w:r>
        <w:rPr>
          <w:color w:val="auto"/>
          <w:lang w:val="en-US"/>
        </w:rPr>
        <w:t xml:space="preserve">-Corte, Becker, &amp; Melo, 2017; </w:t>
      </w:r>
      <w:proofErr w:type="spellStart"/>
      <w:r>
        <w:rPr>
          <w:color w:val="auto"/>
          <w:lang w:val="en-US"/>
        </w:rPr>
        <w:t>Arantes</w:t>
      </w:r>
      <w:proofErr w:type="spellEnd"/>
      <w:r>
        <w:rPr>
          <w:color w:val="auto"/>
          <w:lang w:val="en-US"/>
        </w:rPr>
        <w:t xml:space="preserve"> et al., 2018). This mechanism is in line with our results as we found that the link density and modularity were negatively related to the land-use gradient, supporting that the structure of trophic networks is simplified under an intense disturbance regime as reported also by other aquatic groups (</w:t>
      </w:r>
      <w:proofErr w:type="spellStart"/>
      <w:r>
        <w:rPr>
          <w:color w:val="auto"/>
          <w:lang w:val="en-US"/>
        </w:rPr>
        <w:t>Pellissier</w:t>
      </w:r>
      <w:proofErr w:type="spellEnd"/>
      <w:r>
        <w:rPr>
          <w:color w:val="auto"/>
          <w:lang w:val="en-US"/>
        </w:rPr>
        <w:t xml:space="preserve"> et al., 2017; Lara et al., 2020; </w:t>
      </w:r>
      <w:proofErr w:type="spellStart"/>
      <w:r>
        <w:rPr>
          <w:color w:val="auto"/>
          <w:lang w:val="en-US"/>
        </w:rPr>
        <w:t>Mokross</w:t>
      </w:r>
      <w:proofErr w:type="spellEnd"/>
      <w:r>
        <w:rPr>
          <w:color w:val="auto"/>
          <w:lang w:val="en-US"/>
        </w:rPr>
        <w:t xml:space="preserve">, </w:t>
      </w:r>
      <w:r>
        <w:rPr>
          <w:shd w:val="clear" w:color="auto" w:fill="FFFFFF"/>
          <w:lang w:val="en-US"/>
        </w:rPr>
        <w:t xml:space="preserve">Ryder, </w:t>
      </w:r>
      <w:proofErr w:type="spellStart"/>
      <w:r>
        <w:rPr>
          <w:shd w:val="clear" w:color="auto" w:fill="FFFFFF"/>
          <w:lang w:val="en-US"/>
        </w:rPr>
        <w:t>Côrtes</w:t>
      </w:r>
      <w:proofErr w:type="spellEnd"/>
      <w:r>
        <w:rPr>
          <w:shd w:val="clear" w:color="auto" w:fill="FFFFFF"/>
          <w:lang w:val="en-US"/>
        </w:rPr>
        <w:t>, Wolfe &amp; Stouffer,</w:t>
      </w:r>
      <w:r>
        <w:rPr>
          <w:color w:val="auto"/>
          <w:lang w:val="en-US"/>
        </w:rPr>
        <w:t xml:space="preserve"> 2014; Sebastián-González et al., 2015). On the other hand, two important metrics, </w:t>
      </w:r>
      <w:proofErr w:type="spellStart"/>
      <w:r>
        <w:rPr>
          <w:color w:val="auto"/>
          <w:lang w:val="en-US"/>
        </w:rPr>
        <w:t>nestedness</w:t>
      </w:r>
      <w:proofErr w:type="spellEnd"/>
      <w:r>
        <w:rPr>
          <w:color w:val="auto"/>
          <w:lang w:val="en-US"/>
        </w:rPr>
        <w:t xml:space="preserve"> and the degree of trophic specialization were not affected by the land-use gradient, although the first </w:t>
      </w:r>
      <w:commentRangeStart w:id="219"/>
      <w:r>
        <w:rPr>
          <w:color w:val="auto"/>
          <w:lang w:val="en-US"/>
        </w:rPr>
        <w:t>showed a positive</w:t>
      </w:r>
      <w:commentRangeEnd w:id="219"/>
      <w:r>
        <w:commentReference w:id="219"/>
      </w:r>
      <w:r>
        <w:rPr>
          <w:color w:val="auto"/>
          <w:lang w:val="en-US"/>
        </w:rPr>
        <w:t>, but not significant (Table 1, Figure 2</w:t>
      </w:r>
      <w:ins w:id="220" w:author="Fernanda Costa" w:date="2023-06-05T16:10:00Z">
        <w:r>
          <w:rPr>
            <w:color w:val="auto"/>
            <w:lang w:val="en-US"/>
          </w:rPr>
          <w:t>a</w:t>
        </w:r>
      </w:ins>
      <w:r>
        <w:rPr>
          <w:color w:val="auto"/>
          <w:lang w:val="en-US"/>
        </w:rPr>
        <w:t xml:space="preserve">) effect, and an the second a </w:t>
      </w:r>
      <w:commentRangeStart w:id="221"/>
      <w:r>
        <w:rPr>
          <w:color w:val="auto"/>
          <w:lang w:val="en-US"/>
        </w:rPr>
        <w:t xml:space="preserve">negative </w:t>
      </w:r>
      <w:commentRangeEnd w:id="221"/>
      <w:r>
        <w:commentReference w:id="221"/>
      </w:r>
      <w:r>
        <w:rPr>
          <w:color w:val="auto"/>
          <w:lang w:val="en-US"/>
        </w:rPr>
        <w:t xml:space="preserve">effect, and not significant (Table 2). </w:t>
      </w:r>
    </w:p>
    <w:p w14:paraId="065F4950" w14:textId="77777777" w:rsidR="00C05F5D" w:rsidRDefault="00000000">
      <w:pPr>
        <w:pStyle w:val="Default"/>
        <w:spacing w:line="480" w:lineRule="auto"/>
        <w:ind w:firstLine="708"/>
        <w:rPr>
          <w:color w:val="auto"/>
          <w:lang w:val="en-US"/>
        </w:rPr>
      </w:pPr>
      <w:r>
        <w:rPr>
          <w:color w:val="auto"/>
          <w:lang w:val="en-US"/>
        </w:rPr>
        <w:t xml:space="preserve">Taken together, the lack of effect of land-use on </w:t>
      </w:r>
      <w:proofErr w:type="spellStart"/>
      <w:r>
        <w:rPr>
          <w:color w:val="auto"/>
          <w:lang w:val="en-US"/>
        </w:rPr>
        <w:t>nestedness</w:t>
      </w:r>
      <w:proofErr w:type="spellEnd"/>
      <w:r>
        <w:rPr>
          <w:color w:val="auto"/>
          <w:lang w:val="en-US"/>
        </w:rPr>
        <w:t xml:space="preserve"> and specialization, and the greater effect on modularity and link density suggest </w:t>
      </w:r>
      <w:commentRangeStart w:id="222"/>
      <w:r>
        <w:rPr>
          <w:color w:val="auto"/>
          <w:lang w:val="en-US"/>
        </w:rPr>
        <w:t>that the structure of trophic networks could be much more influenced by the loss of specialist species</w:t>
      </w:r>
      <w:commentRangeEnd w:id="222"/>
      <w:r>
        <w:commentReference w:id="222"/>
      </w:r>
      <w:r>
        <w:rPr>
          <w:color w:val="auto"/>
          <w:lang w:val="en-US"/>
        </w:rPr>
        <w:t>. In general, specialist</w:t>
      </w:r>
      <w:del w:id="223" w:author="Fernanda Costa" w:date="2023-06-05T16:12:00Z">
        <w:r>
          <w:rPr>
            <w:color w:val="auto"/>
            <w:lang w:val="en-US"/>
          </w:rPr>
          <w:delText>s</w:delText>
        </w:r>
      </w:del>
      <w:r>
        <w:rPr>
          <w:color w:val="auto"/>
          <w:lang w:val="en-US"/>
        </w:rPr>
        <w:t xml:space="preserve"> species are lost as increases the disturbances in altered environments. Previous assessments have addressed the effects </w:t>
      </w:r>
      <w:r>
        <w:rPr>
          <w:color w:val="auto"/>
          <w:lang w:val="en-US"/>
        </w:rPr>
        <w:lastRenderedPageBreak/>
        <w:t>of environmental gradients on network ecology (</w:t>
      </w:r>
      <w:proofErr w:type="spellStart"/>
      <w:r>
        <w:rPr>
          <w:color w:val="auto"/>
          <w:lang w:val="en-US"/>
        </w:rPr>
        <w:t>Pellissier</w:t>
      </w:r>
      <w:proofErr w:type="spellEnd"/>
      <w:r>
        <w:rPr>
          <w:color w:val="auto"/>
          <w:lang w:val="en-US"/>
        </w:rPr>
        <w:t xml:space="preserve"> et al., 2017; </w:t>
      </w:r>
      <w:proofErr w:type="spellStart"/>
      <w:r>
        <w:rPr>
          <w:color w:val="auto"/>
          <w:lang w:val="en-US"/>
        </w:rPr>
        <w:t>Tylianakis</w:t>
      </w:r>
      <w:proofErr w:type="spellEnd"/>
      <w:r>
        <w:rPr>
          <w:color w:val="auto"/>
          <w:lang w:val="en-US"/>
        </w:rPr>
        <w:t xml:space="preserve"> &amp; Morris, 2017), concluding that these are primarily related to changes in species composition and relative abundances. A recent study on spatial patterns in the food web associated with environmental gradients (</w:t>
      </w:r>
      <w:proofErr w:type="spellStart"/>
      <w:r>
        <w:rPr>
          <w:color w:val="auto"/>
          <w:lang w:val="en-US"/>
        </w:rPr>
        <w:t>Kortsch</w:t>
      </w:r>
      <w:proofErr w:type="spellEnd"/>
      <w:r>
        <w:rPr>
          <w:color w:val="auto"/>
          <w:lang w:val="en-US"/>
        </w:rPr>
        <w:t xml:space="preserve"> et al., 2019) showed that the spatial variation in the structure of the fish food web is related to </w:t>
      </w:r>
      <w:commentRangeStart w:id="224"/>
      <w:r>
        <w:rPr>
          <w:color w:val="auto"/>
          <w:lang w:val="en-US"/>
        </w:rPr>
        <w:t>turnover in species composition</w:t>
      </w:r>
      <w:commentRangeEnd w:id="224"/>
      <w:r>
        <w:commentReference w:id="224"/>
      </w:r>
      <w:r>
        <w:rPr>
          <w:color w:val="auto"/>
          <w:lang w:val="en-US"/>
        </w:rPr>
        <w:t>. As a result, the structure of the trophic network became more connected and less modular. However, the turnover in species composition alone should not be the main cause of the lower modularity of the networks. The decrease in modularity can be linked to the reduction in the diversity of trophic groups, generating changes in the composition of the module. This is expected when each trophic group feeds on a wide range of resources (Felipe-Lucia, 2020). Therefore, the decrease in modularity indicates that species trophic interactions are being driven by a small number of less specialized trophic groups. Our models indicate that the modularity and the number of species are determined by cropland and pasture (that is, of the most common classes of land-use change). According to previous studies, the decrease in the number of species with high levels of local farming practices suggests that these activities around the streams simplify aquatic trophic networks (</w:t>
      </w:r>
      <w:proofErr w:type="spellStart"/>
      <w:r>
        <w:rPr>
          <w:color w:val="auto"/>
          <w:lang w:val="en-US"/>
        </w:rPr>
        <w:t>Bonato</w:t>
      </w:r>
      <w:proofErr w:type="spellEnd"/>
      <w:r>
        <w:rPr>
          <w:color w:val="auto"/>
          <w:lang w:val="en-US"/>
        </w:rPr>
        <w:t xml:space="preserve">, </w:t>
      </w:r>
      <w:proofErr w:type="spellStart"/>
      <w:r>
        <w:rPr>
          <w:color w:val="auto"/>
          <w:lang w:val="en-US"/>
        </w:rPr>
        <w:t>Delariva</w:t>
      </w:r>
      <w:proofErr w:type="spellEnd"/>
      <w:r>
        <w:rPr>
          <w:color w:val="auto"/>
          <w:lang w:val="en-US"/>
        </w:rPr>
        <w:t xml:space="preserve">, &amp; Silva, 2012; </w:t>
      </w:r>
      <w:proofErr w:type="spellStart"/>
      <w:r>
        <w:rPr>
          <w:color w:val="auto"/>
          <w:lang w:val="en-US"/>
        </w:rPr>
        <w:t>Zeni</w:t>
      </w:r>
      <w:proofErr w:type="spellEnd"/>
      <w:r>
        <w:rPr>
          <w:color w:val="auto"/>
          <w:lang w:val="en-US"/>
        </w:rPr>
        <w:t xml:space="preserve"> &amp; </w:t>
      </w:r>
      <w:proofErr w:type="spellStart"/>
      <w:r>
        <w:rPr>
          <w:color w:val="auto"/>
          <w:lang w:val="en-US"/>
        </w:rPr>
        <w:t>Casatti</w:t>
      </w:r>
      <w:proofErr w:type="spellEnd"/>
      <w:r>
        <w:rPr>
          <w:color w:val="auto"/>
          <w:lang w:val="en-US"/>
        </w:rPr>
        <w:t>, 2014; Santos, Ferreira, &amp; Esteves, 2015).</w:t>
      </w:r>
    </w:p>
    <w:p w14:paraId="108C28CE" w14:textId="77777777" w:rsidR="00C05F5D" w:rsidRDefault="00000000">
      <w:pPr>
        <w:pStyle w:val="Default"/>
        <w:spacing w:line="480" w:lineRule="auto"/>
        <w:ind w:firstLine="708"/>
        <w:rPr>
          <w:color w:val="auto"/>
          <w:lang w:val="en-US"/>
        </w:rPr>
      </w:pPr>
      <w:r>
        <w:rPr>
          <w:color w:val="auto"/>
          <w:lang w:val="en-US"/>
        </w:rPr>
        <w:t xml:space="preserve">The maintenance of the riparian vegetation cover influences the supply of allochthonous material (fruits, </w:t>
      </w:r>
      <w:proofErr w:type="gramStart"/>
      <w:r>
        <w:rPr>
          <w:color w:val="auto"/>
          <w:lang w:val="en-US"/>
        </w:rPr>
        <w:t>leaves</w:t>
      </w:r>
      <w:proofErr w:type="gramEnd"/>
      <w:r>
        <w:rPr>
          <w:color w:val="auto"/>
          <w:lang w:val="en-US"/>
        </w:rPr>
        <w:t xml:space="preserve"> and insects) and </w:t>
      </w:r>
      <w:del w:id="225" w:author="Fernanda Costa" w:date="2023-06-05T16:38:00Z">
        <w:r>
          <w:rPr>
            <w:color w:val="auto"/>
            <w:lang w:val="en-US"/>
          </w:rPr>
          <w:delText>increas</w:delText>
        </w:r>
      </w:del>
      <w:ins w:id="226" w:author="Fernanda Costa" w:date="2023-06-05T16:38:00Z">
        <w:r>
          <w:rPr>
            <w:color w:val="auto"/>
            <w:lang w:val="en-US"/>
          </w:rPr>
          <w:t>increases</w:t>
        </w:r>
      </w:ins>
      <w:r>
        <w:rPr>
          <w:color w:val="auto"/>
          <w:lang w:val="en-US"/>
        </w:rPr>
        <w:t xml:space="preserve"> the physical heterogeneity of the channel, providing different feeding habitats for the species. In fact, in highly impacted environments, the supply of autochthonous and allochthonous resources decreases dramatically due to the absence of riparian vegetation and, consequently, to the availability of terrestrial insects and plant material for fish (</w:t>
      </w:r>
      <w:proofErr w:type="spellStart"/>
      <w:r>
        <w:rPr>
          <w:color w:val="auto"/>
          <w:lang w:val="en-US"/>
        </w:rPr>
        <w:t>Zeni</w:t>
      </w:r>
      <w:proofErr w:type="spellEnd"/>
      <w:r>
        <w:rPr>
          <w:color w:val="auto"/>
          <w:lang w:val="en-US"/>
        </w:rPr>
        <w:t xml:space="preserve"> &amp; </w:t>
      </w:r>
      <w:proofErr w:type="spellStart"/>
      <w:r>
        <w:rPr>
          <w:color w:val="auto"/>
          <w:lang w:val="en-US"/>
        </w:rPr>
        <w:t>Casatti</w:t>
      </w:r>
      <w:proofErr w:type="spellEnd"/>
      <w:r>
        <w:rPr>
          <w:color w:val="auto"/>
          <w:lang w:val="en-US"/>
        </w:rPr>
        <w:t xml:space="preserve">, 2014). Previous studies have shown that fish in agricultural landscapes can increase the consumption of low-protein and indigestible foods, such as detritus, </w:t>
      </w:r>
      <w:proofErr w:type="gramStart"/>
      <w:r>
        <w:rPr>
          <w:color w:val="auto"/>
          <w:lang w:val="en-US"/>
        </w:rPr>
        <w:t>sediments</w:t>
      </w:r>
      <w:proofErr w:type="gramEnd"/>
      <w:r>
        <w:rPr>
          <w:color w:val="auto"/>
          <w:lang w:val="en-US"/>
        </w:rPr>
        <w:t xml:space="preserve"> and organic waste (</w:t>
      </w:r>
      <w:proofErr w:type="spellStart"/>
      <w:r>
        <w:rPr>
          <w:color w:val="auto"/>
          <w:lang w:val="en-US"/>
        </w:rPr>
        <w:t>Dala</w:t>
      </w:r>
      <w:proofErr w:type="spellEnd"/>
      <w:r>
        <w:rPr>
          <w:color w:val="auto"/>
          <w:lang w:val="en-US"/>
        </w:rPr>
        <w:t>-Corte et al., 2016). This is associated with the ability of opportunist</w:t>
      </w:r>
      <w:del w:id="227" w:author="Fernanda Costa" w:date="2023-06-05T16:38:00Z">
        <w:r>
          <w:rPr>
            <w:color w:val="auto"/>
            <w:lang w:val="en-US"/>
          </w:rPr>
          <w:delText>s</w:delText>
        </w:r>
      </w:del>
      <w:r>
        <w:rPr>
          <w:color w:val="auto"/>
          <w:lang w:val="en-US"/>
        </w:rPr>
        <w:t xml:space="preserve"> species to deal with changes in the availability of food resources, particularly low-quality food items (</w:t>
      </w:r>
      <w:proofErr w:type="spellStart"/>
      <w:r>
        <w:rPr>
          <w:color w:val="auto"/>
          <w:lang w:val="en-US"/>
        </w:rPr>
        <w:t>Dala</w:t>
      </w:r>
      <w:proofErr w:type="spellEnd"/>
      <w:r>
        <w:rPr>
          <w:color w:val="auto"/>
          <w:lang w:val="en-US"/>
        </w:rPr>
        <w:t xml:space="preserve">-Corte, Becker &amp; Melo, 2017; Ferreira et al., 2012). </w:t>
      </w:r>
    </w:p>
    <w:p w14:paraId="6C0616CA" w14:textId="77777777" w:rsidR="00C05F5D" w:rsidRDefault="00C05F5D">
      <w:pPr>
        <w:spacing w:line="480" w:lineRule="auto"/>
        <w:rPr>
          <w:rFonts w:ascii="Times New Roman" w:hAnsi="Times New Roman" w:cs="Times New Roman"/>
          <w:color w:val="auto"/>
          <w:sz w:val="24"/>
          <w:szCs w:val="24"/>
          <w:lang w:val="en-US"/>
        </w:rPr>
      </w:pPr>
    </w:p>
    <w:p w14:paraId="40A526D0" w14:textId="77777777" w:rsidR="00C05F5D" w:rsidRDefault="00000000">
      <w:pPr>
        <w:spacing w:after="0" w:line="480" w:lineRule="auto"/>
        <w:rPr>
          <w:rFonts w:ascii="Times New Roman" w:hAnsi="Times New Roman" w:cs="Times New Roman"/>
          <w:color w:val="auto"/>
          <w:sz w:val="24"/>
          <w:szCs w:val="24"/>
          <w:lang w:val="en-US"/>
        </w:rPr>
      </w:pPr>
      <w:r>
        <w:rPr>
          <w:rFonts w:ascii="Times New Roman" w:hAnsi="Times New Roman" w:cs="Times New Roman"/>
          <w:b/>
          <w:color w:val="auto"/>
          <w:sz w:val="24"/>
          <w:szCs w:val="24"/>
          <w:lang w:val="en-US"/>
        </w:rPr>
        <w:t>Conclusions</w:t>
      </w:r>
    </w:p>
    <w:p w14:paraId="1ACED4E7" w14:textId="77777777" w:rsidR="00C05F5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b/>
        <w:t xml:space="preserve">Our study indicates that habitat degradation by land-use change affects the structure of trophic interactions, resulting in large-scale variation in the food web structure throughout an anthropogenic impact. There is a trend towards simplification of aquatic environments influenced by cropland and pasture in neotropical aquatic environments, often resulting in less complex and less modular networks. Moreover, cropland and pasture showed more pronounced changes in food-web complexity metrics than on structural attributes of networks. In sum, our findings highlight the importance of riparian vegetation modulating the trophic structure of fish communities. Since the trophic structure of fish communities responds to the degree of land-use change, restoring the integrity of landscapes, even partially, could improve the functioning of aquatic systems and their biodiversity. Further developments to quantify the land-use at a finer scale, the degree of native vegetation integrity, the time since the land-cover change, the spatial pattern of fragments in the landscape, in addition to local environmental characteristics such as the input of organic matter, and limnological and structural measures at the study sites will help to capture more subtle differences and better understand the influence of riparian forest removal on trophic networks. Our work could be replicated and further expanded to include data from other highly biodiverse tropical regions facing similar pressures from land-use and land-cover change.  </w:t>
      </w:r>
    </w:p>
    <w:p w14:paraId="0BCA6582" w14:textId="77777777" w:rsidR="00C05F5D" w:rsidRDefault="00C0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auto"/>
          <w:sz w:val="24"/>
          <w:szCs w:val="24"/>
          <w:lang w:val="en-US"/>
        </w:rPr>
      </w:pPr>
    </w:p>
    <w:p w14:paraId="6EA4D98E" w14:textId="77777777" w:rsidR="00C05F5D" w:rsidRDefault="00000000">
      <w:pPr>
        <w:spacing w:after="0" w:line="480" w:lineRule="auto"/>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Acknowledgments</w:t>
      </w:r>
    </w:p>
    <w:p w14:paraId="453B18AB" w14:textId="77777777" w:rsidR="00C05F5D" w:rsidRDefault="00000000">
      <w:pPr>
        <w:widowControl w:val="0"/>
        <w:spacing w:before="120" w:after="240" w:line="480" w:lineRule="auto"/>
        <w:rPr>
          <w:rFonts w:ascii="Times New Roman" w:eastAsiaTheme="minorHAnsi" w:hAnsi="Times New Roman" w:cs="Times New Roman"/>
          <w:color w:val="auto"/>
          <w:sz w:val="24"/>
          <w:szCs w:val="24"/>
          <w:lang w:val="en-US"/>
        </w:rPr>
      </w:pPr>
      <w:r>
        <w:rPr>
          <w:rFonts w:ascii="Times New Roman" w:hAnsi="Times New Roman" w:cs="Times New Roman"/>
          <w:color w:val="auto"/>
          <w:sz w:val="24"/>
          <w:szCs w:val="24"/>
          <w:lang w:val="en-US"/>
        </w:rPr>
        <w:t xml:space="preserve">We thank all the researchers who have made their data available online; A. </w:t>
      </w:r>
      <w:proofErr w:type="spellStart"/>
      <w:r>
        <w:rPr>
          <w:rFonts w:ascii="Times New Roman" w:hAnsi="Times New Roman" w:cs="Times New Roman"/>
          <w:color w:val="auto"/>
          <w:sz w:val="24"/>
          <w:szCs w:val="24"/>
          <w:lang w:val="en-US"/>
        </w:rPr>
        <w:t>Campelo</w:t>
      </w:r>
      <w:proofErr w:type="spellEnd"/>
      <w:r>
        <w:rPr>
          <w:rFonts w:ascii="Times New Roman" w:hAnsi="Times New Roman" w:cs="Times New Roman"/>
          <w:color w:val="auto"/>
          <w:sz w:val="24"/>
          <w:szCs w:val="24"/>
          <w:lang w:val="en-US"/>
        </w:rPr>
        <w:t xml:space="preserve">, A. </w:t>
      </w:r>
      <w:proofErr w:type="gramStart"/>
      <w:r>
        <w:rPr>
          <w:rFonts w:ascii="Times New Roman" w:hAnsi="Times New Roman" w:cs="Times New Roman"/>
          <w:color w:val="auto"/>
          <w:sz w:val="24"/>
          <w:szCs w:val="24"/>
          <w:lang w:val="en-US"/>
        </w:rPr>
        <w:t>Braga</w:t>
      </w:r>
      <w:proofErr w:type="gramEnd"/>
      <w:r>
        <w:rPr>
          <w:rFonts w:ascii="Times New Roman" w:hAnsi="Times New Roman" w:cs="Times New Roman"/>
          <w:color w:val="auto"/>
          <w:sz w:val="24"/>
          <w:szCs w:val="24"/>
          <w:lang w:val="en-US"/>
        </w:rPr>
        <w:t xml:space="preserve"> and L. Ribeiro for help in searching for data; </w:t>
      </w:r>
      <w:ins w:id="228" w:author="Unknown Author" w:date="2023-11-07T17:09:00Z">
        <w:r>
          <w:rPr>
            <w:rFonts w:ascii="Times New Roman" w:hAnsi="Times New Roman" w:cs="Times New Roman"/>
            <w:color w:val="auto"/>
            <w:sz w:val="24"/>
            <w:szCs w:val="24"/>
            <w:lang w:val="en-US"/>
          </w:rPr>
          <w:t>F.V. Costa for carefully reading</w:t>
        </w:r>
      </w:ins>
      <w:ins w:id="229" w:author="Unknown Author" w:date="2023-11-07T17:10:00Z">
        <w:r>
          <w:rPr>
            <w:rFonts w:ascii="Times New Roman" w:hAnsi="Times New Roman" w:cs="Times New Roman"/>
            <w:color w:val="auto"/>
            <w:sz w:val="24"/>
            <w:szCs w:val="24"/>
            <w:lang w:val="en-US"/>
          </w:rPr>
          <w:t xml:space="preserve"> preliminary versions of this manuscript; </w:t>
        </w:r>
      </w:ins>
      <w:r>
        <w:rPr>
          <w:rFonts w:ascii="Times New Roman" w:hAnsi="Times New Roman" w:cs="Times New Roman"/>
          <w:color w:val="auto"/>
          <w:sz w:val="24"/>
          <w:szCs w:val="24"/>
          <w:lang w:val="en-GB"/>
        </w:rPr>
        <w:t xml:space="preserve">M. Cantor for insightful comments in one of the statistical analyses; and the Limnology Lab for logistical support. We are grateful to </w:t>
      </w:r>
      <w:proofErr w:type="spellStart"/>
      <w:r>
        <w:rPr>
          <w:rFonts w:ascii="Times New Roman" w:hAnsi="Times New Roman" w:cs="Times New Roman"/>
          <w:color w:val="auto"/>
          <w:sz w:val="24"/>
          <w:szCs w:val="24"/>
          <w:lang w:val="en-GB"/>
        </w:rPr>
        <w:t>Coordenação</w:t>
      </w:r>
      <w:proofErr w:type="spellEnd"/>
      <w:r>
        <w:rPr>
          <w:rFonts w:ascii="Times New Roman" w:hAnsi="Times New Roman" w:cs="Times New Roman"/>
          <w:color w:val="auto"/>
          <w:sz w:val="24"/>
          <w:szCs w:val="24"/>
          <w:lang w:val="en-GB"/>
        </w:rPr>
        <w:t xml:space="preserve"> de </w:t>
      </w:r>
      <w:proofErr w:type="spellStart"/>
      <w:r>
        <w:rPr>
          <w:rFonts w:ascii="Times New Roman" w:hAnsi="Times New Roman" w:cs="Times New Roman"/>
          <w:color w:val="auto"/>
          <w:sz w:val="24"/>
          <w:szCs w:val="24"/>
          <w:lang w:val="en-GB"/>
        </w:rPr>
        <w:t>Aperfeiçoamento</w:t>
      </w:r>
      <w:proofErr w:type="spellEnd"/>
      <w:r>
        <w:rPr>
          <w:rFonts w:ascii="Times New Roman" w:hAnsi="Times New Roman" w:cs="Times New Roman"/>
          <w:color w:val="auto"/>
          <w:sz w:val="24"/>
          <w:szCs w:val="24"/>
          <w:lang w:val="en-GB"/>
        </w:rPr>
        <w:t xml:space="preserve"> de </w:t>
      </w:r>
      <w:proofErr w:type="spellStart"/>
      <w:r>
        <w:rPr>
          <w:rFonts w:ascii="Times New Roman" w:hAnsi="Times New Roman" w:cs="Times New Roman"/>
          <w:color w:val="auto"/>
          <w:sz w:val="24"/>
          <w:szCs w:val="24"/>
          <w:lang w:val="en-GB"/>
        </w:rPr>
        <w:t>Pessoal</w:t>
      </w:r>
      <w:proofErr w:type="spellEnd"/>
      <w:r>
        <w:rPr>
          <w:rFonts w:ascii="Times New Roman" w:hAnsi="Times New Roman" w:cs="Times New Roman"/>
          <w:color w:val="auto"/>
          <w:sz w:val="24"/>
          <w:szCs w:val="24"/>
          <w:lang w:val="en-GB"/>
        </w:rPr>
        <w:t xml:space="preserve"> de </w:t>
      </w:r>
      <w:proofErr w:type="spellStart"/>
      <w:r>
        <w:rPr>
          <w:rFonts w:ascii="Times New Roman" w:hAnsi="Times New Roman" w:cs="Times New Roman"/>
          <w:color w:val="auto"/>
          <w:sz w:val="24"/>
          <w:szCs w:val="24"/>
          <w:lang w:val="en-GB"/>
        </w:rPr>
        <w:t>Nível</w:t>
      </w:r>
      <w:proofErr w:type="spellEnd"/>
      <w:r>
        <w:rPr>
          <w:rFonts w:ascii="Times New Roman" w:hAnsi="Times New Roman" w:cs="Times New Roman"/>
          <w:color w:val="auto"/>
          <w:sz w:val="24"/>
          <w:szCs w:val="24"/>
          <w:lang w:val="en-GB"/>
        </w:rPr>
        <w:t xml:space="preserve"> Superior (CAPES) for the Research Scholarship to D.M.A.S (</w:t>
      </w:r>
      <w:r>
        <w:rPr>
          <w:rFonts w:ascii="Times New Roman" w:hAnsi="Times New Roman" w:cs="Times New Roman"/>
          <w:color w:val="000000"/>
          <w:sz w:val="24"/>
          <w:szCs w:val="24"/>
          <w:shd w:val="clear" w:color="auto" w:fill="FFFFFF"/>
          <w:lang w:val="en-GB"/>
        </w:rPr>
        <w:t>88882.347244/2019-</w:t>
      </w:r>
      <w:r>
        <w:rPr>
          <w:rFonts w:ascii="Times New Roman" w:hAnsi="Times New Roman" w:cs="Times New Roman"/>
          <w:color w:val="000000"/>
          <w:sz w:val="24"/>
          <w:szCs w:val="24"/>
          <w:shd w:val="clear" w:color="auto" w:fill="FFFFFF"/>
          <w:lang w:val="en-GB"/>
        </w:rPr>
        <w:lastRenderedPageBreak/>
        <w:t>01</w:t>
      </w:r>
      <w:r>
        <w:rPr>
          <w:rFonts w:ascii="Times New Roman" w:hAnsi="Times New Roman" w:cs="Times New Roman"/>
          <w:color w:val="auto"/>
          <w:sz w:val="24"/>
          <w:szCs w:val="24"/>
          <w:lang w:val="en-GB"/>
        </w:rPr>
        <w:t xml:space="preserve">), and to </w:t>
      </w:r>
      <w:proofErr w:type="spellStart"/>
      <w:r>
        <w:rPr>
          <w:rFonts w:ascii="Times New Roman" w:hAnsi="Times New Roman" w:cs="Times New Roman"/>
          <w:color w:val="auto"/>
          <w:sz w:val="24"/>
          <w:szCs w:val="24"/>
          <w:lang w:val="en-GB"/>
        </w:rPr>
        <w:t>Conselho</w:t>
      </w:r>
      <w:proofErr w:type="spellEnd"/>
      <w:r>
        <w:rPr>
          <w:rFonts w:ascii="Times New Roman" w:hAnsi="Times New Roman" w:cs="Times New Roman"/>
          <w:color w:val="auto"/>
          <w:sz w:val="24"/>
          <w:szCs w:val="24"/>
          <w:lang w:val="en-GB"/>
        </w:rPr>
        <w:t xml:space="preserve"> Nacional de </w:t>
      </w:r>
      <w:proofErr w:type="spellStart"/>
      <w:r>
        <w:rPr>
          <w:rFonts w:ascii="Times New Roman" w:hAnsi="Times New Roman" w:cs="Times New Roman"/>
          <w:color w:val="auto"/>
          <w:sz w:val="24"/>
          <w:szCs w:val="24"/>
          <w:lang w:val="en-GB"/>
        </w:rPr>
        <w:t>Desenvolvimento</w:t>
      </w:r>
      <w:proofErr w:type="spellEnd"/>
      <w:r>
        <w:rPr>
          <w:rFonts w:ascii="Times New Roman" w:hAnsi="Times New Roman" w:cs="Times New Roman"/>
          <w:color w:val="auto"/>
          <w:sz w:val="24"/>
          <w:szCs w:val="24"/>
          <w:lang w:val="en-GB"/>
        </w:rPr>
        <w:t xml:space="preserve"> </w:t>
      </w:r>
      <w:proofErr w:type="spellStart"/>
      <w:r>
        <w:rPr>
          <w:rFonts w:ascii="Times New Roman" w:hAnsi="Times New Roman" w:cs="Times New Roman"/>
          <w:color w:val="auto"/>
          <w:sz w:val="24"/>
          <w:szCs w:val="24"/>
          <w:lang w:val="en-GB"/>
        </w:rPr>
        <w:t>Científico</w:t>
      </w:r>
      <w:proofErr w:type="spellEnd"/>
      <w:r>
        <w:rPr>
          <w:rFonts w:ascii="Times New Roman" w:hAnsi="Times New Roman" w:cs="Times New Roman"/>
          <w:color w:val="auto"/>
          <w:sz w:val="24"/>
          <w:szCs w:val="24"/>
          <w:lang w:val="en-GB"/>
        </w:rPr>
        <w:t xml:space="preserve"> e </w:t>
      </w:r>
      <w:proofErr w:type="spellStart"/>
      <w:r>
        <w:rPr>
          <w:rFonts w:ascii="Times New Roman" w:hAnsi="Times New Roman" w:cs="Times New Roman"/>
          <w:color w:val="auto"/>
          <w:sz w:val="24"/>
          <w:szCs w:val="24"/>
          <w:lang w:val="en-GB"/>
        </w:rPr>
        <w:t>Tecnológico</w:t>
      </w:r>
      <w:proofErr w:type="spellEnd"/>
      <w:r>
        <w:rPr>
          <w:rFonts w:ascii="Times New Roman" w:hAnsi="Times New Roman" w:cs="Times New Roman"/>
          <w:color w:val="auto"/>
          <w:sz w:val="24"/>
          <w:szCs w:val="24"/>
          <w:lang w:val="en-GB"/>
        </w:rPr>
        <w:t xml:space="preserve"> (</w:t>
      </w:r>
      <w:proofErr w:type="spellStart"/>
      <w:r>
        <w:rPr>
          <w:rFonts w:ascii="Times New Roman" w:hAnsi="Times New Roman" w:cs="Times New Roman"/>
          <w:color w:val="auto"/>
          <w:sz w:val="24"/>
          <w:szCs w:val="24"/>
          <w:lang w:val="en-GB"/>
        </w:rPr>
        <w:t>CNPq</w:t>
      </w:r>
      <w:proofErr w:type="spellEnd"/>
      <w:r>
        <w:rPr>
          <w:rFonts w:ascii="Times New Roman" w:hAnsi="Times New Roman" w:cs="Times New Roman"/>
          <w:color w:val="auto"/>
          <w:sz w:val="24"/>
          <w:szCs w:val="24"/>
          <w:lang w:val="en-GB"/>
        </w:rPr>
        <w:t xml:space="preserve">) for the Research Scholarship to A.A.R. (141988/2020-7). </w:t>
      </w:r>
      <w:r>
        <w:rPr>
          <w:rFonts w:ascii="Times New Roman" w:hAnsi="Times New Roman" w:cs="Times New Roman"/>
          <w:color w:val="auto"/>
          <w:sz w:val="24"/>
          <w:szCs w:val="24"/>
        </w:rPr>
        <w:t xml:space="preserve">J.F.G. </w:t>
      </w:r>
      <w:proofErr w:type="spellStart"/>
      <w:r>
        <w:rPr>
          <w:rFonts w:ascii="Times New Roman" w:hAnsi="Times New Roman" w:cs="Times New Roman"/>
          <w:color w:val="auto"/>
          <w:sz w:val="24"/>
          <w:szCs w:val="24"/>
        </w:rPr>
        <w:t>received</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research</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grants</w:t>
      </w:r>
      <w:proofErr w:type="spellEnd"/>
      <w:r>
        <w:rPr>
          <w:rFonts w:ascii="Times New Roman" w:hAnsi="Times New Roman" w:cs="Times New Roman"/>
          <w:color w:val="auto"/>
          <w:sz w:val="24"/>
          <w:szCs w:val="24"/>
        </w:rPr>
        <w:t xml:space="preserve"> (proc. 302957/2014-6) </w:t>
      </w:r>
      <w:proofErr w:type="spellStart"/>
      <w:r>
        <w:rPr>
          <w:rFonts w:ascii="Times New Roman" w:hAnsi="Times New Roman" w:cs="Times New Roman"/>
          <w:color w:val="auto"/>
          <w:sz w:val="24"/>
          <w:szCs w:val="24"/>
        </w:rPr>
        <w:t>from</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the</w:t>
      </w:r>
      <w:proofErr w:type="spellEnd"/>
      <w:r>
        <w:rPr>
          <w:rFonts w:ascii="Times New Roman" w:hAnsi="Times New Roman" w:cs="Times New Roman"/>
          <w:color w:val="auto"/>
          <w:sz w:val="24"/>
          <w:szCs w:val="24"/>
        </w:rPr>
        <w:t xml:space="preserve"> Conselho Nacional de Desenvolvimento Científico e Tecnológico (CNPq). </w:t>
      </w:r>
      <w:r>
        <w:rPr>
          <w:rFonts w:ascii="Times New Roman" w:hAnsi="Times New Roman" w:cs="Times New Roman"/>
          <w:color w:val="000000"/>
          <w:sz w:val="24"/>
          <w:szCs w:val="24"/>
          <w:shd w:val="clear" w:color="auto" w:fill="FFFFFF"/>
          <w:lang w:val="en-US"/>
        </w:rPr>
        <w:t xml:space="preserve">M.S.D. received support from FAPDF (number 00193.00001819/2018-75). This article is part of the National Institutes for Science and Technology </w:t>
      </w:r>
      <w:proofErr w:type="spellStart"/>
      <w:r>
        <w:rPr>
          <w:rFonts w:ascii="Times New Roman" w:hAnsi="Times New Roman" w:cs="Times New Roman"/>
          <w:color w:val="000000"/>
          <w:sz w:val="24"/>
          <w:szCs w:val="24"/>
          <w:shd w:val="clear" w:color="auto" w:fill="FFFFFF"/>
          <w:lang w:val="en-US"/>
        </w:rPr>
        <w:t>programme</w:t>
      </w:r>
      <w:proofErr w:type="spellEnd"/>
      <w:r>
        <w:rPr>
          <w:rFonts w:ascii="Times New Roman" w:hAnsi="Times New Roman" w:cs="Times New Roman"/>
          <w:color w:val="000000"/>
          <w:sz w:val="24"/>
          <w:szCs w:val="24"/>
          <w:shd w:val="clear" w:color="auto" w:fill="FFFFFF"/>
          <w:lang w:val="en-US"/>
        </w:rPr>
        <w:t xml:space="preserve"> in Ecology, Evolution and Biodiversity Conservation (MCTIC/</w:t>
      </w:r>
      <w:proofErr w:type="spellStart"/>
      <w:r>
        <w:rPr>
          <w:rFonts w:ascii="Times New Roman" w:hAnsi="Times New Roman" w:cs="Times New Roman"/>
          <w:color w:val="000000"/>
          <w:sz w:val="24"/>
          <w:szCs w:val="24"/>
          <w:shd w:val="clear" w:color="auto" w:fill="FFFFFF"/>
          <w:lang w:val="en-US"/>
        </w:rPr>
        <w:t>CNPq</w:t>
      </w:r>
      <w:proofErr w:type="spellEnd"/>
      <w:r>
        <w:rPr>
          <w:rFonts w:ascii="Times New Roman" w:hAnsi="Times New Roman" w:cs="Times New Roman"/>
          <w:color w:val="000000"/>
          <w:sz w:val="24"/>
          <w:szCs w:val="24"/>
          <w:shd w:val="clear" w:color="auto" w:fill="FFFFFF"/>
          <w:lang w:val="en-US"/>
        </w:rPr>
        <w:t>: 465610/2014-5; </w:t>
      </w:r>
      <w:hyperlink r:id="rId9">
        <w:r>
          <w:rPr>
            <w:rStyle w:val="Hyperlink"/>
            <w:rFonts w:ascii="Times New Roman" w:hAnsi="Times New Roman" w:cs="Times New Roman"/>
            <w:color w:val="000000"/>
            <w:sz w:val="24"/>
            <w:szCs w:val="24"/>
            <w:shd w:val="clear" w:color="auto" w:fill="FFFFFF"/>
            <w:lang w:val="en-US"/>
          </w:rPr>
          <w:t>https://www.eecbio.ufg.br/</w:t>
        </w:r>
      </w:hyperlink>
      <w:r>
        <w:rPr>
          <w:rFonts w:ascii="Times New Roman" w:hAnsi="Times New Roman" w:cs="Times New Roman"/>
          <w:color w:val="000000"/>
          <w:sz w:val="24"/>
          <w:szCs w:val="24"/>
          <w:shd w:val="clear" w:color="auto" w:fill="FFFFFF"/>
          <w:lang w:val="en-US"/>
        </w:rPr>
        <w:t xml:space="preserve">) and the </w:t>
      </w:r>
      <w:proofErr w:type="spellStart"/>
      <w:r>
        <w:rPr>
          <w:rFonts w:ascii="Times New Roman" w:hAnsi="Times New Roman" w:cs="Times New Roman"/>
          <w:color w:val="000000"/>
          <w:sz w:val="24"/>
          <w:szCs w:val="24"/>
          <w:shd w:val="clear" w:color="auto" w:fill="FFFFFF"/>
          <w:lang w:val="en-US"/>
        </w:rPr>
        <w:t>Fundação</w:t>
      </w:r>
      <w:proofErr w:type="spellEnd"/>
      <w:r>
        <w:rPr>
          <w:rFonts w:ascii="Times New Roman" w:hAnsi="Times New Roman" w:cs="Times New Roman"/>
          <w:color w:val="000000"/>
          <w:sz w:val="24"/>
          <w:szCs w:val="24"/>
          <w:shd w:val="clear" w:color="auto" w:fill="FFFFFF"/>
          <w:lang w:val="en-US"/>
        </w:rPr>
        <w:t xml:space="preserve"> de Amparo à </w:t>
      </w:r>
      <w:proofErr w:type="spellStart"/>
      <w:r>
        <w:rPr>
          <w:rFonts w:ascii="Times New Roman" w:hAnsi="Times New Roman" w:cs="Times New Roman"/>
          <w:color w:val="000000"/>
          <w:sz w:val="24"/>
          <w:szCs w:val="24"/>
          <w:shd w:val="clear" w:color="auto" w:fill="FFFFFF"/>
          <w:lang w:val="en-US"/>
        </w:rPr>
        <w:t>Pesquisa</w:t>
      </w:r>
      <w:proofErr w:type="spellEnd"/>
      <w:r>
        <w:rPr>
          <w:rFonts w:ascii="Times New Roman" w:hAnsi="Times New Roman" w:cs="Times New Roman"/>
          <w:color w:val="000000"/>
          <w:sz w:val="24"/>
          <w:szCs w:val="24"/>
          <w:shd w:val="clear" w:color="auto" w:fill="FFFFFF"/>
          <w:lang w:val="en-US"/>
        </w:rPr>
        <w:t xml:space="preserve"> do Estado de </w:t>
      </w:r>
      <w:proofErr w:type="spellStart"/>
      <w:r>
        <w:rPr>
          <w:rFonts w:ascii="Times New Roman" w:hAnsi="Times New Roman" w:cs="Times New Roman"/>
          <w:color w:val="000000"/>
          <w:sz w:val="24"/>
          <w:szCs w:val="24"/>
          <w:shd w:val="clear" w:color="auto" w:fill="FFFFFF"/>
          <w:lang w:val="en-US"/>
        </w:rPr>
        <w:t>Goiás</w:t>
      </w:r>
      <w:proofErr w:type="spellEnd"/>
      <w:r>
        <w:rPr>
          <w:rFonts w:ascii="Times New Roman" w:hAnsi="Times New Roman" w:cs="Times New Roman"/>
          <w:color w:val="000000"/>
          <w:sz w:val="24"/>
          <w:szCs w:val="24"/>
          <w:shd w:val="clear" w:color="auto" w:fill="FFFFFF"/>
          <w:lang w:val="en-US"/>
        </w:rPr>
        <w:t>".</w:t>
      </w:r>
      <w:r>
        <w:rPr>
          <w:rFonts w:ascii="Times New Roman" w:hAnsi="Times New Roman" w:cs="Times New Roman"/>
          <w:color w:val="auto"/>
          <w:sz w:val="24"/>
          <w:szCs w:val="24"/>
          <w:lang w:val="en-GB"/>
        </w:rPr>
        <w:t xml:space="preserve"> </w:t>
      </w:r>
      <w:r>
        <w:rPr>
          <w:rFonts w:ascii="Times New Roman" w:hAnsi="Times New Roman" w:cs="Times New Roman"/>
          <w:color w:val="auto"/>
          <w:sz w:val="24"/>
          <w:szCs w:val="24"/>
          <w:lang w:val="en-US"/>
        </w:rPr>
        <w:t>The authors have no conflict of interests to declare.</w:t>
      </w:r>
    </w:p>
    <w:p w14:paraId="072E2A2C" w14:textId="77777777" w:rsidR="00C05F5D" w:rsidRDefault="00000000">
      <w:pPr>
        <w:widowControl w:val="0"/>
        <w:spacing w:before="120" w:after="240" w:line="480" w:lineRule="auto"/>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Author contributions</w:t>
      </w:r>
    </w:p>
    <w:p w14:paraId="1114897E" w14:textId="77777777" w:rsidR="00C05F5D" w:rsidRDefault="00000000">
      <w:pPr>
        <w:widowControl w:val="0"/>
        <w:spacing w:before="120" w:after="240" w:line="480" w:lineRule="auto"/>
        <w:ind w:firstLine="709"/>
        <w:rPr>
          <w:rFonts w:ascii="Times New Roman" w:eastAsiaTheme="minorHAnsi" w:hAnsi="Times New Roman" w:cs="Times New Roman"/>
          <w:color w:val="auto"/>
          <w:sz w:val="24"/>
          <w:szCs w:val="24"/>
          <w:lang w:val="en-GB"/>
        </w:rPr>
      </w:pPr>
      <w:r>
        <w:rPr>
          <w:rFonts w:ascii="Times New Roman" w:hAnsi="Times New Roman" w:cs="Times New Roman"/>
          <w:color w:val="auto"/>
          <w:sz w:val="24"/>
          <w:szCs w:val="24"/>
          <w:lang w:val="en-GB"/>
        </w:rPr>
        <w:t xml:space="preserve">D.M.A.S.N compiled the database and managed the data; A.A.R. obtained the land use data and made the land use map; D.M.A.S.N analysed the data with feedback from M.S.D.; D.M.A.S. wrote the manuscript with substantial contribution from M.S.D. and feedback from </w:t>
      </w:r>
      <w:proofErr w:type="spellStart"/>
      <w:r>
        <w:rPr>
          <w:rFonts w:ascii="Times New Roman" w:hAnsi="Times New Roman" w:cs="Times New Roman"/>
          <w:color w:val="auto"/>
          <w:sz w:val="24"/>
          <w:szCs w:val="24"/>
          <w:lang w:val="en-GB"/>
        </w:rPr>
        <w:t>J.F.G.Jr</w:t>
      </w:r>
      <w:proofErr w:type="spellEnd"/>
      <w:r>
        <w:rPr>
          <w:rFonts w:ascii="Times New Roman" w:hAnsi="Times New Roman" w:cs="Times New Roman"/>
          <w:color w:val="auto"/>
          <w:sz w:val="24"/>
          <w:szCs w:val="24"/>
          <w:lang w:val="en-GB"/>
        </w:rPr>
        <w:t>. and A.A.R.</w:t>
      </w:r>
    </w:p>
    <w:p w14:paraId="5BEB6064" w14:textId="77777777" w:rsidR="00C05F5D" w:rsidRDefault="00000000">
      <w:pPr>
        <w:spacing w:after="0" w:line="480" w:lineRule="auto"/>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Funding</w:t>
      </w:r>
    </w:p>
    <w:p w14:paraId="6FDDD051" w14:textId="77777777" w:rsidR="00C05F5D" w:rsidRDefault="00000000">
      <w:pPr>
        <w:spacing w:after="0" w:line="480" w:lineRule="auto"/>
        <w:ind w:firstLine="709"/>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This work was supported by </w:t>
      </w:r>
      <w:proofErr w:type="spellStart"/>
      <w:r>
        <w:rPr>
          <w:rFonts w:ascii="Times New Roman" w:hAnsi="Times New Roman" w:cs="Times New Roman"/>
          <w:color w:val="auto"/>
          <w:sz w:val="24"/>
          <w:szCs w:val="24"/>
          <w:lang w:val="en-US"/>
        </w:rPr>
        <w:t>Coordenação</w:t>
      </w:r>
      <w:proofErr w:type="spellEnd"/>
      <w:r>
        <w:rPr>
          <w:rFonts w:ascii="Times New Roman" w:hAnsi="Times New Roman" w:cs="Times New Roman"/>
          <w:color w:val="auto"/>
          <w:sz w:val="24"/>
          <w:szCs w:val="24"/>
          <w:lang w:val="en-US"/>
        </w:rPr>
        <w:t xml:space="preserve"> de </w:t>
      </w:r>
      <w:proofErr w:type="spellStart"/>
      <w:r>
        <w:rPr>
          <w:rFonts w:ascii="Times New Roman" w:hAnsi="Times New Roman" w:cs="Times New Roman"/>
          <w:color w:val="auto"/>
          <w:sz w:val="24"/>
          <w:szCs w:val="24"/>
          <w:lang w:val="en-US"/>
        </w:rPr>
        <w:t>Aperfeiçoamento</w:t>
      </w:r>
      <w:proofErr w:type="spellEnd"/>
      <w:r>
        <w:rPr>
          <w:rFonts w:ascii="Times New Roman" w:hAnsi="Times New Roman" w:cs="Times New Roman"/>
          <w:color w:val="auto"/>
          <w:sz w:val="24"/>
          <w:szCs w:val="24"/>
          <w:lang w:val="en-US"/>
        </w:rPr>
        <w:t xml:space="preserve"> de </w:t>
      </w:r>
      <w:proofErr w:type="spellStart"/>
      <w:r>
        <w:rPr>
          <w:rFonts w:ascii="Times New Roman" w:hAnsi="Times New Roman" w:cs="Times New Roman"/>
          <w:color w:val="auto"/>
          <w:sz w:val="24"/>
          <w:szCs w:val="24"/>
          <w:lang w:val="en-US"/>
        </w:rPr>
        <w:t>Pessoal</w:t>
      </w:r>
      <w:proofErr w:type="spellEnd"/>
      <w:r>
        <w:rPr>
          <w:rFonts w:ascii="Times New Roman" w:hAnsi="Times New Roman" w:cs="Times New Roman"/>
          <w:color w:val="auto"/>
          <w:sz w:val="24"/>
          <w:szCs w:val="24"/>
          <w:lang w:val="en-US"/>
        </w:rPr>
        <w:t xml:space="preserve"> de </w:t>
      </w:r>
      <w:proofErr w:type="spellStart"/>
      <w:r>
        <w:rPr>
          <w:rFonts w:ascii="Times New Roman" w:hAnsi="Times New Roman" w:cs="Times New Roman"/>
          <w:color w:val="auto"/>
          <w:sz w:val="24"/>
          <w:szCs w:val="24"/>
          <w:lang w:val="en-US"/>
        </w:rPr>
        <w:t>Nível</w:t>
      </w:r>
      <w:proofErr w:type="spellEnd"/>
      <w:r>
        <w:rPr>
          <w:rFonts w:ascii="Times New Roman" w:hAnsi="Times New Roman" w:cs="Times New Roman"/>
          <w:color w:val="auto"/>
          <w:sz w:val="24"/>
          <w:szCs w:val="24"/>
          <w:lang w:val="en-US"/>
        </w:rPr>
        <w:t xml:space="preserve"> Superior (CAPES) for the Research Scholarship to D.M.A.S.N (Process no. 88882.347244/2019-01).</w:t>
      </w:r>
    </w:p>
    <w:p w14:paraId="2B8D9429" w14:textId="77777777" w:rsidR="00C05F5D" w:rsidRDefault="00C05F5D">
      <w:pPr>
        <w:spacing w:after="0" w:line="480" w:lineRule="auto"/>
        <w:ind w:firstLine="709"/>
        <w:rPr>
          <w:rFonts w:ascii="Times New Roman" w:hAnsi="Times New Roman" w:cs="Times New Roman"/>
          <w:color w:val="auto"/>
          <w:sz w:val="24"/>
          <w:szCs w:val="24"/>
          <w:lang w:val="en-US"/>
        </w:rPr>
      </w:pPr>
    </w:p>
    <w:p w14:paraId="7179AF8D" w14:textId="77777777" w:rsidR="00C05F5D" w:rsidRDefault="00000000">
      <w:pPr>
        <w:spacing w:after="0" w:line="480" w:lineRule="auto"/>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Data availability</w:t>
      </w:r>
    </w:p>
    <w:p w14:paraId="64509913" w14:textId="77777777" w:rsidR="00C05F5D" w:rsidRDefault="00000000">
      <w:pPr>
        <w:spacing w:after="0" w:line="480" w:lineRule="auto"/>
        <w:ind w:firstLine="709"/>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 summary of the data used in this paper is available as Supporting Information.</w:t>
      </w:r>
    </w:p>
    <w:p w14:paraId="030D5A7A" w14:textId="77777777" w:rsidR="00C05F5D" w:rsidRDefault="00C05F5D">
      <w:pPr>
        <w:spacing w:after="0" w:line="480" w:lineRule="auto"/>
        <w:ind w:firstLine="709"/>
        <w:rPr>
          <w:rFonts w:ascii="Times New Roman" w:hAnsi="Times New Roman" w:cs="Times New Roman"/>
          <w:color w:val="auto"/>
          <w:sz w:val="24"/>
          <w:szCs w:val="24"/>
          <w:lang w:val="en-US"/>
        </w:rPr>
      </w:pPr>
    </w:p>
    <w:p w14:paraId="3254B55D" w14:textId="77777777" w:rsidR="00C05F5D" w:rsidRDefault="00000000">
      <w:pPr>
        <w:spacing w:after="0" w:line="480" w:lineRule="auto"/>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Declarations</w:t>
      </w:r>
    </w:p>
    <w:p w14:paraId="76BE8FB8" w14:textId="77777777" w:rsidR="00C05F5D" w:rsidRDefault="00000000">
      <w:pPr>
        <w:spacing w:after="0" w:line="480" w:lineRule="auto"/>
        <w:rPr>
          <w:rFonts w:ascii="Times New Roman" w:hAnsi="Times New Roman" w:cs="Times New Roman"/>
          <w:b/>
          <w:color w:val="auto"/>
          <w:sz w:val="24"/>
          <w:szCs w:val="24"/>
          <w:lang w:val="en-US"/>
        </w:rPr>
      </w:pPr>
      <w:proofErr w:type="spellStart"/>
      <w:r>
        <w:rPr>
          <w:rFonts w:ascii="Times New Roman" w:hAnsi="Times New Roman" w:cs="Times New Roman"/>
          <w:b/>
          <w:color w:val="auto"/>
          <w:sz w:val="24"/>
          <w:szCs w:val="24"/>
          <w:lang w:val="en-US"/>
        </w:rPr>
        <w:t>Confict</w:t>
      </w:r>
      <w:proofErr w:type="spellEnd"/>
      <w:r>
        <w:rPr>
          <w:rFonts w:ascii="Times New Roman" w:hAnsi="Times New Roman" w:cs="Times New Roman"/>
          <w:b/>
          <w:color w:val="auto"/>
          <w:sz w:val="24"/>
          <w:szCs w:val="24"/>
          <w:lang w:val="en-US"/>
        </w:rPr>
        <w:t xml:space="preserve"> of interest</w:t>
      </w:r>
    </w:p>
    <w:p w14:paraId="079C7C02" w14:textId="77777777" w:rsidR="00C05F5D" w:rsidRDefault="00000000">
      <w:pPr>
        <w:spacing w:after="0" w:line="480" w:lineRule="auto"/>
        <w:ind w:firstLine="709"/>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The authors declare that they have no known competing financial interests or personal relationships that could have appeared to influence the work reported in this paper.</w:t>
      </w:r>
    </w:p>
    <w:p w14:paraId="194E1D70" w14:textId="77777777" w:rsidR="00C05F5D" w:rsidRDefault="00C05F5D">
      <w:pPr>
        <w:spacing w:after="0" w:line="480" w:lineRule="auto"/>
        <w:rPr>
          <w:rFonts w:ascii="Times New Roman" w:hAnsi="Times New Roman" w:cs="Times New Roman"/>
          <w:color w:val="auto"/>
          <w:sz w:val="24"/>
          <w:szCs w:val="24"/>
          <w:lang w:val="en-US"/>
        </w:rPr>
      </w:pPr>
    </w:p>
    <w:p w14:paraId="64CC1AD1" w14:textId="77777777" w:rsidR="00C05F5D" w:rsidRDefault="00000000">
      <w:pPr>
        <w:spacing w:after="0" w:line="480" w:lineRule="auto"/>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lastRenderedPageBreak/>
        <w:t>Authorship statement</w:t>
      </w:r>
    </w:p>
    <w:p w14:paraId="052DA88F" w14:textId="77777777" w:rsidR="00C05F5D" w:rsidRDefault="00000000">
      <w:pPr>
        <w:spacing w:after="0" w:line="480" w:lineRule="auto"/>
        <w:ind w:firstLine="708"/>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All persons who meet authorship criteria are listed as authors, and all authors certify that they have participated sufficiently in the work to take public responsibility for the content, including participation in the concept, design, analysis, writing, or revision of the manuscript. Furthermore, each author certifies that this material or similar material has not been and will not be submitted to or published in any other publication before its appearance in the </w:t>
      </w:r>
      <w:proofErr w:type="spellStart"/>
      <w:r>
        <w:rPr>
          <w:rFonts w:ascii="Times New Roman" w:hAnsi="Times New Roman" w:cs="Times New Roman"/>
          <w:color w:val="auto"/>
          <w:sz w:val="24"/>
          <w:szCs w:val="24"/>
          <w:lang w:val="en-US"/>
        </w:rPr>
        <w:t>Hydrobiologia</w:t>
      </w:r>
      <w:proofErr w:type="spellEnd"/>
      <w:r>
        <w:rPr>
          <w:rFonts w:ascii="Times New Roman" w:hAnsi="Times New Roman" w:cs="Times New Roman"/>
          <w:color w:val="auto"/>
          <w:sz w:val="24"/>
          <w:szCs w:val="24"/>
          <w:lang w:val="en-US"/>
        </w:rPr>
        <w:t xml:space="preserve"> Journal.</w:t>
      </w:r>
    </w:p>
    <w:p w14:paraId="43A82741" w14:textId="77777777" w:rsidR="00C05F5D" w:rsidRDefault="00C05F5D">
      <w:pPr>
        <w:widowControl w:val="0"/>
        <w:spacing w:before="120" w:after="240" w:line="480" w:lineRule="auto"/>
        <w:rPr>
          <w:rFonts w:ascii="Times New Roman" w:hAnsi="Times New Roman" w:cs="Times New Roman"/>
          <w:color w:val="auto"/>
          <w:sz w:val="24"/>
          <w:szCs w:val="24"/>
          <w:lang w:val="en-US"/>
        </w:rPr>
      </w:pPr>
    </w:p>
    <w:p w14:paraId="24F6B006" w14:textId="77777777" w:rsidR="00C05F5D" w:rsidRDefault="00000000">
      <w:pPr>
        <w:widowControl w:val="0"/>
        <w:spacing w:before="120" w:after="240" w:line="480" w:lineRule="auto"/>
        <w:rPr>
          <w:rFonts w:ascii="Times New Roman" w:hAnsi="Times New Roman" w:cs="Times New Roman"/>
          <w:b/>
          <w:color w:val="auto"/>
          <w:sz w:val="24"/>
          <w:szCs w:val="24"/>
        </w:rPr>
      </w:pPr>
      <w:proofErr w:type="spellStart"/>
      <w:r>
        <w:rPr>
          <w:rFonts w:ascii="Times New Roman" w:hAnsi="Times New Roman" w:cs="Times New Roman"/>
          <w:b/>
          <w:color w:val="auto"/>
          <w:sz w:val="24"/>
          <w:szCs w:val="24"/>
        </w:rPr>
        <w:t>References</w:t>
      </w:r>
      <w:proofErr w:type="spellEnd"/>
    </w:p>
    <w:p w14:paraId="26CB8DA1" w14:textId="77777777" w:rsidR="00C05F5D" w:rsidRDefault="00000000">
      <w:pPr>
        <w:ind w:left="426" w:hanging="426"/>
        <w:rPr>
          <w:rFonts w:ascii="Times New Roman" w:hAnsi="Times New Roman" w:cs="Times New Roman"/>
          <w:color w:val="auto"/>
          <w:sz w:val="24"/>
          <w:szCs w:val="24"/>
          <w:lang w:val="en-US"/>
        </w:rPr>
      </w:pPr>
      <w:bookmarkStart w:id="230" w:name="_Hlk57309591"/>
      <w:r>
        <w:rPr>
          <w:rFonts w:ascii="Times New Roman" w:hAnsi="Times New Roman" w:cs="Times New Roman"/>
          <w:color w:val="000000"/>
          <w:sz w:val="24"/>
          <w:szCs w:val="24"/>
          <w:shd w:val="clear" w:color="auto" w:fill="FFFFFF"/>
        </w:rPr>
        <w:t xml:space="preserve">Almada, H. K. S., Silvério, D. V., Macedo, M. N., </w:t>
      </w:r>
      <w:proofErr w:type="spellStart"/>
      <w:r>
        <w:rPr>
          <w:rFonts w:ascii="Times New Roman" w:hAnsi="Times New Roman" w:cs="Times New Roman"/>
          <w:color w:val="000000"/>
          <w:sz w:val="24"/>
          <w:szCs w:val="24"/>
          <w:shd w:val="clear" w:color="auto" w:fill="FFFFFF"/>
        </w:rPr>
        <w:t>Maracahipes</w:t>
      </w:r>
      <w:proofErr w:type="spellEnd"/>
      <w:r>
        <w:rPr>
          <w:rFonts w:ascii="Times New Roman" w:hAnsi="Times New Roman" w:cs="Times New Roman"/>
          <w:color w:val="000000"/>
          <w:sz w:val="24"/>
          <w:szCs w:val="24"/>
          <w:shd w:val="clear" w:color="auto" w:fill="FFFFFF"/>
        </w:rPr>
        <w:t xml:space="preserve">-Santos, L., </w:t>
      </w:r>
      <w:proofErr w:type="spellStart"/>
      <w:r>
        <w:rPr>
          <w:rFonts w:ascii="Times New Roman" w:hAnsi="Times New Roman" w:cs="Times New Roman"/>
          <w:color w:val="000000"/>
          <w:sz w:val="24"/>
          <w:szCs w:val="24"/>
          <w:shd w:val="clear" w:color="auto" w:fill="FFFFFF"/>
        </w:rPr>
        <w:t>Zaratim</w:t>
      </w:r>
      <w:proofErr w:type="spellEnd"/>
      <w:r>
        <w:rPr>
          <w:rFonts w:ascii="Times New Roman" w:hAnsi="Times New Roman" w:cs="Times New Roman"/>
          <w:color w:val="000000"/>
          <w:sz w:val="24"/>
          <w:szCs w:val="24"/>
          <w:shd w:val="clear" w:color="auto" w:fill="FFFFFF"/>
        </w:rPr>
        <w:t xml:space="preserve">, E. C. P., </w:t>
      </w:r>
      <w:proofErr w:type="spellStart"/>
      <w:r>
        <w:rPr>
          <w:rFonts w:ascii="Times New Roman" w:hAnsi="Times New Roman" w:cs="Times New Roman"/>
          <w:color w:val="000000"/>
          <w:sz w:val="24"/>
          <w:szCs w:val="24"/>
          <w:shd w:val="clear" w:color="auto" w:fill="FFFFFF"/>
        </w:rPr>
        <w:t>Zaratim</w:t>
      </w:r>
      <w:proofErr w:type="spellEnd"/>
      <w:r>
        <w:rPr>
          <w:rFonts w:ascii="Times New Roman" w:hAnsi="Times New Roman" w:cs="Times New Roman"/>
          <w:color w:val="000000"/>
          <w:sz w:val="24"/>
          <w:szCs w:val="24"/>
          <w:shd w:val="clear" w:color="auto" w:fill="FFFFFF"/>
        </w:rPr>
        <w:t xml:space="preserve">, K. P., </w:t>
      </w:r>
      <w:proofErr w:type="spellStart"/>
      <w:r>
        <w:rPr>
          <w:rFonts w:ascii="Times New Roman" w:hAnsi="Times New Roman" w:cs="Times New Roman"/>
          <w:color w:val="auto"/>
          <w:sz w:val="24"/>
          <w:szCs w:val="24"/>
        </w:rPr>
        <w:t>Maccari</w:t>
      </w:r>
      <w:proofErr w:type="spellEnd"/>
      <w:r>
        <w:rPr>
          <w:rFonts w:ascii="Times New Roman" w:hAnsi="Times New Roman" w:cs="Times New Roman"/>
          <w:color w:val="000000"/>
          <w:sz w:val="24"/>
          <w:szCs w:val="24"/>
          <w:shd w:val="clear" w:color="auto" w:fill="FFFFFF"/>
        </w:rPr>
        <w:t xml:space="preserve">, A., </w:t>
      </w:r>
      <w:r>
        <w:rPr>
          <w:rFonts w:ascii="Times New Roman" w:hAnsi="Times New Roman" w:cs="Times New Roman"/>
          <w:color w:val="auto"/>
          <w:sz w:val="24"/>
          <w:szCs w:val="24"/>
        </w:rPr>
        <w:t>Nascimento</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auto"/>
          <w:sz w:val="24"/>
          <w:szCs w:val="24"/>
        </w:rPr>
        <w:t>M. R.,</w:t>
      </w:r>
      <w:r>
        <w:rPr>
          <w:rFonts w:ascii="Times New Roman" w:hAnsi="Times New Roman" w:cs="Times New Roman"/>
          <w:color w:val="000000"/>
          <w:sz w:val="24"/>
          <w:szCs w:val="24"/>
          <w:shd w:val="clear" w:color="auto" w:fill="FFFFFF"/>
        </w:rPr>
        <w:t xml:space="preserve"> &amp; </w:t>
      </w:r>
      <w:proofErr w:type="spellStart"/>
      <w:r>
        <w:rPr>
          <w:rFonts w:ascii="Times New Roman" w:hAnsi="Times New Roman" w:cs="Times New Roman"/>
          <w:color w:val="000000"/>
          <w:sz w:val="24"/>
          <w:szCs w:val="24"/>
          <w:shd w:val="clear" w:color="auto" w:fill="FFFFFF"/>
        </w:rPr>
        <w:t>Umetsu</w:t>
      </w:r>
      <w:proofErr w:type="spellEnd"/>
      <w:r>
        <w:rPr>
          <w:rFonts w:ascii="Times New Roman" w:hAnsi="Times New Roman" w:cs="Times New Roman"/>
          <w:color w:val="000000"/>
          <w:sz w:val="24"/>
          <w:szCs w:val="24"/>
          <w:shd w:val="clear" w:color="auto" w:fill="FFFFFF"/>
        </w:rPr>
        <w:t xml:space="preserve">, R. K. (2019). </w:t>
      </w:r>
      <w:r>
        <w:rPr>
          <w:rFonts w:ascii="Times New Roman" w:hAnsi="Times New Roman" w:cs="Times New Roman"/>
          <w:color w:val="000000"/>
          <w:sz w:val="24"/>
          <w:szCs w:val="24"/>
          <w:shd w:val="clear" w:color="auto" w:fill="FFFFFF"/>
          <w:lang w:val="en-US"/>
        </w:rPr>
        <w:t>Effects of geomorphology and land cover on stream water quality in southeastern Amazonia. </w:t>
      </w:r>
      <w:r>
        <w:rPr>
          <w:rFonts w:ascii="Times New Roman" w:hAnsi="Times New Roman" w:cs="Times New Roman"/>
          <w:i/>
          <w:iCs/>
          <w:color w:val="000000"/>
          <w:sz w:val="24"/>
          <w:szCs w:val="24"/>
          <w:shd w:val="clear" w:color="auto" w:fill="FFFFFF"/>
          <w:lang w:val="en-US"/>
        </w:rPr>
        <w:t>Hydrological Sciences Journal</w:t>
      </w:r>
      <w:r>
        <w:rPr>
          <w:rFonts w:ascii="Times New Roman" w:hAnsi="Times New Roman" w:cs="Times New Roman"/>
          <w:i/>
          <w:color w:val="000000"/>
          <w:sz w:val="24"/>
          <w:szCs w:val="24"/>
          <w:shd w:val="clear" w:color="auto" w:fill="FFFFFF"/>
          <w:lang w:val="en-US"/>
        </w:rPr>
        <w:t>, </w:t>
      </w:r>
      <w:r>
        <w:rPr>
          <w:rFonts w:ascii="Times New Roman" w:hAnsi="Times New Roman" w:cs="Times New Roman"/>
          <w:iCs/>
          <w:color w:val="000000"/>
          <w:sz w:val="24"/>
          <w:szCs w:val="24"/>
          <w:shd w:val="clear" w:color="auto" w:fill="FFFFFF"/>
          <w:lang w:val="en-US"/>
        </w:rPr>
        <w:t>64</w:t>
      </w:r>
      <w:r>
        <w:rPr>
          <w:rFonts w:ascii="Times New Roman" w:hAnsi="Times New Roman" w:cs="Times New Roman"/>
          <w:color w:val="000000"/>
          <w:sz w:val="24"/>
          <w:szCs w:val="24"/>
          <w:shd w:val="clear" w:color="auto" w:fill="FFFFFF"/>
          <w:lang w:val="en-US"/>
        </w:rPr>
        <w:t xml:space="preserve">, 620-632. </w:t>
      </w:r>
      <w:r>
        <w:rPr>
          <w:rFonts w:ascii="Times New Roman" w:hAnsi="Times New Roman" w:cs="Times New Roman"/>
          <w:color w:val="auto"/>
          <w:sz w:val="24"/>
          <w:szCs w:val="24"/>
          <w:lang w:val="en-US"/>
        </w:rPr>
        <w:t> </w:t>
      </w:r>
      <w:hyperlink r:id="rId10">
        <w:r>
          <w:rPr>
            <w:rStyle w:val="Hyperlink"/>
            <w:rFonts w:ascii="Times New Roman" w:hAnsi="Times New Roman" w:cs="Times New Roman"/>
            <w:color w:val="auto"/>
            <w:sz w:val="24"/>
            <w:szCs w:val="24"/>
            <w:lang w:val="en-US"/>
          </w:rPr>
          <w:t>https://doi.org/10.1080/02626667.2019.1587563</w:t>
        </w:r>
      </w:hyperlink>
    </w:p>
    <w:p w14:paraId="6A051CD9" w14:textId="77777777" w:rsidR="00C05F5D" w:rsidRDefault="00000000">
      <w:pPr>
        <w:ind w:left="426" w:hanging="426"/>
        <w:rPr>
          <w:rStyle w:val="Hyperlink"/>
          <w:rFonts w:ascii="Times New Roman" w:hAnsi="Times New Roman" w:cs="Times New Roman"/>
          <w:bCs/>
          <w:color w:val="auto"/>
          <w:sz w:val="24"/>
          <w:szCs w:val="24"/>
        </w:rPr>
      </w:pPr>
      <w:r>
        <w:rPr>
          <w:rFonts w:ascii="Times New Roman" w:hAnsi="Times New Roman" w:cs="Times New Roman"/>
          <w:color w:val="000000"/>
          <w:sz w:val="24"/>
          <w:szCs w:val="24"/>
          <w:shd w:val="clear" w:color="auto" w:fill="FFFFFF"/>
          <w:lang w:val="en-US"/>
        </w:rPr>
        <w:t xml:space="preserve">Almeida‐Neto, M., Guimaraes, P., Guimaraes Jr, P. R., Loyola, R. D., &amp; Ulrich, W. (2008). A consistent metric for </w:t>
      </w:r>
      <w:proofErr w:type="spellStart"/>
      <w:r>
        <w:rPr>
          <w:rFonts w:ascii="Times New Roman" w:hAnsi="Times New Roman" w:cs="Times New Roman"/>
          <w:color w:val="000000"/>
          <w:sz w:val="24"/>
          <w:szCs w:val="24"/>
          <w:shd w:val="clear" w:color="auto" w:fill="FFFFFF"/>
          <w:lang w:val="en-US"/>
        </w:rPr>
        <w:t>nestedness</w:t>
      </w:r>
      <w:proofErr w:type="spellEnd"/>
      <w:r>
        <w:rPr>
          <w:rFonts w:ascii="Times New Roman" w:hAnsi="Times New Roman" w:cs="Times New Roman"/>
          <w:color w:val="000000"/>
          <w:sz w:val="24"/>
          <w:szCs w:val="24"/>
          <w:shd w:val="clear" w:color="auto" w:fill="FFFFFF"/>
          <w:lang w:val="en-US"/>
        </w:rPr>
        <w:t xml:space="preserve"> analysis in ecological systems: reconciling concept and measurement. </w:t>
      </w:r>
      <w:proofErr w:type="spellStart"/>
      <w:r>
        <w:rPr>
          <w:rFonts w:ascii="Times New Roman" w:hAnsi="Times New Roman" w:cs="Times New Roman"/>
          <w:i/>
          <w:iCs/>
          <w:color w:val="000000"/>
          <w:sz w:val="24"/>
          <w:szCs w:val="24"/>
          <w:shd w:val="clear" w:color="auto" w:fill="FFFFFF"/>
        </w:rPr>
        <w:t>Oikos</w:t>
      </w:r>
      <w:proofErr w:type="spellEnd"/>
      <w:r>
        <w:rPr>
          <w:rFonts w:ascii="Times New Roman" w:hAnsi="Times New Roman" w:cs="Times New Roman"/>
          <w:color w:val="000000"/>
          <w:sz w:val="24"/>
          <w:szCs w:val="24"/>
          <w:shd w:val="clear" w:color="auto" w:fill="FFFFFF"/>
        </w:rPr>
        <w:t>, </w:t>
      </w:r>
      <w:r>
        <w:rPr>
          <w:rFonts w:ascii="Times New Roman" w:hAnsi="Times New Roman" w:cs="Times New Roman"/>
          <w:iCs/>
          <w:color w:val="000000"/>
          <w:sz w:val="24"/>
          <w:szCs w:val="24"/>
          <w:shd w:val="clear" w:color="auto" w:fill="FFFFFF"/>
        </w:rPr>
        <w:t>117</w:t>
      </w:r>
      <w:r>
        <w:rPr>
          <w:rFonts w:ascii="Times New Roman" w:hAnsi="Times New Roman" w:cs="Times New Roman"/>
          <w:color w:val="000000"/>
          <w:sz w:val="24"/>
          <w:szCs w:val="24"/>
          <w:shd w:val="clear" w:color="auto" w:fill="FFFFFF"/>
        </w:rPr>
        <w:t xml:space="preserve">, 1227-1239. </w:t>
      </w:r>
      <w:hyperlink r:id="rId11">
        <w:r>
          <w:rPr>
            <w:rStyle w:val="Hyperlink"/>
            <w:rFonts w:ascii="Times New Roman" w:hAnsi="Times New Roman" w:cs="Times New Roman"/>
            <w:bCs/>
            <w:color w:val="auto"/>
            <w:sz w:val="24"/>
            <w:szCs w:val="24"/>
          </w:rPr>
          <w:t>https://doi.org/10.1111/j.0030-1299.2008.16644.x</w:t>
        </w:r>
      </w:hyperlink>
    </w:p>
    <w:p w14:paraId="613095FC" w14:textId="77777777" w:rsidR="00C05F5D" w:rsidRDefault="00000000">
      <w:pPr>
        <w:pStyle w:val="Heading4"/>
        <w:shd w:val="clear" w:color="auto" w:fill="FFFFFF"/>
        <w:spacing w:before="280" w:after="280"/>
        <w:ind w:left="426" w:hanging="426"/>
        <w:rPr>
          <w:b w:val="0"/>
          <w:bCs w:val="0"/>
          <w:color w:val="auto"/>
          <w:lang w:val="en-US"/>
        </w:rPr>
      </w:pPr>
      <w:r>
        <w:rPr>
          <w:b w:val="0"/>
          <w:color w:val="000000"/>
          <w:shd w:val="clear" w:color="auto" w:fill="FFFFFF"/>
        </w:rPr>
        <w:t xml:space="preserve">Alonso, M. B., Carvalho, D. R. D., Alves, C., Moreira, M. Z., &amp; Pompeu, P. S. (2019). </w:t>
      </w:r>
      <w:r>
        <w:rPr>
          <w:b w:val="0"/>
          <w:color w:val="000000"/>
          <w:shd w:val="clear" w:color="auto" w:fill="FFFFFF"/>
          <w:lang w:val="en-US"/>
        </w:rPr>
        <w:t xml:space="preserve">Changes in trophic characteristics of two fish species of Astyanax (Teleostei: </w:t>
      </w:r>
      <w:proofErr w:type="spellStart"/>
      <w:r>
        <w:rPr>
          <w:b w:val="0"/>
          <w:color w:val="000000"/>
          <w:shd w:val="clear" w:color="auto" w:fill="FFFFFF"/>
          <w:lang w:val="en-US"/>
        </w:rPr>
        <w:t>Characidae</w:t>
      </w:r>
      <w:proofErr w:type="spellEnd"/>
      <w:r>
        <w:rPr>
          <w:b w:val="0"/>
          <w:color w:val="000000"/>
          <w:shd w:val="clear" w:color="auto" w:fill="FFFFFF"/>
          <w:lang w:val="en-US"/>
        </w:rPr>
        <w:t>) in response to aquatic pollution. </w:t>
      </w:r>
      <w:proofErr w:type="spellStart"/>
      <w:r>
        <w:rPr>
          <w:b w:val="0"/>
          <w:color w:val="000000"/>
          <w:shd w:val="clear" w:color="auto" w:fill="FFFFFF"/>
          <w:lang w:val="en-US"/>
        </w:rPr>
        <w:t>Zoologia</w:t>
      </w:r>
      <w:proofErr w:type="spellEnd"/>
      <w:r>
        <w:rPr>
          <w:b w:val="0"/>
          <w:color w:val="000000"/>
          <w:shd w:val="clear" w:color="auto" w:fill="FFFFFF"/>
          <w:lang w:val="en-US"/>
        </w:rPr>
        <w:t>, 3</w:t>
      </w:r>
      <w:r>
        <w:rPr>
          <w:b w:val="0"/>
          <w:color w:val="auto"/>
          <w:lang w:val="en-US"/>
        </w:rPr>
        <w:t>6, e30445</w:t>
      </w:r>
      <w:r>
        <w:rPr>
          <w:b w:val="0"/>
          <w:color w:val="000000"/>
          <w:shd w:val="clear" w:color="auto" w:fill="FFFFFF"/>
          <w:lang w:val="en-US"/>
        </w:rPr>
        <w:t xml:space="preserve">. </w:t>
      </w:r>
      <w:hyperlink r:id="rId12">
        <w:r>
          <w:rPr>
            <w:rStyle w:val="Hyperlink"/>
            <w:b w:val="0"/>
            <w:bCs w:val="0"/>
            <w:color w:val="auto"/>
            <w:lang w:val="en-US"/>
          </w:rPr>
          <w:t>https://doi.org/10.3897/zoologia.36.e30445</w:t>
        </w:r>
      </w:hyperlink>
      <w:r>
        <w:rPr>
          <w:b w:val="0"/>
          <w:bCs w:val="0"/>
          <w:color w:val="auto"/>
          <w:lang w:val="en-US"/>
        </w:rPr>
        <w:t> </w:t>
      </w:r>
    </w:p>
    <w:p w14:paraId="1FF6C6A1" w14:textId="77777777" w:rsidR="00C05F5D" w:rsidRDefault="00000000">
      <w:pPr>
        <w:ind w:left="426" w:hanging="426"/>
        <w:rPr>
          <w:rFonts w:ascii="Times New Roman" w:hAnsi="Times New Roman" w:cs="Times New Roman"/>
          <w:sz w:val="24"/>
          <w:szCs w:val="24"/>
          <w:lang w:val="en-US"/>
        </w:rPr>
      </w:pPr>
      <w:proofErr w:type="spellStart"/>
      <w:r>
        <w:rPr>
          <w:rFonts w:ascii="Times New Roman" w:hAnsi="Times New Roman" w:cs="Times New Roman"/>
          <w:color w:val="auto"/>
          <w:sz w:val="24"/>
          <w:szCs w:val="24"/>
          <w:lang w:val="en-US"/>
        </w:rPr>
        <w:t>Arantes</w:t>
      </w:r>
      <w:proofErr w:type="spellEnd"/>
      <w:r>
        <w:rPr>
          <w:rFonts w:ascii="Times New Roman" w:hAnsi="Times New Roman" w:cs="Times New Roman"/>
          <w:color w:val="auto"/>
          <w:sz w:val="24"/>
          <w:szCs w:val="24"/>
          <w:lang w:val="en-US"/>
        </w:rPr>
        <w:t xml:space="preserve">, C. C., </w:t>
      </w:r>
      <w:proofErr w:type="spellStart"/>
      <w:r>
        <w:rPr>
          <w:rFonts w:ascii="Times New Roman" w:hAnsi="Times New Roman" w:cs="Times New Roman"/>
          <w:color w:val="auto"/>
          <w:sz w:val="24"/>
          <w:szCs w:val="24"/>
          <w:lang w:val="en-US"/>
        </w:rPr>
        <w:t>Winemiller</w:t>
      </w:r>
      <w:proofErr w:type="spellEnd"/>
      <w:r>
        <w:rPr>
          <w:rFonts w:ascii="Times New Roman" w:hAnsi="Times New Roman" w:cs="Times New Roman"/>
          <w:color w:val="auto"/>
          <w:sz w:val="24"/>
          <w:szCs w:val="24"/>
          <w:lang w:val="en-US"/>
        </w:rPr>
        <w:t xml:space="preserve">, K. O., </w:t>
      </w:r>
      <w:proofErr w:type="spellStart"/>
      <w:r>
        <w:rPr>
          <w:rFonts w:ascii="Times New Roman" w:hAnsi="Times New Roman" w:cs="Times New Roman"/>
          <w:color w:val="auto"/>
          <w:sz w:val="24"/>
          <w:szCs w:val="24"/>
          <w:lang w:val="en-US"/>
        </w:rPr>
        <w:t>Petrere</w:t>
      </w:r>
      <w:proofErr w:type="spellEnd"/>
      <w:r>
        <w:rPr>
          <w:rFonts w:ascii="Times New Roman" w:hAnsi="Times New Roman" w:cs="Times New Roman"/>
          <w:color w:val="auto"/>
          <w:sz w:val="24"/>
          <w:szCs w:val="24"/>
          <w:lang w:val="en-US"/>
        </w:rPr>
        <w:t>, M., Castello, L., Hess, L. L. &amp; Freitas, C. E. C., (2018) Relationships between forest cover and fish diversity in the Amazon River floodplain</w:t>
      </w:r>
      <w:r>
        <w:rPr>
          <w:rFonts w:ascii="Times New Roman" w:hAnsi="Times New Roman" w:cs="Times New Roman"/>
          <w:i/>
          <w:color w:val="auto"/>
          <w:sz w:val="24"/>
          <w:szCs w:val="24"/>
          <w:lang w:val="en-US"/>
        </w:rPr>
        <w:t xml:space="preserve">. </w:t>
      </w:r>
      <w:r>
        <w:rPr>
          <w:rFonts w:ascii="Times New Roman" w:hAnsi="Times New Roman" w:cs="Times New Roman"/>
          <w:i/>
          <w:iCs/>
          <w:color w:val="auto"/>
          <w:sz w:val="24"/>
          <w:szCs w:val="24"/>
          <w:lang w:val="en-US"/>
        </w:rPr>
        <w:t>Journal of Applied Ecology</w:t>
      </w:r>
      <w:r>
        <w:rPr>
          <w:rFonts w:ascii="Times New Roman" w:hAnsi="Times New Roman" w:cs="Times New Roman"/>
          <w:color w:val="auto"/>
          <w:sz w:val="24"/>
          <w:szCs w:val="24"/>
          <w:lang w:val="en-US"/>
        </w:rPr>
        <w:t xml:space="preserve">, </w:t>
      </w:r>
      <w:r>
        <w:rPr>
          <w:rFonts w:ascii="Times New Roman" w:hAnsi="Times New Roman" w:cs="Times New Roman"/>
          <w:bCs/>
          <w:color w:val="auto"/>
          <w:sz w:val="24"/>
          <w:szCs w:val="24"/>
          <w:lang w:val="en-US"/>
        </w:rPr>
        <w:t>55</w:t>
      </w:r>
      <w:r>
        <w:rPr>
          <w:rFonts w:ascii="Times New Roman" w:hAnsi="Times New Roman" w:cs="Times New Roman"/>
          <w:sz w:val="24"/>
          <w:szCs w:val="24"/>
          <w:lang w:val="en-US"/>
        </w:rPr>
        <w:t xml:space="preserve">, 386–395. </w:t>
      </w:r>
      <w:hyperlink r:id="rId13">
        <w:r>
          <w:rPr>
            <w:rStyle w:val="Hyperlink"/>
            <w:rFonts w:ascii="Times New Roman" w:hAnsi="Times New Roman" w:cs="Times New Roman"/>
            <w:bCs/>
            <w:color w:val="auto"/>
            <w:sz w:val="24"/>
            <w:szCs w:val="24"/>
            <w:lang w:val="en-US" w:eastAsia="pt-BR"/>
          </w:rPr>
          <w:t>https://doi.org/10.1111/1365-2664.12967</w:t>
        </w:r>
      </w:hyperlink>
    </w:p>
    <w:p w14:paraId="592EDF69" w14:textId="77777777" w:rsidR="00C05F5D" w:rsidRDefault="00000000">
      <w:pPr>
        <w:ind w:left="426" w:hanging="426"/>
        <w:rPr>
          <w:rFonts w:ascii="Times New Roman" w:hAnsi="Times New Roman" w:cs="Times New Roman"/>
          <w:sz w:val="24"/>
          <w:szCs w:val="24"/>
          <w:lang w:val="en-US"/>
        </w:rPr>
      </w:pPr>
      <w:r>
        <w:rPr>
          <w:rFonts w:ascii="Times New Roman" w:hAnsi="Times New Roman" w:cs="Times New Roman"/>
          <w:sz w:val="24"/>
          <w:szCs w:val="24"/>
          <w:lang w:val="en-US"/>
        </w:rPr>
        <w:t xml:space="preserve">Bambi, P., S. R., R., </w:t>
      </w:r>
      <w:proofErr w:type="spellStart"/>
      <w:r>
        <w:rPr>
          <w:rFonts w:ascii="Times New Roman" w:hAnsi="Times New Roman" w:cs="Times New Roman"/>
          <w:sz w:val="24"/>
          <w:szCs w:val="24"/>
          <w:lang w:val="en-US"/>
        </w:rPr>
        <w:t>Feio</w:t>
      </w:r>
      <w:proofErr w:type="spellEnd"/>
      <w:r>
        <w:rPr>
          <w:rFonts w:ascii="Times New Roman" w:hAnsi="Times New Roman" w:cs="Times New Roman"/>
          <w:sz w:val="24"/>
          <w:szCs w:val="24"/>
          <w:lang w:val="en-US"/>
        </w:rPr>
        <w:t xml:space="preserve">, M. J., </w:t>
      </w:r>
      <w:proofErr w:type="spellStart"/>
      <w:r>
        <w:rPr>
          <w:rFonts w:ascii="Times New Roman" w:hAnsi="Times New Roman" w:cs="Times New Roman"/>
          <w:sz w:val="24"/>
          <w:szCs w:val="24"/>
          <w:lang w:val="en-US"/>
        </w:rPr>
        <w:t>Leite</w:t>
      </w:r>
      <w:proofErr w:type="spellEnd"/>
      <w:r>
        <w:rPr>
          <w:rFonts w:ascii="Times New Roman" w:hAnsi="Times New Roman" w:cs="Times New Roman"/>
          <w:sz w:val="24"/>
          <w:szCs w:val="24"/>
          <w:lang w:val="en-US"/>
        </w:rPr>
        <w:t xml:space="preserve">, G. F. M., Alvin, E., </w:t>
      </w:r>
      <w:proofErr w:type="spellStart"/>
      <w:r>
        <w:rPr>
          <w:rFonts w:ascii="Times New Roman" w:hAnsi="Times New Roman" w:cs="Times New Roman"/>
          <w:sz w:val="24"/>
          <w:szCs w:val="24"/>
          <w:lang w:val="en-US"/>
        </w:rPr>
        <w:t>Quintão</w:t>
      </w:r>
      <w:proofErr w:type="spellEnd"/>
      <w:r>
        <w:rPr>
          <w:rFonts w:ascii="Times New Roman" w:hAnsi="Times New Roman" w:cs="Times New Roman"/>
          <w:sz w:val="24"/>
          <w:szCs w:val="24"/>
          <w:lang w:val="en-US"/>
        </w:rPr>
        <w:t xml:space="preserve">, J. M. B., Araújo, F., &amp; Gonçalves Júnior, J. F. (2016) Temporal and Spatial Patterns in Inputs and Stock of Organic Matter in Savannah Streams of Central Brazil. </w:t>
      </w:r>
      <w:r>
        <w:rPr>
          <w:rFonts w:ascii="Times New Roman" w:hAnsi="Times New Roman" w:cs="Times New Roman"/>
          <w:i/>
          <w:iCs/>
          <w:sz w:val="24"/>
          <w:szCs w:val="24"/>
          <w:lang w:val="en-US"/>
        </w:rPr>
        <w:t>Ecosystems</w:t>
      </w:r>
      <w:r>
        <w:rPr>
          <w:rFonts w:ascii="Times New Roman" w:hAnsi="Times New Roman" w:cs="Times New Roman"/>
          <w:sz w:val="24"/>
          <w:szCs w:val="24"/>
          <w:lang w:val="en-US"/>
        </w:rPr>
        <w:t xml:space="preserve">, </w:t>
      </w:r>
      <w:r>
        <w:rPr>
          <w:rFonts w:ascii="Times New Roman" w:hAnsi="Times New Roman" w:cs="Times New Roman"/>
          <w:bCs/>
          <w:sz w:val="24"/>
          <w:szCs w:val="24"/>
          <w:lang w:val="en-US"/>
        </w:rPr>
        <w:t>20</w:t>
      </w:r>
      <w:r>
        <w:rPr>
          <w:rFonts w:ascii="Times New Roman" w:hAnsi="Times New Roman" w:cs="Times New Roman"/>
          <w:sz w:val="24"/>
          <w:szCs w:val="24"/>
          <w:lang w:val="en-US"/>
        </w:rPr>
        <w:t xml:space="preserve">, 757–768. </w:t>
      </w:r>
      <w:hyperlink r:id="rId14">
        <w:r>
          <w:rPr>
            <w:rStyle w:val="Hyperlink"/>
            <w:rFonts w:ascii="Times New Roman" w:hAnsi="Times New Roman" w:cs="Times New Roman"/>
            <w:color w:val="auto"/>
            <w:sz w:val="24"/>
            <w:szCs w:val="24"/>
            <w:lang w:val="en-US"/>
          </w:rPr>
          <w:t>https://doi.org/10.1007/s10021-016-0058-z</w:t>
        </w:r>
      </w:hyperlink>
    </w:p>
    <w:p w14:paraId="763D9F93" w14:textId="77777777" w:rsidR="00C05F5D" w:rsidRDefault="00000000">
      <w:pPr>
        <w:ind w:left="426" w:hanging="426"/>
        <w:rPr>
          <w:rStyle w:val="Hyperlink"/>
          <w:rFonts w:ascii="Times New Roman" w:hAnsi="Times New Roman" w:cs="Times New Roman"/>
          <w:color w:val="auto"/>
          <w:sz w:val="24"/>
          <w:szCs w:val="24"/>
          <w:lang w:val="en-US"/>
        </w:rPr>
      </w:pPr>
      <w:proofErr w:type="spellStart"/>
      <w:r>
        <w:rPr>
          <w:rFonts w:ascii="Times New Roman" w:hAnsi="Times New Roman" w:cs="Times New Roman"/>
          <w:sz w:val="24"/>
          <w:szCs w:val="24"/>
          <w:lang w:val="en-US"/>
        </w:rPr>
        <w:t>Bascompte</w:t>
      </w:r>
      <w:proofErr w:type="spellEnd"/>
      <w:r>
        <w:rPr>
          <w:rFonts w:ascii="Times New Roman" w:hAnsi="Times New Roman" w:cs="Times New Roman"/>
          <w:sz w:val="24"/>
          <w:szCs w:val="24"/>
          <w:lang w:val="en-US"/>
        </w:rPr>
        <w:t xml:space="preserve">, J., </w:t>
      </w:r>
      <w:proofErr w:type="spellStart"/>
      <w:r>
        <w:rPr>
          <w:rFonts w:ascii="Times New Roman" w:hAnsi="Times New Roman" w:cs="Times New Roman"/>
          <w:sz w:val="24"/>
          <w:szCs w:val="24"/>
          <w:lang w:val="en-US"/>
        </w:rPr>
        <w:t>Jordano</w:t>
      </w:r>
      <w:proofErr w:type="spellEnd"/>
      <w:r>
        <w:rPr>
          <w:rFonts w:ascii="Times New Roman" w:hAnsi="Times New Roman" w:cs="Times New Roman"/>
          <w:sz w:val="24"/>
          <w:szCs w:val="24"/>
          <w:lang w:val="en-US"/>
        </w:rPr>
        <w:t xml:space="preserve">, P., &amp; Melia, C. J. (2003) The nested assembly of plant – animal mutualistic networks. </w:t>
      </w:r>
      <w:r>
        <w:rPr>
          <w:rFonts w:ascii="Times New Roman" w:hAnsi="Times New Roman" w:cs="Times New Roman"/>
          <w:i/>
          <w:iCs/>
          <w:sz w:val="24"/>
          <w:szCs w:val="24"/>
          <w:shd w:val="clear" w:color="auto" w:fill="FFFFFF"/>
          <w:lang w:val="en-US"/>
        </w:rPr>
        <w:t>Proceedings of the National Academy of Sciences,</w:t>
      </w:r>
      <w:r>
        <w:rPr>
          <w:rFonts w:ascii="Times New Roman" w:hAnsi="Times New Roman" w:cs="Times New Roman"/>
          <w:bCs/>
          <w:sz w:val="24"/>
          <w:szCs w:val="24"/>
          <w:lang w:val="en-US"/>
        </w:rPr>
        <w:t>100</w:t>
      </w:r>
      <w:r>
        <w:rPr>
          <w:rFonts w:ascii="Times New Roman" w:hAnsi="Times New Roman" w:cs="Times New Roman"/>
          <w:sz w:val="24"/>
          <w:szCs w:val="24"/>
          <w:lang w:val="en-US"/>
        </w:rPr>
        <w:t xml:space="preserve">, 9383–9387. </w:t>
      </w:r>
      <w:hyperlink r:id="rId15">
        <w:r>
          <w:rPr>
            <w:rStyle w:val="Hyperlink"/>
            <w:rFonts w:ascii="Times New Roman" w:hAnsi="Times New Roman" w:cs="Times New Roman"/>
            <w:color w:val="auto"/>
            <w:sz w:val="24"/>
            <w:szCs w:val="24"/>
            <w:lang w:val="en-US"/>
          </w:rPr>
          <w:t>https://doi.org/10.1073/pnas.1633576100</w:t>
        </w:r>
      </w:hyperlink>
    </w:p>
    <w:p w14:paraId="351FC1D7" w14:textId="77777777" w:rsidR="00C05F5D" w:rsidRDefault="00000000">
      <w:pPr>
        <w:ind w:left="426" w:hanging="426"/>
        <w:rPr>
          <w:rFonts w:ascii="Times New Roman" w:hAnsi="Times New Roman" w:cs="Times New Roman"/>
          <w:sz w:val="24"/>
          <w:szCs w:val="24"/>
          <w:lang w:val="en-US"/>
        </w:rPr>
      </w:pPr>
      <w:r>
        <w:rPr>
          <w:rFonts w:ascii="Times New Roman" w:hAnsi="Times New Roman" w:cs="Times New Roman"/>
          <w:sz w:val="24"/>
          <w:szCs w:val="24"/>
          <w:shd w:val="clear" w:color="auto" w:fill="FFFFFF"/>
          <w:lang w:val="en-US"/>
        </w:rPr>
        <w:t>Baumgartner, S. D., &amp; Robinson, C. T. (2017). Changes in macroinvertebrate trophic structure along a land-use gradient within a lowland stream network. </w:t>
      </w:r>
      <w:r>
        <w:rPr>
          <w:rFonts w:ascii="Times New Roman" w:hAnsi="Times New Roman" w:cs="Times New Roman"/>
          <w:i/>
          <w:iCs/>
          <w:sz w:val="24"/>
          <w:szCs w:val="24"/>
          <w:shd w:val="clear" w:color="auto" w:fill="FFFFFF"/>
          <w:lang w:val="en-US"/>
        </w:rPr>
        <w:t>Aquatic sciences</w:t>
      </w:r>
      <w:r>
        <w:rPr>
          <w:rFonts w:ascii="Times New Roman" w:hAnsi="Times New Roman" w:cs="Times New Roman"/>
          <w:sz w:val="24"/>
          <w:szCs w:val="24"/>
          <w:shd w:val="clear" w:color="auto" w:fill="FFFFFF"/>
          <w:lang w:val="en-US"/>
        </w:rPr>
        <w:t>, </w:t>
      </w:r>
      <w:r>
        <w:rPr>
          <w:rFonts w:ascii="Times New Roman" w:hAnsi="Times New Roman" w:cs="Times New Roman"/>
          <w:i/>
          <w:iCs/>
          <w:sz w:val="24"/>
          <w:szCs w:val="24"/>
          <w:shd w:val="clear" w:color="auto" w:fill="FFFFFF"/>
          <w:lang w:val="en-US"/>
        </w:rPr>
        <w:t>79</w:t>
      </w:r>
      <w:r>
        <w:rPr>
          <w:rFonts w:ascii="Times New Roman" w:hAnsi="Times New Roman" w:cs="Times New Roman"/>
          <w:sz w:val="24"/>
          <w:szCs w:val="24"/>
          <w:shd w:val="clear" w:color="auto" w:fill="FFFFFF"/>
          <w:lang w:val="en-US"/>
        </w:rPr>
        <w:t>, 407-418.</w:t>
      </w:r>
      <w:r>
        <w:rPr>
          <w:rFonts w:ascii="Times New Roman" w:hAnsi="Times New Roman" w:cs="Times New Roman"/>
          <w:sz w:val="24"/>
          <w:szCs w:val="24"/>
          <w:lang w:val="en-US"/>
        </w:rPr>
        <w:t xml:space="preserve"> </w:t>
      </w:r>
      <w:hyperlink r:id="rId16">
        <w:r>
          <w:rPr>
            <w:rStyle w:val="Hyperlink"/>
            <w:rFonts w:ascii="Times New Roman" w:hAnsi="Times New Roman" w:cs="Times New Roman"/>
            <w:color w:val="auto"/>
            <w:sz w:val="24"/>
            <w:szCs w:val="24"/>
            <w:lang w:val="en-US"/>
          </w:rPr>
          <w:t>https://doi.org/10.1007/s00027-016-0506-z</w:t>
        </w:r>
      </w:hyperlink>
    </w:p>
    <w:p w14:paraId="1E5C1D1D" w14:textId="77777777" w:rsidR="00C05F5D" w:rsidRDefault="00000000">
      <w:pPr>
        <w:ind w:left="426" w:hanging="426"/>
        <w:rPr>
          <w:rFonts w:ascii="Times New Roman" w:hAnsi="Times New Roman" w:cs="Times New Roman"/>
          <w:sz w:val="24"/>
          <w:szCs w:val="24"/>
          <w:lang w:val="en-US"/>
        </w:rPr>
      </w:pPr>
      <w:proofErr w:type="spellStart"/>
      <w:r>
        <w:rPr>
          <w:rFonts w:ascii="Times New Roman" w:hAnsi="Times New Roman" w:cs="Times New Roman"/>
          <w:sz w:val="24"/>
          <w:szCs w:val="24"/>
          <w:shd w:val="clear" w:color="auto" w:fill="FFFFFF"/>
          <w:lang w:val="en-US"/>
        </w:rPr>
        <w:lastRenderedPageBreak/>
        <w:t>Bersier</w:t>
      </w:r>
      <w:proofErr w:type="spellEnd"/>
      <w:r>
        <w:rPr>
          <w:rFonts w:ascii="Times New Roman" w:hAnsi="Times New Roman" w:cs="Times New Roman"/>
          <w:sz w:val="24"/>
          <w:szCs w:val="24"/>
          <w:shd w:val="clear" w:color="auto" w:fill="FFFFFF"/>
          <w:lang w:val="en-US"/>
        </w:rPr>
        <w:t xml:space="preserve">, L. F., Dixon, P., &amp; Sugihara, G. (1999). Scale-invariant or scale-dependent behavior of the link density property in food webs: A matter of sampling </w:t>
      </w:r>
      <w:proofErr w:type="gramStart"/>
      <w:r>
        <w:rPr>
          <w:rFonts w:ascii="Times New Roman" w:hAnsi="Times New Roman" w:cs="Times New Roman"/>
          <w:sz w:val="24"/>
          <w:szCs w:val="24"/>
          <w:shd w:val="clear" w:color="auto" w:fill="FFFFFF"/>
          <w:lang w:val="en-US"/>
        </w:rPr>
        <w:t>effort?.</w:t>
      </w:r>
      <w:proofErr w:type="gramEnd"/>
      <w:r>
        <w:rPr>
          <w:rFonts w:ascii="Times New Roman" w:hAnsi="Times New Roman" w:cs="Times New Roman"/>
          <w:sz w:val="24"/>
          <w:szCs w:val="24"/>
          <w:shd w:val="clear" w:color="auto" w:fill="FFFFFF"/>
          <w:lang w:val="en-US"/>
        </w:rPr>
        <w:t> </w:t>
      </w:r>
      <w:r>
        <w:rPr>
          <w:rFonts w:ascii="Times New Roman" w:hAnsi="Times New Roman" w:cs="Times New Roman"/>
          <w:i/>
          <w:iCs/>
          <w:sz w:val="24"/>
          <w:szCs w:val="24"/>
          <w:shd w:val="clear" w:color="auto" w:fill="FFFFFF"/>
          <w:lang w:val="en-US"/>
        </w:rPr>
        <w:t>The American Naturalist</w:t>
      </w:r>
      <w:r>
        <w:rPr>
          <w:rFonts w:ascii="Times New Roman" w:hAnsi="Times New Roman" w:cs="Times New Roman"/>
          <w:sz w:val="24"/>
          <w:szCs w:val="24"/>
          <w:shd w:val="clear" w:color="auto" w:fill="FFFFFF"/>
          <w:lang w:val="en-US"/>
        </w:rPr>
        <w:t>, </w:t>
      </w:r>
      <w:r>
        <w:rPr>
          <w:rFonts w:ascii="Times New Roman" w:hAnsi="Times New Roman" w:cs="Times New Roman"/>
          <w:i/>
          <w:iCs/>
          <w:sz w:val="24"/>
          <w:szCs w:val="24"/>
          <w:shd w:val="clear" w:color="auto" w:fill="FFFFFF"/>
          <w:lang w:val="en-US"/>
        </w:rPr>
        <w:t>153</w:t>
      </w:r>
      <w:r>
        <w:rPr>
          <w:rFonts w:ascii="Times New Roman" w:hAnsi="Times New Roman" w:cs="Times New Roman"/>
          <w:sz w:val="24"/>
          <w:szCs w:val="24"/>
          <w:shd w:val="clear" w:color="auto" w:fill="FFFFFF"/>
          <w:lang w:val="en-US"/>
        </w:rPr>
        <w:t xml:space="preserve">, 676-682. </w:t>
      </w:r>
      <w:hyperlink r:id="rId17">
        <w:r>
          <w:rPr>
            <w:rStyle w:val="Hyperlink"/>
            <w:rFonts w:ascii="Times New Roman" w:hAnsi="Times New Roman" w:cs="Times New Roman"/>
            <w:color w:val="000000"/>
            <w:sz w:val="24"/>
            <w:szCs w:val="24"/>
            <w:shd w:val="clear" w:color="auto" w:fill="FFFFFF"/>
            <w:lang w:val="en-US"/>
          </w:rPr>
          <w:t>https://doi.org/10.1086/303200</w:t>
        </w:r>
      </w:hyperlink>
    </w:p>
    <w:p w14:paraId="4ED5AA5D" w14:textId="77777777" w:rsidR="00C05F5D" w:rsidRDefault="00000000">
      <w:pPr>
        <w:ind w:left="426" w:hanging="426"/>
        <w:rPr>
          <w:rFonts w:ascii="Times New Roman" w:hAnsi="Times New Roman" w:cs="Times New Roman"/>
          <w:sz w:val="24"/>
          <w:szCs w:val="24"/>
          <w:lang w:val="en-US"/>
        </w:rPr>
      </w:pPr>
      <w:proofErr w:type="spellStart"/>
      <w:r>
        <w:rPr>
          <w:rFonts w:ascii="Times New Roman" w:hAnsi="Times New Roman" w:cs="Times New Roman"/>
          <w:sz w:val="24"/>
          <w:szCs w:val="24"/>
          <w:shd w:val="clear" w:color="auto" w:fill="FFFFFF"/>
          <w:lang w:val="en-US"/>
        </w:rPr>
        <w:t>Blüthgen</w:t>
      </w:r>
      <w:proofErr w:type="spellEnd"/>
      <w:r>
        <w:rPr>
          <w:rFonts w:ascii="Times New Roman" w:hAnsi="Times New Roman" w:cs="Times New Roman"/>
          <w:sz w:val="24"/>
          <w:szCs w:val="24"/>
          <w:shd w:val="clear" w:color="auto" w:fill="FFFFFF"/>
          <w:lang w:val="en-US"/>
        </w:rPr>
        <w:t xml:space="preserve">, N., Menzel, F., &amp; </w:t>
      </w:r>
      <w:proofErr w:type="spellStart"/>
      <w:r>
        <w:rPr>
          <w:rFonts w:ascii="Times New Roman" w:hAnsi="Times New Roman" w:cs="Times New Roman"/>
          <w:sz w:val="24"/>
          <w:szCs w:val="24"/>
          <w:shd w:val="clear" w:color="auto" w:fill="FFFFFF"/>
          <w:lang w:val="en-US"/>
        </w:rPr>
        <w:t>Blüthgen</w:t>
      </w:r>
      <w:proofErr w:type="spellEnd"/>
      <w:r>
        <w:rPr>
          <w:rFonts w:ascii="Times New Roman" w:hAnsi="Times New Roman" w:cs="Times New Roman"/>
          <w:sz w:val="24"/>
          <w:szCs w:val="24"/>
          <w:shd w:val="clear" w:color="auto" w:fill="FFFFFF"/>
          <w:lang w:val="en-US"/>
        </w:rPr>
        <w:t>, N. (2006). Measuring specialization in species interaction networks. </w:t>
      </w:r>
      <w:r>
        <w:rPr>
          <w:rFonts w:ascii="Times New Roman" w:hAnsi="Times New Roman" w:cs="Times New Roman"/>
          <w:i/>
          <w:iCs/>
          <w:sz w:val="24"/>
          <w:szCs w:val="24"/>
          <w:shd w:val="clear" w:color="auto" w:fill="FCFCFC"/>
          <w:lang w:val="en-US"/>
        </w:rPr>
        <w:t xml:space="preserve">BMC </w:t>
      </w:r>
      <w:proofErr w:type="spellStart"/>
      <w:r>
        <w:rPr>
          <w:rFonts w:ascii="Times New Roman" w:hAnsi="Times New Roman" w:cs="Times New Roman"/>
          <w:i/>
          <w:iCs/>
          <w:sz w:val="24"/>
          <w:szCs w:val="24"/>
          <w:shd w:val="clear" w:color="auto" w:fill="FCFCFC"/>
          <w:lang w:val="en-US"/>
        </w:rPr>
        <w:t>Ecol</w:t>
      </w:r>
      <w:proofErr w:type="spellEnd"/>
      <w:r>
        <w:rPr>
          <w:rFonts w:ascii="Times New Roman" w:hAnsi="Times New Roman" w:cs="Times New Roman"/>
          <w:sz w:val="24"/>
          <w:szCs w:val="24"/>
          <w:shd w:val="clear" w:color="auto" w:fill="FFFFFF"/>
          <w:lang w:val="en-US"/>
        </w:rPr>
        <w:t>, </w:t>
      </w:r>
      <w:r>
        <w:rPr>
          <w:rFonts w:ascii="Times New Roman" w:hAnsi="Times New Roman" w:cs="Times New Roman"/>
          <w:i/>
          <w:iCs/>
          <w:sz w:val="24"/>
          <w:szCs w:val="24"/>
          <w:shd w:val="clear" w:color="auto" w:fill="FFFFFF"/>
          <w:lang w:val="en-US"/>
        </w:rPr>
        <w:t>6</w:t>
      </w:r>
      <w:r>
        <w:rPr>
          <w:rFonts w:ascii="Times New Roman" w:hAnsi="Times New Roman" w:cs="Times New Roman"/>
          <w:sz w:val="24"/>
          <w:szCs w:val="24"/>
          <w:shd w:val="clear" w:color="auto" w:fill="FFFFFF"/>
          <w:lang w:val="en-US"/>
        </w:rPr>
        <w:t>, 9</w:t>
      </w:r>
      <w:r>
        <w:rPr>
          <w:rFonts w:ascii="Times New Roman" w:hAnsi="Times New Roman" w:cs="Times New Roman"/>
          <w:sz w:val="24"/>
          <w:szCs w:val="24"/>
          <w:lang w:val="en-US"/>
        </w:rPr>
        <w:t xml:space="preserve">. </w:t>
      </w:r>
      <w:r>
        <w:rPr>
          <w:rFonts w:ascii="Times New Roman" w:hAnsi="Times New Roman" w:cs="Times New Roman"/>
          <w:sz w:val="24"/>
          <w:szCs w:val="24"/>
          <w:shd w:val="clear" w:color="auto" w:fill="FCFCFC"/>
          <w:lang w:val="en-US"/>
        </w:rPr>
        <w:t>https://doi.org/10.1186/1472-6785-6-9</w:t>
      </w:r>
    </w:p>
    <w:p w14:paraId="75F5A0E7" w14:textId="77777777" w:rsidR="00C05F5D" w:rsidRDefault="00000000">
      <w:pPr>
        <w:ind w:left="426" w:hanging="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Boccaletti</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Latora</w:t>
      </w:r>
      <w:proofErr w:type="spellEnd"/>
      <w:r>
        <w:rPr>
          <w:rFonts w:ascii="Times New Roman" w:hAnsi="Times New Roman" w:cs="Times New Roman"/>
          <w:sz w:val="24"/>
          <w:szCs w:val="24"/>
          <w:lang w:val="en-US"/>
        </w:rPr>
        <w:t xml:space="preserve">, V., Moreno, Y., Chavez, M. &amp; Hwang, D.U. (2006) Complex networks: Structure and dynamics. </w:t>
      </w:r>
      <w:r>
        <w:rPr>
          <w:rFonts w:ascii="Times New Roman" w:hAnsi="Times New Roman" w:cs="Times New Roman"/>
          <w:i/>
          <w:iCs/>
          <w:sz w:val="24"/>
          <w:szCs w:val="24"/>
          <w:lang w:val="en-US"/>
        </w:rPr>
        <w:t>Physics Reports</w:t>
      </w:r>
      <w:r>
        <w:rPr>
          <w:rFonts w:ascii="Times New Roman" w:hAnsi="Times New Roman" w:cs="Times New Roman"/>
          <w:sz w:val="24"/>
          <w:szCs w:val="24"/>
          <w:lang w:val="en-US"/>
        </w:rPr>
        <w:t xml:space="preserve">, </w:t>
      </w:r>
      <w:r>
        <w:rPr>
          <w:rFonts w:ascii="Times New Roman" w:hAnsi="Times New Roman" w:cs="Times New Roman"/>
          <w:bCs/>
          <w:sz w:val="24"/>
          <w:szCs w:val="24"/>
          <w:lang w:val="en-US"/>
        </w:rPr>
        <w:t>424</w:t>
      </w:r>
      <w:r>
        <w:rPr>
          <w:rFonts w:ascii="Times New Roman" w:hAnsi="Times New Roman" w:cs="Times New Roman"/>
          <w:sz w:val="24"/>
          <w:szCs w:val="24"/>
          <w:lang w:val="en-US"/>
        </w:rPr>
        <w:t xml:space="preserve">, 175–308. </w:t>
      </w:r>
      <w:hyperlink r:id="rId18">
        <w:r>
          <w:rPr>
            <w:rStyle w:val="Hyperlink"/>
            <w:rFonts w:ascii="Times New Roman" w:hAnsi="Times New Roman" w:cs="Times New Roman"/>
            <w:color w:val="auto"/>
            <w:sz w:val="24"/>
            <w:szCs w:val="24"/>
            <w:lang w:val="en-US"/>
          </w:rPr>
          <w:t>https://doi.org/10.1016/j.physrep.2005.10.009</w:t>
        </w:r>
      </w:hyperlink>
    </w:p>
    <w:p w14:paraId="6B2AA611" w14:textId="77777777" w:rsidR="00C05F5D" w:rsidRDefault="00000000">
      <w:pPr>
        <w:ind w:left="426" w:hanging="426"/>
        <w:rPr>
          <w:rStyle w:val="Hyperlink"/>
          <w:rFonts w:ascii="Times New Roman" w:hAnsi="Times New Roman" w:cs="Times New Roman"/>
          <w:color w:val="auto"/>
          <w:sz w:val="24"/>
          <w:szCs w:val="24"/>
          <w:shd w:val="clear" w:color="auto" w:fill="FFFFFF"/>
        </w:rPr>
      </w:pPr>
      <w:proofErr w:type="spellStart"/>
      <w:r>
        <w:rPr>
          <w:rFonts w:ascii="Times New Roman" w:hAnsi="Times New Roman" w:cs="Times New Roman"/>
          <w:sz w:val="24"/>
          <w:szCs w:val="24"/>
          <w:shd w:val="clear" w:color="auto" w:fill="FFFFFF"/>
          <w:lang w:val="en-US"/>
        </w:rPr>
        <w:t>Bonato</w:t>
      </w:r>
      <w:proofErr w:type="spellEnd"/>
      <w:r>
        <w:rPr>
          <w:rFonts w:ascii="Times New Roman" w:hAnsi="Times New Roman" w:cs="Times New Roman"/>
          <w:sz w:val="24"/>
          <w:szCs w:val="24"/>
          <w:shd w:val="clear" w:color="auto" w:fill="FFFFFF"/>
          <w:lang w:val="en-US"/>
        </w:rPr>
        <w:t xml:space="preserve">, K. O., </w:t>
      </w:r>
      <w:proofErr w:type="spellStart"/>
      <w:r>
        <w:rPr>
          <w:rFonts w:ascii="Times New Roman" w:hAnsi="Times New Roman" w:cs="Times New Roman"/>
          <w:sz w:val="24"/>
          <w:szCs w:val="24"/>
          <w:shd w:val="clear" w:color="auto" w:fill="FFFFFF"/>
          <w:lang w:val="en-US"/>
        </w:rPr>
        <w:t>Delariva</w:t>
      </w:r>
      <w:proofErr w:type="spellEnd"/>
      <w:r>
        <w:rPr>
          <w:rFonts w:ascii="Times New Roman" w:hAnsi="Times New Roman" w:cs="Times New Roman"/>
          <w:sz w:val="24"/>
          <w:szCs w:val="24"/>
          <w:shd w:val="clear" w:color="auto" w:fill="FFFFFF"/>
          <w:lang w:val="en-US"/>
        </w:rPr>
        <w:t>, R. L., &amp; Silva, J. C. D. (2012). Diet and trophic guilds of fish assemblages in two streams with different anthropic impacts in the northwest of Paraná, Brazil. </w:t>
      </w:r>
      <w:r>
        <w:rPr>
          <w:rFonts w:ascii="Times New Roman" w:hAnsi="Times New Roman" w:cs="Times New Roman"/>
          <w:i/>
          <w:iCs/>
          <w:sz w:val="24"/>
          <w:szCs w:val="24"/>
          <w:shd w:val="clear" w:color="auto" w:fill="FFFFFF"/>
        </w:rPr>
        <w:t xml:space="preserve">Zoologia, </w:t>
      </w:r>
      <w:r>
        <w:rPr>
          <w:rFonts w:ascii="Times New Roman" w:hAnsi="Times New Roman" w:cs="Times New Roman"/>
          <w:iCs/>
          <w:sz w:val="24"/>
          <w:szCs w:val="24"/>
          <w:shd w:val="clear" w:color="auto" w:fill="FFFFFF"/>
        </w:rPr>
        <w:t>29</w:t>
      </w:r>
      <w:r>
        <w:rPr>
          <w:rFonts w:ascii="Times New Roman" w:hAnsi="Times New Roman" w:cs="Times New Roman"/>
          <w:sz w:val="24"/>
          <w:szCs w:val="24"/>
          <w:shd w:val="clear" w:color="auto" w:fill="FFFFFF"/>
        </w:rPr>
        <w:t>, 27-38.  </w:t>
      </w:r>
      <w:hyperlink r:id="rId19">
        <w:r>
          <w:rPr>
            <w:rStyle w:val="Hyperlink"/>
            <w:rFonts w:ascii="Times New Roman" w:hAnsi="Times New Roman" w:cs="Times New Roman"/>
            <w:color w:val="000000"/>
            <w:sz w:val="24"/>
            <w:szCs w:val="24"/>
            <w:shd w:val="clear" w:color="auto" w:fill="FFFFFF"/>
          </w:rPr>
          <w:t>https://doi.org/10.1590/S1984-46702012000100004</w:t>
        </w:r>
      </w:hyperlink>
    </w:p>
    <w:p w14:paraId="5E31C672" w14:textId="77777777" w:rsidR="00C05F5D" w:rsidRDefault="00000000">
      <w:pPr>
        <w:ind w:left="426" w:hanging="426"/>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Bocard</w:t>
      </w:r>
      <w:proofErr w:type="spellEnd"/>
      <w:r>
        <w:rPr>
          <w:rFonts w:ascii="Times New Roman" w:hAnsi="Times New Roman" w:cs="Times New Roman"/>
          <w:sz w:val="24"/>
          <w:szCs w:val="24"/>
          <w:shd w:val="clear" w:color="auto" w:fill="FFFFFF"/>
        </w:rPr>
        <w:t xml:space="preserve"> D, </w:t>
      </w:r>
      <w:proofErr w:type="spellStart"/>
      <w:r>
        <w:rPr>
          <w:rFonts w:ascii="Times New Roman" w:hAnsi="Times New Roman" w:cs="Times New Roman"/>
          <w:sz w:val="24"/>
          <w:szCs w:val="24"/>
          <w:shd w:val="clear" w:color="auto" w:fill="FFFFFF"/>
        </w:rPr>
        <w:t>Gillet</w:t>
      </w:r>
      <w:proofErr w:type="spellEnd"/>
      <w:r>
        <w:rPr>
          <w:rFonts w:ascii="Times New Roman" w:hAnsi="Times New Roman" w:cs="Times New Roman"/>
          <w:sz w:val="24"/>
          <w:szCs w:val="24"/>
          <w:shd w:val="clear" w:color="auto" w:fill="FFFFFF"/>
        </w:rPr>
        <w:t xml:space="preserve"> F, Legendre P. Ecologia Numérica com R (Use R). Springer-</w:t>
      </w:r>
      <w:proofErr w:type="spellStart"/>
      <w:r>
        <w:rPr>
          <w:rFonts w:ascii="Times New Roman" w:hAnsi="Times New Roman" w:cs="Times New Roman"/>
          <w:sz w:val="24"/>
          <w:szCs w:val="24"/>
          <w:shd w:val="clear" w:color="auto" w:fill="FFFFFF"/>
        </w:rPr>
        <w:t>Verlag</w:t>
      </w:r>
      <w:proofErr w:type="spellEnd"/>
      <w:r>
        <w:rPr>
          <w:rFonts w:ascii="Times New Roman" w:hAnsi="Times New Roman" w:cs="Times New Roman"/>
          <w:sz w:val="24"/>
          <w:szCs w:val="24"/>
          <w:shd w:val="clear" w:color="auto" w:fill="FFFFFF"/>
        </w:rPr>
        <w:t xml:space="preserve"> New York. </w:t>
      </w:r>
      <w:proofErr w:type="spellStart"/>
      <w:r>
        <w:rPr>
          <w:rFonts w:ascii="Times New Roman" w:hAnsi="Times New Roman" w:cs="Times New Roman"/>
          <w:sz w:val="24"/>
          <w:szCs w:val="24"/>
          <w:shd w:val="clear" w:color="auto" w:fill="FFFFFF"/>
        </w:rPr>
        <w:t>doi</w:t>
      </w:r>
      <w:proofErr w:type="spellEnd"/>
      <w:r>
        <w:rPr>
          <w:rFonts w:ascii="Times New Roman" w:hAnsi="Times New Roman" w:cs="Times New Roman"/>
          <w:sz w:val="24"/>
          <w:szCs w:val="24"/>
          <w:shd w:val="clear" w:color="auto" w:fill="FFFFFF"/>
        </w:rPr>
        <w:t xml:space="preserve">. 2011; 10: 978-1. </w:t>
      </w:r>
    </w:p>
    <w:p w14:paraId="3696EF63" w14:textId="77777777" w:rsidR="00C05F5D" w:rsidRDefault="00000000">
      <w:pPr>
        <w:ind w:left="426" w:hanging="426"/>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rPr>
        <w:t xml:space="preserve">Carvalho, D. R., de Castro, D. M. P., Callisto, M., de Moura Chaves, A. J., Moreira, M. Z., &amp; Pompeu, P. S. (2019). </w:t>
      </w:r>
      <w:r>
        <w:rPr>
          <w:rFonts w:ascii="Times New Roman" w:hAnsi="Times New Roman" w:cs="Times New Roman"/>
          <w:sz w:val="24"/>
          <w:szCs w:val="24"/>
          <w:shd w:val="clear" w:color="auto" w:fill="FFFFFF"/>
          <w:lang w:val="en-US"/>
        </w:rPr>
        <w:t>Stable isotopes and stomach content analyses indicate omnivorous habits and opportunistic feeding behavior of an invasive fish. </w:t>
      </w:r>
      <w:r>
        <w:rPr>
          <w:rFonts w:ascii="Times New Roman" w:hAnsi="Times New Roman" w:cs="Times New Roman"/>
          <w:i/>
          <w:iCs/>
          <w:sz w:val="24"/>
          <w:szCs w:val="24"/>
          <w:shd w:val="clear" w:color="auto" w:fill="FFFFFF"/>
          <w:lang w:val="en-US"/>
        </w:rPr>
        <w:t>Aquatic Ecology</w:t>
      </w:r>
      <w:r>
        <w:rPr>
          <w:rFonts w:ascii="Times New Roman" w:hAnsi="Times New Roman" w:cs="Times New Roman"/>
          <w:sz w:val="24"/>
          <w:szCs w:val="24"/>
          <w:shd w:val="clear" w:color="auto" w:fill="FFFFFF"/>
          <w:lang w:val="en-US"/>
        </w:rPr>
        <w:t>, </w:t>
      </w:r>
      <w:r>
        <w:rPr>
          <w:rFonts w:ascii="Times New Roman" w:hAnsi="Times New Roman" w:cs="Times New Roman"/>
          <w:i/>
          <w:iCs/>
          <w:sz w:val="24"/>
          <w:szCs w:val="24"/>
          <w:shd w:val="clear" w:color="auto" w:fill="FFFFFF"/>
          <w:lang w:val="en-US"/>
        </w:rPr>
        <w:t>53</w:t>
      </w:r>
      <w:r>
        <w:rPr>
          <w:rFonts w:ascii="Times New Roman" w:hAnsi="Times New Roman" w:cs="Times New Roman"/>
          <w:sz w:val="24"/>
          <w:szCs w:val="24"/>
          <w:shd w:val="clear" w:color="auto" w:fill="FFFFFF"/>
          <w:lang w:val="en-US"/>
        </w:rPr>
        <w:t>(3), 365-381.</w:t>
      </w:r>
    </w:p>
    <w:p w14:paraId="576A78FD" w14:textId="77777777" w:rsidR="00C05F5D" w:rsidRDefault="00000000">
      <w:pPr>
        <w:ind w:left="426" w:hanging="426"/>
        <w:rPr>
          <w:rFonts w:ascii="Times New Roman" w:hAnsi="Times New Roman" w:cs="Times New Roman"/>
          <w:bCs/>
          <w:sz w:val="24"/>
          <w:szCs w:val="24"/>
          <w:lang w:val="en-US"/>
        </w:rPr>
      </w:pPr>
      <w:proofErr w:type="spellStart"/>
      <w:r>
        <w:rPr>
          <w:rFonts w:ascii="Times New Roman" w:hAnsi="Times New Roman" w:cs="Times New Roman"/>
          <w:sz w:val="24"/>
          <w:szCs w:val="24"/>
          <w:shd w:val="clear" w:color="auto" w:fill="FFFFFF"/>
          <w:lang w:val="en-US"/>
        </w:rPr>
        <w:t>Casatti</w:t>
      </w:r>
      <w:proofErr w:type="spellEnd"/>
      <w:r>
        <w:rPr>
          <w:rFonts w:ascii="Times New Roman" w:hAnsi="Times New Roman" w:cs="Times New Roman"/>
          <w:sz w:val="24"/>
          <w:szCs w:val="24"/>
          <w:shd w:val="clear" w:color="auto" w:fill="FFFFFF"/>
          <w:lang w:val="en-US"/>
        </w:rPr>
        <w:t xml:space="preserve">, L., </w:t>
      </w:r>
      <w:proofErr w:type="spellStart"/>
      <w:r>
        <w:rPr>
          <w:rFonts w:ascii="Times New Roman" w:hAnsi="Times New Roman" w:cs="Times New Roman"/>
          <w:sz w:val="24"/>
          <w:szCs w:val="24"/>
          <w:shd w:val="clear" w:color="auto" w:fill="FFFFFF"/>
          <w:lang w:val="en-US"/>
        </w:rPr>
        <w:t>Langeani</w:t>
      </w:r>
      <w:proofErr w:type="spellEnd"/>
      <w:r>
        <w:rPr>
          <w:rFonts w:ascii="Times New Roman" w:hAnsi="Times New Roman" w:cs="Times New Roman"/>
          <w:sz w:val="24"/>
          <w:szCs w:val="24"/>
          <w:shd w:val="clear" w:color="auto" w:fill="FFFFFF"/>
          <w:lang w:val="en-US"/>
        </w:rPr>
        <w:t>, F., Silva, A. M., &amp; Castro, R. M. C. (2006). Stream fish, water and habitat quality in a pasture dominated basin, southeastern Brazil. </w:t>
      </w:r>
      <w:r>
        <w:rPr>
          <w:rFonts w:ascii="Times New Roman" w:hAnsi="Times New Roman" w:cs="Times New Roman"/>
          <w:i/>
          <w:iCs/>
          <w:sz w:val="24"/>
          <w:szCs w:val="24"/>
          <w:shd w:val="clear" w:color="auto" w:fill="FFFFFF"/>
          <w:lang w:val="en-US"/>
        </w:rPr>
        <w:t>Brazilian Journal of Biology</w:t>
      </w:r>
      <w:r>
        <w:rPr>
          <w:rFonts w:ascii="Times New Roman" w:hAnsi="Times New Roman" w:cs="Times New Roman"/>
          <w:sz w:val="24"/>
          <w:szCs w:val="24"/>
          <w:shd w:val="clear" w:color="auto" w:fill="FFFFFF"/>
          <w:lang w:val="en-US"/>
        </w:rPr>
        <w:t>, </w:t>
      </w:r>
      <w:r>
        <w:rPr>
          <w:rFonts w:ascii="Times New Roman" w:hAnsi="Times New Roman" w:cs="Times New Roman"/>
          <w:iCs/>
          <w:sz w:val="24"/>
          <w:szCs w:val="24"/>
          <w:shd w:val="clear" w:color="auto" w:fill="FFFFFF"/>
          <w:lang w:val="en-US"/>
        </w:rPr>
        <w:t>66</w:t>
      </w:r>
      <w:r>
        <w:rPr>
          <w:rFonts w:ascii="Times New Roman" w:hAnsi="Times New Roman" w:cs="Times New Roman"/>
          <w:sz w:val="24"/>
          <w:szCs w:val="24"/>
          <w:shd w:val="clear" w:color="auto" w:fill="FFFFFF"/>
          <w:lang w:val="en-US"/>
        </w:rPr>
        <w:t xml:space="preserve">, 681-696. </w:t>
      </w:r>
      <w:hyperlink r:id="rId20">
        <w:r>
          <w:rPr>
            <w:rStyle w:val="Hyperlink"/>
            <w:rFonts w:ascii="Times New Roman" w:hAnsi="Times New Roman" w:cs="Times New Roman"/>
            <w:bCs/>
            <w:color w:val="auto"/>
            <w:sz w:val="24"/>
            <w:szCs w:val="24"/>
            <w:lang w:val="en-US"/>
          </w:rPr>
          <w:t>https://doi.org/10.1590/S1519-69842006000400012</w:t>
        </w:r>
      </w:hyperlink>
      <w:r>
        <w:rPr>
          <w:rFonts w:ascii="Times New Roman" w:hAnsi="Times New Roman" w:cs="Times New Roman"/>
          <w:bCs/>
          <w:sz w:val="24"/>
          <w:szCs w:val="24"/>
          <w:lang w:val="en-US"/>
        </w:rPr>
        <w:t> </w:t>
      </w:r>
    </w:p>
    <w:p w14:paraId="2AB05B73" w14:textId="77777777" w:rsidR="00C05F5D" w:rsidRDefault="00000000">
      <w:pPr>
        <w:ind w:left="426" w:hanging="426"/>
        <w:rPr>
          <w:rFonts w:ascii="Times New Roman" w:hAnsi="Times New Roman" w:cs="Times New Roman"/>
          <w:sz w:val="24"/>
          <w:szCs w:val="24"/>
          <w:lang w:val="en-US"/>
        </w:rPr>
      </w:pPr>
      <w:proofErr w:type="spellStart"/>
      <w:r>
        <w:rPr>
          <w:rFonts w:ascii="Times New Roman" w:hAnsi="Times New Roman" w:cs="Times New Roman"/>
          <w:sz w:val="24"/>
          <w:szCs w:val="24"/>
          <w:shd w:val="clear" w:color="auto" w:fill="FFFFFF"/>
          <w:lang w:val="en-US"/>
        </w:rPr>
        <w:t>Dala</w:t>
      </w:r>
      <w:proofErr w:type="spellEnd"/>
      <w:r>
        <w:rPr>
          <w:rFonts w:ascii="Times New Roman" w:hAnsi="Times New Roman" w:cs="Times New Roman"/>
          <w:sz w:val="24"/>
          <w:szCs w:val="24"/>
          <w:shd w:val="clear" w:color="auto" w:fill="FFFFFF"/>
          <w:lang w:val="en-US"/>
        </w:rPr>
        <w:t>-Corte, R. B., Becker, F. G., &amp; Melo, A. S. (2017). Riparian integrity affects diet and intestinal length of a generalist fish species. </w:t>
      </w:r>
      <w:r>
        <w:rPr>
          <w:rFonts w:ascii="Times New Roman" w:hAnsi="Times New Roman" w:cs="Times New Roman"/>
          <w:i/>
          <w:iCs/>
          <w:sz w:val="24"/>
          <w:szCs w:val="24"/>
          <w:shd w:val="clear" w:color="auto" w:fill="FFFFFF"/>
          <w:lang w:val="en-US"/>
        </w:rPr>
        <w:t>Marine and Freshwater Research</w:t>
      </w:r>
      <w:r>
        <w:rPr>
          <w:rFonts w:ascii="Times New Roman" w:hAnsi="Times New Roman" w:cs="Times New Roman"/>
          <w:sz w:val="24"/>
          <w:szCs w:val="24"/>
          <w:shd w:val="clear" w:color="auto" w:fill="FFFFFF"/>
          <w:lang w:val="en-US"/>
        </w:rPr>
        <w:t>, </w:t>
      </w:r>
      <w:r>
        <w:rPr>
          <w:rFonts w:ascii="Times New Roman" w:hAnsi="Times New Roman" w:cs="Times New Roman"/>
          <w:iCs/>
          <w:sz w:val="24"/>
          <w:szCs w:val="24"/>
          <w:shd w:val="clear" w:color="auto" w:fill="FFFFFF"/>
          <w:lang w:val="en-US"/>
        </w:rPr>
        <w:t>68</w:t>
      </w:r>
      <w:r>
        <w:rPr>
          <w:rFonts w:ascii="Times New Roman" w:hAnsi="Times New Roman" w:cs="Times New Roman"/>
          <w:sz w:val="24"/>
          <w:szCs w:val="24"/>
          <w:shd w:val="clear" w:color="auto" w:fill="FFFFFF"/>
          <w:lang w:val="en-US"/>
        </w:rPr>
        <w:t>, 1272-1281. https://doi.org/10.1071/MF16167</w:t>
      </w:r>
    </w:p>
    <w:p w14:paraId="4AB126F0" w14:textId="77777777" w:rsidR="00C05F5D" w:rsidRDefault="00000000">
      <w:pPr>
        <w:ind w:left="426" w:hanging="426"/>
        <w:rPr>
          <w:rFonts w:ascii="Times New Roman" w:hAnsi="Times New Roman" w:cs="Times New Roman"/>
          <w:sz w:val="24"/>
          <w:szCs w:val="24"/>
          <w:lang w:val="en-US"/>
        </w:rPr>
      </w:pPr>
      <w:proofErr w:type="spellStart"/>
      <w:r>
        <w:rPr>
          <w:rFonts w:ascii="Times New Roman" w:hAnsi="Times New Roman" w:cs="Times New Roman"/>
          <w:sz w:val="24"/>
          <w:szCs w:val="24"/>
          <w:shd w:val="clear" w:color="auto" w:fill="FFFFFF"/>
          <w:lang w:val="en-US"/>
        </w:rPr>
        <w:t>Dala</w:t>
      </w:r>
      <w:proofErr w:type="spellEnd"/>
      <w:r>
        <w:rPr>
          <w:rFonts w:ascii="Times New Roman" w:hAnsi="Times New Roman" w:cs="Times New Roman"/>
          <w:sz w:val="24"/>
          <w:szCs w:val="24"/>
          <w:shd w:val="clear" w:color="auto" w:fill="FFFFFF"/>
          <w:lang w:val="en-US"/>
        </w:rPr>
        <w:t xml:space="preserve">‐Corte, R. B., </w:t>
      </w:r>
      <w:proofErr w:type="spellStart"/>
      <w:r>
        <w:rPr>
          <w:rFonts w:ascii="Times New Roman" w:hAnsi="Times New Roman" w:cs="Times New Roman"/>
          <w:sz w:val="24"/>
          <w:szCs w:val="24"/>
          <w:shd w:val="clear" w:color="auto" w:fill="FFFFFF"/>
          <w:lang w:val="en-US"/>
        </w:rPr>
        <w:t>Giam</w:t>
      </w:r>
      <w:proofErr w:type="spellEnd"/>
      <w:r>
        <w:rPr>
          <w:rFonts w:ascii="Times New Roman" w:hAnsi="Times New Roman" w:cs="Times New Roman"/>
          <w:sz w:val="24"/>
          <w:szCs w:val="24"/>
          <w:shd w:val="clear" w:color="auto" w:fill="FFFFFF"/>
          <w:lang w:val="en-US"/>
        </w:rPr>
        <w:t xml:space="preserve">, X., Olden, J. D., Becker, F. G., </w:t>
      </w:r>
      <w:proofErr w:type="spellStart"/>
      <w:r>
        <w:rPr>
          <w:rFonts w:ascii="Times New Roman" w:hAnsi="Times New Roman" w:cs="Times New Roman"/>
          <w:sz w:val="24"/>
          <w:szCs w:val="24"/>
          <w:shd w:val="clear" w:color="auto" w:fill="FFFFFF"/>
          <w:lang w:val="en-US"/>
        </w:rPr>
        <w:t>Guimarães</w:t>
      </w:r>
      <w:proofErr w:type="spellEnd"/>
      <w:r>
        <w:rPr>
          <w:rFonts w:ascii="Times New Roman" w:hAnsi="Times New Roman" w:cs="Times New Roman"/>
          <w:sz w:val="24"/>
          <w:szCs w:val="24"/>
          <w:shd w:val="clear" w:color="auto" w:fill="FFFFFF"/>
          <w:lang w:val="en-US"/>
        </w:rPr>
        <w:t>, T. D. F., &amp; Melo, A. S. (2016). Revealing the pathways by which agricultural land‐use affects stream fish communities in South Brazilian grasslands. </w:t>
      </w:r>
      <w:r>
        <w:rPr>
          <w:rFonts w:ascii="Times New Roman" w:hAnsi="Times New Roman" w:cs="Times New Roman"/>
          <w:i/>
          <w:iCs/>
          <w:sz w:val="24"/>
          <w:szCs w:val="24"/>
          <w:shd w:val="clear" w:color="auto" w:fill="FFFFFF"/>
          <w:lang w:val="en-US"/>
        </w:rPr>
        <w:t>Freshwater Biology</w:t>
      </w:r>
      <w:r>
        <w:rPr>
          <w:rFonts w:ascii="Times New Roman" w:hAnsi="Times New Roman" w:cs="Times New Roman"/>
          <w:sz w:val="24"/>
          <w:szCs w:val="24"/>
          <w:shd w:val="clear" w:color="auto" w:fill="FFFFFF"/>
          <w:lang w:val="en-US"/>
        </w:rPr>
        <w:t>, </w:t>
      </w:r>
      <w:r>
        <w:rPr>
          <w:rFonts w:ascii="Times New Roman" w:hAnsi="Times New Roman" w:cs="Times New Roman"/>
          <w:iCs/>
          <w:sz w:val="24"/>
          <w:szCs w:val="24"/>
          <w:shd w:val="clear" w:color="auto" w:fill="FFFFFF"/>
          <w:lang w:val="en-US"/>
        </w:rPr>
        <w:t>61</w:t>
      </w:r>
      <w:r>
        <w:rPr>
          <w:rFonts w:ascii="Times New Roman" w:hAnsi="Times New Roman" w:cs="Times New Roman"/>
          <w:sz w:val="24"/>
          <w:szCs w:val="24"/>
          <w:shd w:val="clear" w:color="auto" w:fill="FFFFFF"/>
          <w:lang w:val="en-US"/>
        </w:rPr>
        <w:t>, 1921-1934.</w:t>
      </w:r>
      <w:r>
        <w:rPr>
          <w:rFonts w:ascii="Times New Roman" w:hAnsi="Times New Roman" w:cs="Times New Roman"/>
          <w:sz w:val="24"/>
          <w:szCs w:val="24"/>
          <w:shd w:val="clear" w:color="auto" w:fill="FFFFFF"/>
          <w:lang w:val="en-US" w:eastAsia="pt-BR"/>
        </w:rPr>
        <w:t> </w:t>
      </w:r>
      <w:hyperlink r:id="rId21">
        <w:r>
          <w:rPr>
            <w:rStyle w:val="Hyperlink"/>
            <w:rFonts w:ascii="Times New Roman" w:hAnsi="Times New Roman" w:cs="Times New Roman"/>
            <w:bCs/>
            <w:color w:val="auto"/>
            <w:sz w:val="24"/>
            <w:szCs w:val="24"/>
            <w:lang w:val="en-US" w:eastAsia="pt-BR"/>
          </w:rPr>
          <w:t>https://doi.org/10.1111/fwb.12825</w:t>
        </w:r>
      </w:hyperlink>
    </w:p>
    <w:p w14:paraId="092FAF11" w14:textId="77777777" w:rsidR="00C05F5D" w:rsidRDefault="00000000">
      <w:pPr>
        <w:ind w:left="426" w:hanging="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Dáttilo</w:t>
      </w:r>
      <w:proofErr w:type="spellEnd"/>
      <w:r>
        <w:rPr>
          <w:rFonts w:ascii="Times New Roman" w:hAnsi="Times New Roman" w:cs="Times New Roman"/>
          <w:sz w:val="24"/>
          <w:szCs w:val="24"/>
          <w:lang w:val="en-US"/>
        </w:rPr>
        <w:t xml:space="preserve">, W., &amp; Vasconcelos, H.L. (2019) Macroecological patterns and correlates of ant-tree interaction networks in Neotropical savannas. </w:t>
      </w:r>
      <w:r>
        <w:rPr>
          <w:rFonts w:ascii="Times New Roman" w:hAnsi="Times New Roman" w:cs="Times New Roman"/>
          <w:i/>
          <w:iCs/>
          <w:sz w:val="24"/>
          <w:szCs w:val="24"/>
          <w:lang w:val="en-US"/>
        </w:rPr>
        <w:t>Global Ecology and Biogeography</w:t>
      </w:r>
      <w:r>
        <w:rPr>
          <w:rFonts w:ascii="Times New Roman" w:hAnsi="Times New Roman" w:cs="Times New Roman"/>
          <w:sz w:val="24"/>
          <w:szCs w:val="24"/>
          <w:lang w:val="en-US"/>
        </w:rPr>
        <w:t xml:space="preserve">, 1-12. </w:t>
      </w:r>
      <w:hyperlink r:id="rId22">
        <w:r>
          <w:rPr>
            <w:rStyle w:val="Hyperlink"/>
            <w:rFonts w:ascii="Times New Roman" w:hAnsi="Times New Roman" w:cs="Times New Roman"/>
            <w:bCs/>
            <w:color w:val="auto"/>
            <w:sz w:val="24"/>
            <w:szCs w:val="24"/>
            <w:lang w:val="en-US" w:eastAsia="pt-BR"/>
          </w:rPr>
          <w:t>https://doi.org/10.1111/geb.12932</w:t>
        </w:r>
      </w:hyperlink>
    </w:p>
    <w:p w14:paraId="055BC58B" w14:textId="77777777" w:rsidR="00C05F5D" w:rsidRDefault="00000000">
      <w:pPr>
        <w:ind w:left="426" w:hanging="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Dormann</w:t>
      </w:r>
      <w:proofErr w:type="spellEnd"/>
      <w:r>
        <w:rPr>
          <w:rFonts w:ascii="Times New Roman" w:hAnsi="Times New Roman" w:cs="Times New Roman"/>
          <w:sz w:val="24"/>
          <w:szCs w:val="24"/>
          <w:lang w:val="en-US"/>
        </w:rPr>
        <w:t xml:space="preserve">, C.F., &amp; Strauss, R. (2014) A method for detecting modules in quantitative bipartite networks. </w:t>
      </w:r>
      <w:r>
        <w:rPr>
          <w:rFonts w:ascii="Times New Roman" w:hAnsi="Times New Roman" w:cs="Times New Roman"/>
          <w:i/>
          <w:iCs/>
          <w:sz w:val="24"/>
          <w:szCs w:val="24"/>
          <w:lang w:val="en-US"/>
        </w:rPr>
        <w:t>Methods in Ecology and Evolution</w:t>
      </w:r>
      <w:r>
        <w:rPr>
          <w:rFonts w:ascii="Times New Roman" w:hAnsi="Times New Roman" w:cs="Times New Roman"/>
          <w:sz w:val="24"/>
          <w:szCs w:val="24"/>
          <w:lang w:val="en-US"/>
        </w:rPr>
        <w:t xml:space="preserve">, </w:t>
      </w:r>
      <w:r>
        <w:rPr>
          <w:rFonts w:ascii="Times New Roman" w:hAnsi="Times New Roman" w:cs="Times New Roman"/>
          <w:bCs/>
          <w:sz w:val="24"/>
          <w:szCs w:val="24"/>
          <w:lang w:val="en-US"/>
        </w:rPr>
        <w:t>5</w:t>
      </w:r>
      <w:r>
        <w:rPr>
          <w:rFonts w:ascii="Times New Roman" w:hAnsi="Times New Roman" w:cs="Times New Roman"/>
          <w:sz w:val="24"/>
          <w:szCs w:val="24"/>
          <w:lang w:val="en-US"/>
        </w:rPr>
        <w:t xml:space="preserve">, 90–98. </w:t>
      </w:r>
      <w:hyperlink r:id="rId23">
        <w:r>
          <w:rPr>
            <w:rStyle w:val="Hyperlink"/>
            <w:rFonts w:ascii="Times New Roman" w:hAnsi="Times New Roman" w:cs="Times New Roman"/>
            <w:bCs/>
            <w:color w:val="auto"/>
            <w:sz w:val="24"/>
            <w:szCs w:val="24"/>
            <w:lang w:val="en-US" w:eastAsia="pt-BR"/>
          </w:rPr>
          <w:t>https://doi.org/10.1111/2041-210X.12139</w:t>
        </w:r>
      </w:hyperlink>
    </w:p>
    <w:p w14:paraId="2CB618F9" w14:textId="77777777" w:rsidR="00C05F5D" w:rsidRDefault="00000000">
      <w:pPr>
        <w:ind w:left="426" w:hanging="426"/>
        <w:rPr>
          <w:rFonts w:ascii="Times New Roman" w:hAnsi="Times New Roman" w:cs="Times New Roman"/>
          <w:sz w:val="24"/>
          <w:szCs w:val="24"/>
          <w:lang w:val="en-US"/>
        </w:rPr>
      </w:pPr>
      <w:proofErr w:type="spellStart"/>
      <w:r>
        <w:rPr>
          <w:rFonts w:ascii="Times New Roman" w:hAnsi="Times New Roman" w:cs="Times New Roman"/>
          <w:sz w:val="24"/>
          <w:szCs w:val="24"/>
          <w:shd w:val="clear" w:color="auto" w:fill="FFFFFF"/>
          <w:lang w:val="en-US"/>
        </w:rPr>
        <w:t>Dormann</w:t>
      </w:r>
      <w:proofErr w:type="spellEnd"/>
      <w:r>
        <w:rPr>
          <w:rFonts w:ascii="Times New Roman" w:hAnsi="Times New Roman" w:cs="Times New Roman"/>
          <w:sz w:val="24"/>
          <w:szCs w:val="24"/>
          <w:shd w:val="clear" w:color="auto" w:fill="FFFFFF"/>
          <w:lang w:val="en-US"/>
        </w:rPr>
        <w:t xml:space="preserve">, C. F., </w:t>
      </w:r>
      <w:proofErr w:type="spellStart"/>
      <w:r>
        <w:rPr>
          <w:rFonts w:ascii="Times New Roman" w:hAnsi="Times New Roman" w:cs="Times New Roman"/>
          <w:sz w:val="24"/>
          <w:szCs w:val="24"/>
          <w:shd w:val="clear" w:color="auto" w:fill="FFFFFF"/>
          <w:lang w:val="en-US"/>
        </w:rPr>
        <w:t>Fründ</w:t>
      </w:r>
      <w:proofErr w:type="spellEnd"/>
      <w:r>
        <w:rPr>
          <w:rFonts w:ascii="Times New Roman" w:hAnsi="Times New Roman" w:cs="Times New Roman"/>
          <w:sz w:val="24"/>
          <w:szCs w:val="24"/>
          <w:shd w:val="clear" w:color="auto" w:fill="FFFFFF"/>
          <w:lang w:val="en-US"/>
        </w:rPr>
        <w:t xml:space="preserve">, J., </w:t>
      </w:r>
      <w:proofErr w:type="spellStart"/>
      <w:r>
        <w:rPr>
          <w:rFonts w:ascii="Times New Roman" w:hAnsi="Times New Roman" w:cs="Times New Roman"/>
          <w:sz w:val="24"/>
          <w:szCs w:val="24"/>
          <w:shd w:val="clear" w:color="auto" w:fill="FFFFFF"/>
          <w:lang w:val="en-US"/>
        </w:rPr>
        <w:t>Blüthgen</w:t>
      </w:r>
      <w:proofErr w:type="spellEnd"/>
      <w:r>
        <w:rPr>
          <w:rFonts w:ascii="Times New Roman" w:hAnsi="Times New Roman" w:cs="Times New Roman"/>
          <w:sz w:val="24"/>
          <w:szCs w:val="24"/>
          <w:shd w:val="clear" w:color="auto" w:fill="FFFFFF"/>
          <w:lang w:val="en-US"/>
        </w:rPr>
        <w:t xml:space="preserve">, N., &amp; Gruber, B. (2009). Indices, </w:t>
      </w:r>
      <w:proofErr w:type="gramStart"/>
      <w:r>
        <w:rPr>
          <w:rFonts w:ascii="Times New Roman" w:hAnsi="Times New Roman" w:cs="Times New Roman"/>
          <w:sz w:val="24"/>
          <w:szCs w:val="24"/>
          <w:shd w:val="clear" w:color="auto" w:fill="FFFFFF"/>
          <w:lang w:val="en-US"/>
        </w:rPr>
        <w:t>graphs</w:t>
      </w:r>
      <w:proofErr w:type="gramEnd"/>
      <w:r>
        <w:rPr>
          <w:rFonts w:ascii="Times New Roman" w:hAnsi="Times New Roman" w:cs="Times New Roman"/>
          <w:sz w:val="24"/>
          <w:szCs w:val="24"/>
          <w:shd w:val="clear" w:color="auto" w:fill="FFFFFF"/>
          <w:lang w:val="en-US"/>
        </w:rPr>
        <w:t xml:space="preserve"> and null models: analyzing bipartite ecological networks. </w:t>
      </w:r>
      <w:r>
        <w:rPr>
          <w:rFonts w:ascii="Times New Roman" w:hAnsi="Times New Roman" w:cs="Times New Roman"/>
          <w:i/>
          <w:iCs/>
          <w:sz w:val="24"/>
          <w:szCs w:val="24"/>
          <w:shd w:val="clear" w:color="auto" w:fill="FFFFFF"/>
          <w:lang w:val="en-US"/>
        </w:rPr>
        <w:t>The Open Ecology Journal</w:t>
      </w:r>
      <w:r>
        <w:rPr>
          <w:rFonts w:ascii="Times New Roman" w:hAnsi="Times New Roman" w:cs="Times New Roman"/>
          <w:sz w:val="24"/>
          <w:szCs w:val="24"/>
          <w:shd w:val="clear" w:color="auto" w:fill="FFFFFF"/>
          <w:lang w:val="en-US"/>
        </w:rPr>
        <w:t>, </w:t>
      </w:r>
      <w:r>
        <w:rPr>
          <w:rFonts w:ascii="Times New Roman" w:hAnsi="Times New Roman" w:cs="Times New Roman"/>
          <w:i/>
          <w:iCs/>
          <w:sz w:val="24"/>
          <w:szCs w:val="24"/>
          <w:shd w:val="clear" w:color="auto" w:fill="FFFFFF"/>
          <w:lang w:val="en-US"/>
        </w:rPr>
        <w:t>2</w:t>
      </w:r>
      <w:r>
        <w:rPr>
          <w:rFonts w:ascii="Times New Roman" w:hAnsi="Times New Roman" w:cs="Times New Roman"/>
          <w:sz w:val="24"/>
          <w:szCs w:val="24"/>
          <w:shd w:val="clear" w:color="auto" w:fill="FFFFFF"/>
          <w:lang w:val="en-US"/>
        </w:rPr>
        <w:t>(1). https://doi.org/</w:t>
      </w:r>
      <w:hyperlink r:id="rId24">
        <w:r>
          <w:rPr>
            <w:rStyle w:val="Hyperlink"/>
            <w:rFonts w:ascii="Times New Roman" w:hAnsi="Times New Roman" w:cs="Times New Roman"/>
            <w:color w:val="auto"/>
            <w:sz w:val="24"/>
            <w:szCs w:val="24"/>
            <w:lang w:val="en-US"/>
          </w:rPr>
          <w:t>10.2174/1874213000902010007</w:t>
        </w:r>
      </w:hyperlink>
    </w:p>
    <w:p w14:paraId="60E8DA21" w14:textId="77777777" w:rsidR="00C05F5D" w:rsidRDefault="00000000">
      <w:pPr>
        <w:ind w:left="426" w:hanging="426"/>
        <w:rPr>
          <w:rFonts w:ascii="Times New Roman" w:hAnsi="Times New Roman" w:cs="Times New Roman"/>
          <w:sz w:val="24"/>
          <w:szCs w:val="24"/>
          <w:lang w:val="en-US"/>
        </w:rPr>
      </w:pPr>
      <w:r>
        <w:rPr>
          <w:rFonts w:ascii="Times New Roman" w:hAnsi="Times New Roman" w:cs="Times New Roman"/>
          <w:sz w:val="24"/>
          <w:szCs w:val="24"/>
          <w:shd w:val="clear" w:color="auto" w:fill="FFFFFF"/>
          <w:lang w:val="en-US"/>
        </w:rPr>
        <w:t xml:space="preserve">Dunne, J. A., Williams, R. J., &amp; Martinez, N. D. (2002). Food-web structure and network theory: the role of </w:t>
      </w:r>
      <w:proofErr w:type="spellStart"/>
      <w:r>
        <w:rPr>
          <w:rFonts w:ascii="Times New Roman" w:hAnsi="Times New Roman" w:cs="Times New Roman"/>
          <w:sz w:val="24"/>
          <w:szCs w:val="24"/>
          <w:shd w:val="clear" w:color="auto" w:fill="FFFFFF"/>
          <w:lang w:val="en-US"/>
        </w:rPr>
        <w:t>connectance</w:t>
      </w:r>
      <w:proofErr w:type="spellEnd"/>
      <w:r>
        <w:rPr>
          <w:rFonts w:ascii="Times New Roman" w:hAnsi="Times New Roman" w:cs="Times New Roman"/>
          <w:sz w:val="24"/>
          <w:szCs w:val="24"/>
          <w:shd w:val="clear" w:color="auto" w:fill="FFFFFF"/>
          <w:lang w:val="en-US"/>
        </w:rPr>
        <w:t xml:space="preserve"> and size. </w:t>
      </w:r>
      <w:r>
        <w:rPr>
          <w:rFonts w:ascii="Times New Roman" w:hAnsi="Times New Roman" w:cs="Times New Roman"/>
          <w:i/>
          <w:iCs/>
          <w:sz w:val="24"/>
          <w:szCs w:val="24"/>
          <w:shd w:val="clear" w:color="auto" w:fill="FFFFFF"/>
          <w:lang w:val="en-US"/>
        </w:rPr>
        <w:t>Proceedings of the National Academy of Sciences</w:t>
      </w:r>
      <w:r>
        <w:rPr>
          <w:rFonts w:ascii="Times New Roman" w:hAnsi="Times New Roman" w:cs="Times New Roman"/>
          <w:sz w:val="24"/>
          <w:szCs w:val="24"/>
          <w:shd w:val="clear" w:color="auto" w:fill="FFFFFF"/>
          <w:lang w:val="en-US"/>
        </w:rPr>
        <w:t>, </w:t>
      </w:r>
      <w:r>
        <w:rPr>
          <w:rFonts w:ascii="Times New Roman" w:hAnsi="Times New Roman" w:cs="Times New Roman"/>
          <w:i/>
          <w:iCs/>
          <w:sz w:val="24"/>
          <w:szCs w:val="24"/>
          <w:shd w:val="clear" w:color="auto" w:fill="FFFFFF"/>
          <w:lang w:val="en-US"/>
        </w:rPr>
        <w:t>99</w:t>
      </w:r>
      <w:r>
        <w:rPr>
          <w:rFonts w:ascii="Times New Roman" w:hAnsi="Times New Roman" w:cs="Times New Roman"/>
          <w:sz w:val="24"/>
          <w:szCs w:val="24"/>
          <w:shd w:val="clear" w:color="auto" w:fill="FFFFFF"/>
          <w:lang w:val="en-US"/>
        </w:rPr>
        <w:t xml:space="preserve">(20), 12917-12922. </w:t>
      </w:r>
      <w:r>
        <w:rPr>
          <w:rStyle w:val="highwire-cite-metadata-pages"/>
          <w:rFonts w:ascii="Times New Roman" w:hAnsi="Times New Roman" w:cs="Times New Roman"/>
          <w:sz w:val="24"/>
          <w:szCs w:val="24"/>
          <w:shd w:val="clear" w:color="auto" w:fill="FFFFFF"/>
          <w:lang w:val="en-US"/>
        </w:rPr>
        <w:t> </w:t>
      </w:r>
      <w:hyperlink r:id="rId25">
        <w:r>
          <w:rPr>
            <w:rStyle w:val="Hyperlink"/>
            <w:rFonts w:ascii="Times New Roman" w:hAnsi="Times New Roman" w:cs="Times New Roman"/>
            <w:color w:val="auto"/>
            <w:sz w:val="24"/>
            <w:szCs w:val="24"/>
            <w:lang w:val="en-US"/>
          </w:rPr>
          <w:t>https://doi.org/10.1073/pnas.192407699</w:t>
        </w:r>
      </w:hyperlink>
    </w:p>
    <w:p w14:paraId="6004FD60" w14:textId="77777777" w:rsidR="00C05F5D" w:rsidRDefault="00000000">
      <w:pPr>
        <w:ind w:left="426" w:hanging="426"/>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Dugger</w:t>
      </w:r>
      <w:proofErr w:type="spellEnd"/>
      <w:r>
        <w:rPr>
          <w:rFonts w:ascii="Times New Roman" w:hAnsi="Times New Roman" w:cs="Times New Roman"/>
          <w:sz w:val="24"/>
          <w:szCs w:val="24"/>
          <w:lang w:val="en-US"/>
        </w:rPr>
        <w:t xml:space="preserve">, P.J., </w:t>
      </w:r>
      <w:proofErr w:type="spellStart"/>
      <w:r>
        <w:rPr>
          <w:rFonts w:ascii="Times New Roman" w:hAnsi="Times New Roman" w:cs="Times New Roman"/>
          <w:sz w:val="24"/>
          <w:szCs w:val="24"/>
          <w:lang w:val="en-US"/>
        </w:rPr>
        <w:t>Blendinger</w:t>
      </w:r>
      <w:proofErr w:type="spellEnd"/>
      <w:r>
        <w:rPr>
          <w:rFonts w:ascii="Times New Roman" w:hAnsi="Times New Roman" w:cs="Times New Roman"/>
          <w:sz w:val="24"/>
          <w:szCs w:val="24"/>
          <w:lang w:val="en-US"/>
        </w:rPr>
        <w:t xml:space="preserve">, P.G., </w:t>
      </w:r>
      <w:proofErr w:type="spellStart"/>
      <w:r>
        <w:rPr>
          <w:rFonts w:ascii="Times New Roman" w:hAnsi="Times New Roman" w:cs="Times New Roman"/>
          <w:sz w:val="24"/>
          <w:szCs w:val="24"/>
          <w:lang w:val="en-US"/>
        </w:rPr>
        <w:t>Böhning-Gaese</w:t>
      </w:r>
      <w:proofErr w:type="spellEnd"/>
      <w:r>
        <w:rPr>
          <w:rFonts w:ascii="Times New Roman" w:hAnsi="Times New Roman" w:cs="Times New Roman"/>
          <w:sz w:val="24"/>
          <w:szCs w:val="24"/>
          <w:lang w:val="en-US"/>
        </w:rPr>
        <w:t xml:space="preserve">, K., Chama, L., Correia, M., </w:t>
      </w:r>
      <w:proofErr w:type="spellStart"/>
      <w:r>
        <w:rPr>
          <w:rFonts w:ascii="Times New Roman" w:hAnsi="Times New Roman" w:cs="Times New Roman"/>
          <w:sz w:val="24"/>
          <w:szCs w:val="24"/>
          <w:lang w:val="en-US"/>
        </w:rPr>
        <w:t>Dehling</w:t>
      </w:r>
      <w:proofErr w:type="spellEnd"/>
      <w:r>
        <w:rPr>
          <w:rFonts w:ascii="Times New Roman" w:hAnsi="Times New Roman" w:cs="Times New Roman"/>
          <w:sz w:val="24"/>
          <w:szCs w:val="24"/>
          <w:lang w:val="en-US"/>
        </w:rPr>
        <w:t xml:space="preserve">, D.M., Emer, C., </w:t>
      </w:r>
      <w:proofErr w:type="spellStart"/>
      <w:r>
        <w:rPr>
          <w:rFonts w:ascii="Times New Roman" w:hAnsi="Times New Roman" w:cs="Times New Roman"/>
          <w:sz w:val="24"/>
          <w:szCs w:val="24"/>
          <w:lang w:val="en-US"/>
        </w:rPr>
        <w:t>Farwig</w:t>
      </w:r>
      <w:proofErr w:type="spellEnd"/>
      <w:r>
        <w:rPr>
          <w:rFonts w:ascii="Times New Roman" w:hAnsi="Times New Roman" w:cs="Times New Roman"/>
          <w:sz w:val="24"/>
          <w:szCs w:val="24"/>
          <w:lang w:val="en-US"/>
        </w:rPr>
        <w:t xml:space="preserve">, N., Fricke, E.C., </w:t>
      </w:r>
      <w:proofErr w:type="spellStart"/>
      <w:r>
        <w:rPr>
          <w:rFonts w:ascii="Times New Roman" w:hAnsi="Times New Roman" w:cs="Times New Roman"/>
          <w:sz w:val="24"/>
          <w:szCs w:val="24"/>
          <w:lang w:val="en-US"/>
        </w:rPr>
        <w:t>Galetti</w:t>
      </w:r>
      <w:proofErr w:type="spellEnd"/>
      <w:r>
        <w:rPr>
          <w:rFonts w:ascii="Times New Roman" w:hAnsi="Times New Roman" w:cs="Times New Roman"/>
          <w:sz w:val="24"/>
          <w:szCs w:val="24"/>
          <w:lang w:val="en-US"/>
        </w:rPr>
        <w:t xml:space="preserve">, M., García, D., Grass, I., </w:t>
      </w:r>
      <w:proofErr w:type="spellStart"/>
      <w:r>
        <w:rPr>
          <w:rFonts w:ascii="Times New Roman" w:hAnsi="Times New Roman" w:cs="Times New Roman"/>
          <w:sz w:val="24"/>
          <w:szCs w:val="24"/>
          <w:lang w:val="en-US"/>
        </w:rPr>
        <w:t>Heleno</w:t>
      </w:r>
      <w:proofErr w:type="spellEnd"/>
      <w:r>
        <w:rPr>
          <w:rFonts w:ascii="Times New Roman" w:hAnsi="Times New Roman" w:cs="Times New Roman"/>
          <w:sz w:val="24"/>
          <w:szCs w:val="24"/>
          <w:lang w:val="en-US"/>
        </w:rPr>
        <w:t xml:space="preserve">, R., </w:t>
      </w:r>
      <w:proofErr w:type="spellStart"/>
      <w:r>
        <w:rPr>
          <w:rFonts w:ascii="Times New Roman" w:hAnsi="Times New Roman" w:cs="Times New Roman"/>
          <w:sz w:val="24"/>
          <w:szCs w:val="24"/>
          <w:lang w:val="en-US"/>
        </w:rPr>
        <w:t>Jacomassa</w:t>
      </w:r>
      <w:proofErr w:type="spellEnd"/>
      <w:r>
        <w:rPr>
          <w:rFonts w:ascii="Times New Roman" w:hAnsi="Times New Roman" w:cs="Times New Roman"/>
          <w:sz w:val="24"/>
          <w:szCs w:val="24"/>
          <w:lang w:val="en-US"/>
        </w:rPr>
        <w:t xml:space="preserve">, F.A.F., </w:t>
      </w:r>
      <w:proofErr w:type="spellStart"/>
      <w:r>
        <w:rPr>
          <w:rFonts w:ascii="Times New Roman" w:hAnsi="Times New Roman" w:cs="Times New Roman"/>
          <w:sz w:val="24"/>
          <w:szCs w:val="24"/>
          <w:lang w:val="en-US"/>
        </w:rPr>
        <w:t>Moraes</w:t>
      </w:r>
      <w:proofErr w:type="spellEnd"/>
      <w:r>
        <w:rPr>
          <w:rFonts w:ascii="Times New Roman" w:hAnsi="Times New Roman" w:cs="Times New Roman"/>
          <w:sz w:val="24"/>
          <w:szCs w:val="24"/>
          <w:lang w:val="en-US"/>
        </w:rPr>
        <w:t xml:space="preserve">, S., Moran, C., Muñoz, M.C., </w:t>
      </w:r>
      <w:proofErr w:type="spellStart"/>
      <w:r>
        <w:rPr>
          <w:rFonts w:ascii="Times New Roman" w:hAnsi="Times New Roman" w:cs="Times New Roman"/>
          <w:sz w:val="24"/>
          <w:szCs w:val="24"/>
          <w:lang w:val="en-US"/>
        </w:rPr>
        <w:t>Neuschulz</w:t>
      </w:r>
      <w:proofErr w:type="spellEnd"/>
      <w:r>
        <w:rPr>
          <w:rFonts w:ascii="Times New Roman" w:hAnsi="Times New Roman" w:cs="Times New Roman"/>
          <w:sz w:val="24"/>
          <w:szCs w:val="24"/>
          <w:lang w:val="en-US"/>
        </w:rPr>
        <w:t xml:space="preserve">, E.L., Nowak, L., </w:t>
      </w:r>
      <w:proofErr w:type="spellStart"/>
      <w:r>
        <w:rPr>
          <w:rFonts w:ascii="Times New Roman" w:hAnsi="Times New Roman" w:cs="Times New Roman"/>
          <w:sz w:val="24"/>
          <w:szCs w:val="24"/>
          <w:lang w:val="en-US"/>
        </w:rPr>
        <w:t>Piratelli</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Pizo</w:t>
      </w:r>
      <w:proofErr w:type="spellEnd"/>
      <w:r>
        <w:rPr>
          <w:rFonts w:ascii="Times New Roman" w:hAnsi="Times New Roman" w:cs="Times New Roman"/>
          <w:sz w:val="24"/>
          <w:szCs w:val="24"/>
          <w:lang w:val="en-US"/>
        </w:rPr>
        <w:t xml:space="preserve">, M.A., </w:t>
      </w:r>
      <w:proofErr w:type="spellStart"/>
      <w:r>
        <w:rPr>
          <w:rFonts w:ascii="Times New Roman" w:hAnsi="Times New Roman" w:cs="Times New Roman"/>
          <w:sz w:val="24"/>
          <w:szCs w:val="24"/>
          <w:lang w:val="en-US"/>
        </w:rPr>
        <w:t>Quitián</w:t>
      </w:r>
      <w:proofErr w:type="spellEnd"/>
      <w:r>
        <w:rPr>
          <w:rFonts w:ascii="Times New Roman" w:hAnsi="Times New Roman" w:cs="Times New Roman"/>
          <w:sz w:val="24"/>
          <w:szCs w:val="24"/>
          <w:lang w:val="en-US"/>
        </w:rPr>
        <w:t xml:space="preserve">, M., Rogers, H.S., </w:t>
      </w:r>
      <w:proofErr w:type="spellStart"/>
      <w:r>
        <w:rPr>
          <w:rFonts w:ascii="Times New Roman" w:hAnsi="Times New Roman" w:cs="Times New Roman"/>
          <w:sz w:val="24"/>
          <w:szCs w:val="24"/>
          <w:lang w:val="en-US"/>
        </w:rPr>
        <w:t>Ruggera</w:t>
      </w:r>
      <w:proofErr w:type="spellEnd"/>
      <w:r>
        <w:rPr>
          <w:rFonts w:ascii="Times New Roman" w:hAnsi="Times New Roman" w:cs="Times New Roman"/>
          <w:sz w:val="24"/>
          <w:szCs w:val="24"/>
          <w:lang w:val="en-US"/>
        </w:rPr>
        <w:t xml:space="preserve">, R.A., Saavedra, F., Sánchez, M.S., Sánchez, R., </w:t>
      </w:r>
      <w:proofErr w:type="spellStart"/>
      <w:r>
        <w:rPr>
          <w:rFonts w:ascii="Times New Roman" w:hAnsi="Times New Roman" w:cs="Times New Roman"/>
          <w:sz w:val="24"/>
          <w:szCs w:val="24"/>
          <w:lang w:val="en-US"/>
        </w:rPr>
        <w:t>Santillán</w:t>
      </w:r>
      <w:proofErr w:type="spellEnd"/>
      <w:r>
        <w:rPr>
          <w:rFonts w:ascii="Times New Roman" w:hAnsi="Times New Roman" w:cs="Times New Roman"/>
          <w:sz w:val="24"/>
          <w:szCs w:val="24"/>
          <w:lang w:val="en-US"/>
        </w:rPr>
        <w:t xml:space="preserve">, V., </w:t>
      </w:r>
      <w:proofErr w:type="spellStart"/>
      <w:r>
        <w:rPr>
          <w:rFonts w:ascii="Times New Roman" w:hAnsi="Times New Roman" w:cs="Times New Roman"/>
          <w:sz w:val="24"/>
          <w:szCs w:val="24"/>
          <w:lang w:val="en-US"/>
        </w:rPr>
        <w:t>Schabo</w:t>
      </w:r>
      <w:proofErr w:type="spellEnd"/>
      <w:r>
        <w:rPr>
          <w:rFonts w:ascii="Times New Roman" w:hAnsi="Times New Roman" w:cs="Times New Roman"/>
          <w:sz w:val="24"/>
          <w:szCs w:val="24"/>
          <w:lang w:val="en-US"/>
        </w:rPr>
        <w:t xml:space="preserve">, D.G., da Silva, F.R., </w:t>
      </w:r>
      <w:proofErr w:type="spellStart"/>
      <w:r>
        <w:rPr>
          <w:rFonts w:ascii="Times New Roman" w:hAnsi="Times New Roman" w:cs="Times New Roman"/>
          <w:sz w:val="24"/>
          <w:szCs w:val="24"/>
          <w:lang w:val="en-US"/>
        </w:rPr>
        <w:t>Timóteo</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Traveset</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Vollstädt</w:t>
      </w:r>
      <w:proofErr w:type="spellEnd"/>
      <w:r>
        <w:rPr>
          <w:rFonts w:ascii="Times New Roman" w:hAnsi="Times New Roman" w:cs="Times New Roman"/>
          <w:sz w:val="24"/>
          <w:szCs w:val="24"/>
          <w:lang w:val="en-US"/>
        </w:rPr>
        <w:t xml:space="preserve">, M.G.R. &amp; </w:t>
      </w:r>
      <w:proofErr w:type="spellStart"/>
      <w:r>
        <w:rPr>
          <w:rFonts w:ascii="Times New Roman" w:hAnsi="Times New Roman" w:cs="Times New Roman"/>
          <w:sz w:val="24"/>
          <w:szCs w:val="24"/>
          <w:lang w:val="en-US"/>
        </w:rPr>
        <w:t>Schleuning</w:t>
      </w:r>
      <w:proofErr w:type="spellEnd"/>
      <w:r>
        <w:rPr>
          <w:rFonts w:ascii="Times New Roman" w:hAnsi="Times New Roman" w:cs="Times New Roman"/>
          <w:sz w:val="24"/>
          <w:szCs w:val="24"/>
          <w:lang w:val="en-US"/>
        </w:rPr>
        <w:t xml:space="preserve">, M. (2018). Seed-dispersal networks are more specialized in the Neotropics than in the </w:t>
      </w:r>
      <w:proofErr w:type="spellStart"/>
      <w:r>
        <w:rPr>
          <w:rFonts w:ascii="Times New Roman" w:hAnsi="Times New Roman" w:cs="Times New Roman"/>
          <w:sz w:val="24"/>
          <w:szCs w:val="24"/>
          <w:lang w:val="en-US"/>
        </w:rPr>
        <w:t>Afrotropics</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Global Ecology and Biogeography</w:t>
      </w:r>
      <w:r>
        <w:rPr>
          <w:rFonts w:ascii="Times New Roman" w:hAnsi="Times New Roman" w:cs="Times New Roman"/>
          <w:sz w:val="24"/>
          <w:szCs w:val="24"/>
          <w:lang w:val="en-US"/>
        </w:rPr>
        <w:t xml:space="preserve">, 1–14. </w:t>
      </w:r>
      <w:hyperlink r:id="rId26">
        <w:r>
          <w:rPr>
            <w:rStyle w:val="Hyperlink"/>
            <w:rFonts w:ascii="Times New Roman" w:hAnsi="Times New Roman" w:cs="Times New Roman"/>
            <w:bCs/>
            <w:color w:val="auto"/>
            <w:sz w:val="24"/>
            <w:szCs w:val="24"/>
            <w:lang w:val="en-US" w:eastAsia="pt-BR"/>
          </w:rPr>
          <w:t>https://doi.org/10.1111/geb.12833</w:t>
        </w:r>
      </w:hyperlink>
    </w:p>
    <w:p w14:paraId="3A794077" w14:textId="77777777" w:rsidR="00C05F5D" w:rsidRDefault="00000000">
      <w:pPr>
        <w:ind w:left="426" w:hanging="426"/>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ESRI - Environmental Systems Research Institute. (2018). ArcMap component of ArcGIS Desktop suite, release 10.6.1 [Geospatial processing software]. </w:t>
      </w:r>
      <w:r>
        <w:rPr>
          <w:rFonts w:ascii="Times New Roman" w:hAnsi="Times New Roman" w:cs="Times New Roman"/>
          <w:i/>
          <w:iCs/>
          <w:sz w:val="24"/>
          <w:szCs w:val="24"/>
          <w:shd w:val="clear" w:color="auto" w:fill="FFFFFF"/>
          <w:lang w:val="en-US"/>
        </w:rPr>
        <w:t>Redlands, United States of America</w:t>
      </w:r>
      <w:r>
        <w:rPr>
          <w:rFonts w:ascii="Times New Roman" w:hAnsi="Times New Roman" w:cs="Times New Roman"/>
          <w:sz w:val="24"/>
          <w:szCs w:val="24"/>
          <w:shd w:val="clear" w:color="auto" w:fill="FFFFFF"/>
          <w:lang w:val="en-US"/>
        </w:rPr>
        <w:t>.</w:t>
      </w:r>
    </w:p>
    <w:p w14:paraId="58AAE0FB" w14:textId="77777777" w:rsidR="00C05F5D" w:rsidRDefault="00000000">
      <w:pPr>
        <w:ind w:left="426" w:hanging="426"/>
        <w:rPr>
          <w:rFonts w:ascii="Times New Roman" w:hAnsi="Times New Roman" w:cs="Times New Roman"/>
          <w:sz w:val="24"/>
          <w:szCs w:val="24"/>
          <w:lang w:val="en-US"/>
        </w:rPr>
      </w:pPr>
      <w:r>
        <w:rPr>
          <w:rFonts w:ascii="Times New Roman" w:hAnsi="Times New Roman" w:cs="Times New Roman"/>
          <w:sz w:val="24"/>
          <w:szCs w:val="24"/>
          <w:shd w:val="clear" w:color="auto" w:fill="FFFFFF"/>
          <w:lang w:val="en-US"/>
        </w:rPr>
        <w:t xml:space="preserve">Felipe-Lucia, M. R., </w:t>
      </w:r>
      <w:proofErr w:type="spellStart"/>
      <w:r>
        <w:rPr>
          <w:rFonts w:ascii="Times New Roman" w:hAnsi="Times New Roman" w:cs="Times New Roman"/>
          <w:sz w:val="24"/>
          <w:szCs w:val="24"/>
          <w:shd w:val="clear" w:color="auto" w:fill="FFFFFF"/>
          <w:lang w:val="en-US"/>
        </w:rPr>
        <w:t>Soliveres</w:t>
      </w:r>
      <w:proofErr w:type="spellEnd"/>
      <w:r>
        <w:rPr>
          <w:rFonts w:ascii="Times New Roman" w:hAnsi="Times New Roman" w:cs="Times New Roman"/>
          <w:sz w:val="24"/>
          <w:szCs w:val="24"/>
          <w:shd w:val="clear" w:color="auto" w:fill="FFFFFF"/>
          <w:lang w:val="en-US"/>
        </w:rPr>
        <w:t xml:space="preserve">, S., </w:t>
      </w:r>
      <w:proofErr w:type="spellStart"/>
      <w:r>
        <w:rPr>
          <w:rFonts w:ascii="Times New Roman" w:hAnsi="Times New Roman" w:cs="Times New Roman"/>
          <w:sz w:val="24"/>
          <w:szCs w:val="24"/>
          <w:shd w:val="clear" w:color="auto" w:fill="FFFFFF"/>
          <w:lang w:val="en-US"/>
        </w:rPr>
        <w:t>Penone</w:t>
      </w:r>
      <w:proofErr w:type="spellEnd"/>
      <w:r>
        <w:rPr>
          <w:rFonts w:ascii="Times New Roman" w:hAnsi="Times New Roman" w:cs="Times New Roman"/>
          <w:sz w:val="24"/>
          <w:szCs w:val="24"/>
          <w:shd w:val="clear" w:color="auto" w:fill="FFFFFF"/>
          <w:lang w:val="en-US"/>
        </w:rPr>
        <w:t xml:space="preserve">, C., Fischer, M., </w:t>
      </w:r>
      <w:proofErr w:type="spellStart"/>
      <w:r>
        <w:rPr>
          <w:rFonts w:ascii="Times New Roman" w:hAnsi="Times New Roman" w:cs="Times New Roman"/>
          <w:sz w:val="24"/>
          <w:szCs w:val="24"/>
          <w:shd w:val="clear" w:color="auto" w:fill="FFFFFF"/>
          <w:lang w:val="en-US"/>
        </w:rPr>
        <w:t>Ammer</w:t>
      </w:r>
      <w:proofErr w:type="spellEnd"/>
      <w:r>
        <w:rPr>
          <w:rFonts w:ascii="Times New Roman" w:hAnsi="Times New Roman" w:cs="Times New Roman"/>
          <w:sz w:val="24"/>
          <w:szCs w:val="24"/>
          <w:shd w:val="clear" w:color="auto" w:fill="FFFFFF"/>
          <w:lang w:val="en-US"/>
        </w:rPr>
        <w:t xml:space="preserve">, C., </w:t>
      </w:r>
      <w:proofErr w:type="spellStart"/>
      <w:r>
        <w:rPr>
          <w:rFonts w:ascii="Times New Roman" w:hAnsi="Times New Roman" w:cs="Times New Roman"/>
          <w:sz w:val="24"/>
          <w:szCs w:val="24"/>
          <w:shd w:val="clear" w:color="auto" w:fill="FFFFFF"/>
          <w:lang w:val="en-US"/>
        </w:rPr>
        <w:t>Boch</w:t>
      </w:r>
      <w:proofErr w:type="spellEnd"/>
      <w:r>
        <w:rPr>
          <w:rFonts w:ascii="Times New Roman" w:hAnsi="Times New Roman" w:cs="Times New Roman"/>
          <w:sz w:val="24"/>
          <w:szCs w:val="24"/>
          <w:shd w:val="clear" w:color="auto" w:fill="FFFFFF"/>
          <w:lang w:val="en-US"/>
        </w:rPr>
        <w:t xml:space="preserve">, S., </w:t>
      </w:r>
      <w:proofErr w:type="spellStart"/>
      <w:r>
        <w:rPr>
          <w:rStyle w:val="highwire-citation-author"/>
          <w:rFonts w:ascii="Times New Roman" w:hAnsi="Times New Roman" w:cs="Times New Roman"/>
          <w:sz w:val="24"/>
          <w:szCs w:val="24"/>
          <w:shd w:val="clear" w:color="auto" w:fill="FFFFFF"/>
          <w:lang w:val="en-US"/>
        </w:rPr>
        <w:t>Boeddinghaus</w:t>
      </w:r>
      <w:proofErr w:type="spellEnd"/>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R. S.</w:t>
      </w:r>
      <w:r>
        <w:rPr>
          <w:rFonts w:ascii="Times New Roman" w:hAnsi="Times New Roman" w:cs="Times New Roman"/>
          <w:sz w:val="24"/>
          <w:szCs w:val="24"/>
          <w:shd w:val="clear" w:color="auto" w:fill="FFFFFF"/>
          <w:lang w:val="en-US"/>
        </w:rPr>
        <w:t>, </w:t>
      </w:r>
      <w:proofErr w:type="spellStart"/>
      <w:r>
        <w:rPr>
          <w:rStyle w:val="highwire-citation-author"/>
          <w:rFonts w:ascii="Times New Roman" w:hAnsi="Times New Roman" w:cs="Times New Roman"/>
          <w:sz w:val="24"/>
          <w:szCs w:val="24"/>
          <w:shd w:val="clear" w:color="auto" w:fill="FFFFFF"/>
          <w:lang w:val="en-US"/>
        </w:rPr>
        <w:t>Bonkowski</w:t>
      </w:r>
      <w:proofErr w:type="spellEnd"/>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M.</w:t>
      </w:r>
      <w:r>
        <w:rPr>
          <w:rFonts w:ascii="Times New Roman" w:hAnsi="Times New Roman" w:cs="Times New Roman"/>
          <w:sz w:val="24"/>
          <w:szCs w:val="24"/>
          <w:shd w:val="clear" w:color="auto" w:fill="FFFFFF"/>
          <w:lang w:val="en-US"/>
        </w:rPr>
        <w:t>,</w:t>
      </w:r>
      <w:r>
        <w:rPr>
          <w:rStyle w:val="highwire-citation-author"/>
          <w:rFonts w:ascii="Times New Roman" w:hAnsi="Times New Roman" w:cs="Times New Roman"/>
          <w:sz w:val="24"/>
          <w:szCs w:val="24"/>
          <w:shd w:val="clear" w:color="auto" w:fill="FFFFFF"/>
          <w:lang w:val="en-US"/>
        </w:rPr>
        <w:t xml:space="preserve"> </w:t>
      </w:r>
      <w:proofErr w:type="spellStart"/>
      <w:r>
        <w:rPr>
          <w:rStyle w:val="highwire-citation-author"/>
          <w:rFonts w:ascii="Times New Roman" w:hAnsi="Times New Roman" w:cs="Times New Roman"/>
          <w:sz w:val="24"/>
          <w:szCs w:val="24"/>
          <w:shd w:val="clear" w:color="auto" w:fill="FFFFFF"/>
          <w:lang w:val="en-US"/>
        </w:rPr>
        <w:t>Buscot</w:t>
      </w:r>
      <w:proofErr w:type="spellEnd"/>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F.</w:t>
      </w:r>
      <w:r>
        <w:rPr>
          <w:rFonts w:ascii="Times New Roman" w:hAnsi="Times New Roman" w:cs="Times New Roman"/>
          <w:sz w:val="24"/>
          <w:szCs w:val="24"/>
          <w:shd w:val="clear" w:color="auto" w:fill="FFFFFF"/>
          <w:lang w:val="en-US"/>
        </w:rPr>
        <w:t>,</w:t>
      </w:r>
      <w:r>
        <w:rPr>
          <w:rStyle w:val="highwire-citation-author"/>
          <w:rFonts w:ascii="Times New Roman" w:hAnsi="Times New Roman" w:cs="Times New Roman"/>
          <w:sz w:val="24"/>
          <w:szCs w:val="24"/>
          <w:shd w:val="clear" w:color="auto" w:fill="FFFFFF"/>
          <w:lang w:val="en-US"/>
        </w:rPr>
        <w:t xml:space="preserve"> Fiore-</w:t>
      </w:r>
      <w:proofErr w:type="spellStart"/>
      <w:r>
        <w:rPr>
          <w:rStyle w:val="highwire-citation-author"/>
          <w:rFonts w:ascii="Times New Roman" w:hAnsi="Times New Roman" w:cs="Times New Roman"/>
          <w:sz w:val="24"/>
          <w:szCs w:val="24"/>
          <w:shd w:val="clear" w:color="auto" w:fill="FFFFFF"/>
          <w:lang w:val="en-US"/>
        </w:rPr>
        <w:t>Donno</w:t>
      </w:r>
      <w:proofErr w:type="spellEnd"/>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A. M.</w:t>
      </w:r>
      <w:r>
        <w:rPr>
          <w:rFonts w:ascii="Times New Roman" w:hAnsi="Times New Roman" w:cs="Times New Roman"/>
          <w:sz w:val="24"/>
          <w:szCs w:val="24"/>
          <w:shd w:val="clear" w:color="auto" w:fill="FFFFFF"/>
          <w:lang w:val="en-US"/>
        </w:rPr>
        <w:t>,</w:t>
      </w:r>
      <w:r>
        <w:rPr>
          <w:rStyle w:val="highwire-citation-author"/>
          <w:rFonts w:ascii="Times New Roman" w:hAnsi="Times New Roman" w:cs="Times New Roman"/>
          <w:sz w:val="24"/>
          <w:szCs w:val="24"/>
          <w:shd w:val="clear" w:color="auto" w:fill="FFFFFF"/>
          <w:lang w:val="en-US"/>
        </w:rPr>
        <w:t xml:space="preserve"> Frank</w:t>
      </w:r>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K.</w:t>
      </w:r>
      <w:r>
        <w:rPr>
          <w:rFonts w:ascii="Times New Roman" w:hAnsi="Times New Roman" w:cs="Times New Roman"/>
          <w:sz w:val="24"/>
          <w:szCs w:val="24"/>
          <w:shd w:val="clear" w:color="auto" w:fill="FFFFFF"/>
          <w:lang w:val="en-US"/>
        </w:rPr>
        <w:t>,</w:t>
      </w:r>
      <w:r>
        <w:rPr>
          <w:rStyle w:val="highwire-citation-author"/>
          <w:rFonts w:ascii="Times New Roman" w:hAnsi="Times New Roman" w:cs="Times New Roman"/>
          <w:sz w:val="24"/>
          <w:szCs w:val="24"/>
          <w:shd w:val="clear" w:color="auto" w:fill="FFFFFF"/>
          <w:lang w:val="en-US"/>
        </w:rPr>
        <w:t xml:space="preserve"> </w:t>
      </w:r>
      <w:proofErr w:type="spellStart"/>
      <w:r>
        <w:rPr>
          <w:rStyle w:val="highwire-citation-author"/>
          <w:rFonts w:ascii="Times New Roman" w:hAnsi="Times New Roman" w:cs="Times New Roman"/>
          <w:sz w:val="24"/>
          <w:szCs w:val="24"/>
          <w:shd w:val="clear" w:color="auto" w:fill="FFFFFF"/>
          <w:lang w:val="en-US"/>
        </w:rPr>
        <w:t>Goldmann</w:t>
      </w:r>
      <w:proofErr w:type="spellEnd"/>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K.</w:t>
      </w:r>
      <w:r>
        <w:rPr>
          <w:rFonts w:ascii="Times New Roman" w:hAnsi="Times New Roman" w:cs="Times New Roman"/>
          <w:sz w:val="24"/>
          <w:szCs w:val="24"/>
          <w:shd w:val="clear" w:color="auto" w:fill="FFFFFF"/>
          <w:lang w:val="en-US"/>
        </w:rPr>
        <w:t>, </w:t>
      </w:r>
      <w:proofErr w:type="spellStart"/>
      <w:r>
        <w:rPr>
          <w:rStyle w:val="highwire-citation-author"/>
          <w:rFonts w:ascii="Times New Roman" w:hAnsi="Times New Roman" w:cs="Times New Roman"/>
          <w:sz w:val="24"/>
          <w:szCs w:val="24"/>
          <w:shd w:val="clear" w:color="auto" w:fill="FFFFFF"/>
          <w:lang w:val="en-US"/>
        </w:rPr>
        <w:t>Gossner</w:t>
      </w:r>
      <w:proofErr w:type="spellEnd"/>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M. M.</w:t>
      </w:r>
      <w:r>
        <w:rPr>
          <w:rFonts w:ascii="Times New Roman" w:hAnsi="Times New Roman" w:cs="Times New Roman"/>
          <w:sz w:val="24"/>
          <w:szCs w:val="24"/>
          <w:shd w:val="clear" w:color="auto" w:fill="FFFFFF"/>
          <w:lang w:val="en-US"/>
        </w:rPr>
        <w:t>, </w:t>
      </w:r>
      <w:proofErr w:type="spellStart"/>
      <w:r>
        <w:rPr>
          <w:rStyle w:val="highwire-citation-author"/>
          <w:rFonts w:ascii="Times New Roman" w:hAnsi="Times New Roman" w:cs="Times New Roman"/>
          <w:sz w:val="24"/>
          <w:szCs w:val="24"/>
          <w:shd w:val="clear" w:color="auto" w:fill="FFFFFF"/>
          <w:lang w:val="en-US"/>
        </w:rPr>
        <w:t>Hölzel</w:t>
      </w:r>
      <w:proofErr w:type="spellEnd"/>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N.</w:t>
      </w:r>
      <w:r>
        <w:rPr>
          <w:rFonts w:ascii="Times New Roman" w:hAnsi="Times New Roman" w:cs="Times New Roman"/>
          <w:sz w:val="24"/>
          <w:szCs w:val="24"/>
          <w:shd w:val="clear" w:color="auto" w:fill="FFFFFF"/>
          <w:lang w:val="en-US"/>
        </w:rPr>
        <w:t>, </w:t>
      </w:r>
      <w:proofErr w:type="spellStart"/>
      <w:r>
        <w:rPr>
          <w:rStyle w:val="highwire-citation-author"/>
          <w:rFonts w:ascii="Times New Roman" w:hAnsi="Times New Roman" w:cs="Times New Roman"/>
          <w:sz w:val="24"/>
          <w:szCs w:val="24"/>
          <w:shd w:val="clear" w:color="auto" w:fill="FFFFFF"/>
          <w:lang w:val="en-US"/>
        </w:rPr>
        <w:t>Jochum</w:t>
      </w:r>
      <w:proofErr w:type="spellEnd"/>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M.</w:t>
      </w:r>
      <w:r>
        <w:rPr>
          <w:rFonts w:ascii="Times New Roman" w:hAnsi="Times New Roman" w:cs="Times New Roman"/>
          <w:sz w:val="24"/>
          <w:szCs w:val="24"/>
          <w:shd w:val="clear" w:color="auto" w:fill="FFFFFF"/>
          <w:lang w:val="en-US"/>
        </w:rPr>
        <w:t>, </w:t>
      </w:r>
      <w:proofErr w:type="spellStart"/>
      <w:r>
        <w:rPr>
          <w:rStyle w:val="highwire-citation-author"/>
          <w:rFonts w:ascii="Times New Roman" w:hAnsi="Times New Roman" w:cs="Times New Roman"/>
          <w:sz w:val="24"/>
          <w:szCs w:val="24"/>
          <w:shd w:val="clear" w:color="auto" w:fill="FFFFFF"/>
          <w:lang w:val="en-US"/>
        </w:rPr>
        <w:t>Kandeler</w:t>
      </w:r>
      <w:proofErr w:type="spellEnd"/>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E.</w:t>
      </w:r>
      <w:r>
        <w:rPr>
          <w:rFonts w:ascii="Times New Roman" w:hAnsi="Times New Roman" w:cs="Times New Roman"/>
          <w:sz w:val="24"/>
          <w:szCs w:val="24"/>
          <w:shd w:val="clear" w:color="auto" w:fill="FFFFFF"/>
          <w:lang w:val="en-US"/>
        </w:rPr>
        <w:t>,</w:t>
      </w:r>
      <w:r>
        <w:rPr>
          <w:rStyle w:val="highwire-citation-author"/>
          <w:rFonts w:ascii="Times New Roman" w:hAnsi="Times New Roman" w:cs="Times New Roman"/>
          <w:sz w:val="24"/>
          <w:szCs w:val="24"/>
          <w:shd w:val="clear" w:color="auto" w:fill="FFFFFF"/>
          <w:lang w:val="en-US"/>
        </w:rPr>
        <w:t xml:space="preserve"> Klaus</w:t>
      </w:r>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V. H.</w:t>
      </w:r>
      <w:r>
        <w:rPr>
          <w:rFonts w:ascii="Times New Roman" w:hAnsi="Times New Roman" w:cs="Times New Roman"/>
          <w:sz w:val="24"/>
          <w:szCs w:val="24"/>
          <w:shd w:val="clear" w:color="auto" w:fill="FFFFFF"/>
          <w:lang w:val="en-US"/>
        </w:rPr>
        <w:t>, </w:t>
      </w:r>
      <w:proofErr w:type="spellStart"/>
      <w:r>
        <w:rPr>
          <w:rStyle w:val="highwire-citation-author"/>
          <w:rFonts w:ascii="Times New Roman" w:hAnsi="Times New Roman" w:cs="Times New Roman"/>
          <w:sz w:val="24"/>
          <w:szCs w:val="24"/>
          <w:shd w:val="clear" w:color="auto" w:fill="FFFFFF"/>
          <w:lang w:val="en-US"/>
        </w:rPr>
        <w:t>Kleinebecker</w:t>
      </w:r>
      <w:proofErr w:type="spellEnd"/>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T.</w:t>
      </w:r>
      <w:r>
        <w:rPr>
          <w:rFonts w:ascii="Times New Roman" w:hAnsi="Times New Roman" w:cs="Times New Roman"/>
          <w:sz w:val="24"/>
          <w:szCs w:val="24"/>
          <w:shd w:val="clear" w:color="auto" w:fill="FFFFFF"/>
          <w:lang w:val="en-US"/>
        </w:rPr>
        <w:t>,</w:t>
      </w:r>
      <w:r>
        <w:rPr>
          <w:rStyle w:val="highwire-citation-author"/>
          <w:rFonts w:ascii="Times New Roman" w:hAnsi="Times New Roman" w:cs="Times New Roman"/>
          <w:sz w:val="24"/>
          <w:szCs w:val="24"/>
          <w:shd w:val="clear" w:color="auto" w:fill="FFFFFF"/>
          <w:lang w:val="en-US"/>
        </w:rPr>
        <w:t xml:space="preserve"> </w:t>
      </w:r>
      <w:proofErr w:type="spellStart"/>
      <w:r>
        <w:rPr>
          <w:rStyle w:val="highwire-citation-author"/>
          <w:rFonts w:ascii="Times New Roman" w:hAnsi="Times New Roman" w:cs="Times New Roman"/>
          <w:sz w:val="24"/>
          <w:szCs w:val="24"/>
          <w:shd w:val="clear" w:color="auto" w:fill="FFFFFF"/>
          <w:lang w:val="en-US"/>
        </w:rPr>
        <w:t>Leimer</w:t>
      </w:r>
      <w:proofErr w:type="spellEnd"/>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S.</w:t>
      </w:r>
      <w:r>
        <w:rPr>
          <w:rFonts w:ascii="Times New Roman" w:hAnsi="Times New Roman" w:cs="Times New Roman"/>
          <w:sz w:val="24"/>
          <w:szCs w:val="24"/>
          <w:shd w:val="clear" w:color="auto" w:fill="FFFFFF"/>
          <w:lang w:val="en-US"/>
        </w:rPr>
        <w:t>,</w:t>
      </w:r>
      <w:r>
        <w:rPr>
          <w:rStyle w:val="highwire-citation-author"/>
          <w:rFonts w:ascii="Times New Roman" w:hAnsi="Times New Roman" w:cs="Times New Roman"/>
          <w:sz w:val="24"/>
          <w:szCs w:val="24"/>
          <w:shd w:val="clear" w:color="auto" w:fill="FFFFFF"/>
          <w:lang w:val="en-US"/>
        </w:rPr>
        <w:t xml:space="preserve"> Manning</w:t>
      </w:r>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P.</w:t>
      </w:r>
      <w:r>
        <w:rPr>
          <w:rFonts w:ascii="Times New Roman" w:hAnsi="Times New Roman" w:cs="Times New Roman"/>
          <w:sz w:val="24"/>
          <w:szCs w:val="24"/>
          <w:shd w:val="clear" w:color="auto" w:fill="FFFFFF"/>
          <w:lang w:val="en-US"/>
        </w:rPr>
        <w:t>, </w:t>
      </w:r>
      <w:proofErr w:type="spellStart"/>
      <w:r>
        <w:rPr>
          <w:rStyle w:val="highwire-citation-author"/>
          <w:rFonts w:ascii="Times New Roman" w:hAnsi="Times New Roman" w:cs="Times New Roman"/>
          <w:sz w:val="24"/>
          <w:szCs w:val="24"/>
          <w:shd w:val="clear" w:color="auto" w:fill="FFFFFF"/>
          <w:lang w:val="en-US"/>
        </w:rPr>
        <w:t>Oelmann</w:t>
      </w:r>
      <w:proofErr w:type="spellEnd"/>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Y.</w:t>
      </w:r>
      <w:r>
        <w:rPr>
          <w:rFonts w:ascii="Times New Roman" w:hAnsi="Times New Roman" w:cs="Times New Roman"/>
          <w:sz w:val="24"/>
          <w:szCs w:val="24"/>
          <w:shd w:val="clear" w:color="auto" w:fill="FFFFFF"/>
          <w:lang w:val="en-US"/>
        </w:rPr>
        <w:t>, </w:t>
      </w:r>
      <w:proofErr w:type="spellStart"/>
      <w:r>
        <w:rPr>
          <w:rStyle w:val="highwire-citation-author"/>
          <w:rFonts w:ascii="Times New Roman" w:hAnsi="Times New Roman" w:cs="Times New Roman"/>
          <w:sz w:val="24"/>
          <w:szCs w:val="24"/>
          <w:shd w:val="clear" w:color="auto" w:fill="FFFFFF"/>
          <w:lang w:val="en-US"/>
        </w:rPr>
        <w:t>Saiz</w:t>
      </w:r>
      <w:proofErr w:type="spellEnd"/>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H.</w:t>
      </w:r>
      <w:r>
        <w:rPr>
          <w:rFonts w:ascii="Times New Roman" w:hAnsi="Times New Roman" w:cs="Times New Roman"/>
          <w:sz w:val="24"/>
          <w:szCs w:val="24"/>
          <w:shd w:val="clear" w:color="auto" w:fill="FFFFFF"/>
          <w:lang w:val="en-US"/>
        </w:rPr>
        <w:t>, </w:t>
      </w:r>
      <w:proofErr w:type="spellStart"/>
      <w:r>
        <w:rPr>
          <w:rStyle w:val="highwire-citation-author"/>
          <w:rFonts w:ascii="Times New Roman" w:hAnsi="Times New Roman" w:cs="Times New Roman"/>
          <w:sz w:val="24"/>
          <w:szCs w:val="24"/>
          <w:shd w:val="clear" w:color="auto" w:fill="FFFFFF"/>
          <w:lang w:val="en-US"/>
        </w:rPr>
        <w:t>Schall</w:t>
      </w:r>
      <w:proofErr w:type="spellEnd"/>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P.</w:t>
      </w:r>
      <w:r>
        <w:rPr>
          <w:rFonts w:ascii="Times New Roman" w:hAnsi="Times New Roman" w:cs="Times New Roman"/>
          <w:sz w:val="24"/>
          <w:szCs w:val="24"/>
          <w:shd w:val="clear" w:color="auto" w:fill="FFFFFF"/>
          <w:lang w:val="en-US"/>
        </w:rPr>
        <w:t>, </w:t>
      </w:r>
      <w:proofErr w:type="spellStart"/>
      <w:r>
        <w:rPr>
          <w:rStyle w:val="highwire-citation-author"/>
          <w:rFonts w:ascii="Times New Roman" w:hAnsi="Times New Roman" w:cs="Times New Roman"/>
          <w:sz w:val="24"/>
          <w:szCs w:val="24"/>
          <w:shd w:val="clear" w:color="auto" w:fill="FFFFFF"/>
          <w:lang w:val="en-US"/>
        </w:rPr>
        <w:t>Schloter</w:t>
      </w:r>
      <w:proofErr w:type="spellEnd"/>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M.</w:t>
      </w:r>
      <w:r>
        <w:rPr>
          <w:rFonts w:ascii="Times New Roman" w:hAnsi="Times New Roman" w:cs="Times New Roman"/>
          <w:sz w:val="24"/>
          <w:szCs w:val="24"/>
          <w:shd w:val="clear" w:color="auto" w:fill="FFFFFF"/>
          <w:lang w:val="en-US"/>
        </w:rPr>
        <w:t>,</w:t>
      </w:r>
      <w:r>
        <w:rPr>
          <w:rStyle w:val="highwire-citation-author"/>
          <w:rFonts w:ascii="Times New Roman" w:hAnsi="Times New Roman" w:cs="Times New Roman"/>
          <w:sz w:val="24"/>
          <w:szCs w:val="24"/>
          <w:shd w:val="clear" w:color="auto" w:fill="FFFFFF"/>
          <w:lang w:val="en-US"/>
        </w:rPr>
        <w:t xml:space="preserve"> </w:t>
      </w:r>
      <w:proofErr w:type="spellStart"/>
      <w:r>
        <w:rPr>
          <w:rStyle w:val="highwire-citation-author"/>
          <w:rFonts w:ascii="Times New Roman" w:hAnsi="Times New Roman" w:cs="Times New Roman"/>
          <w:sz w:val="24"/>
          <w:szCs w:val="24"/>
          <w:shd w:val="clear" w:color="auto" w:fill="FFFFFF"/>
          <w:lang w:val="en-US"/>
        </w:rPr>
        <w:t>Schöning</w:t>
      </w:r>
      <w:proofErr w:type="spellEnd"/>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I.</w:t>
      </w:r>
      <w:r>
        <w:rPr>
          <w:rFonts w:ascii="Times New Roman" w:hAnsi="Times New Roman" w:cs="Times New Roman"/>
          <w:sz w:val="24"/>
          <w:szCs w:val="24"/>
          <w:shd w:val="clear" w:color="auto" w:fill="FFFFFF"/>
          <w:lang w:val="en-US"/>
        </w:rPr>
        <w:t>, </w:t>
      </w:r>
      <w:proofErr w:type="spellStart"/>
      <w:r>
        <w:rPr>
          <w:rStyle w:val="highwire-citation-author"/>
          <w:rFonts w:ascii="Times New Roman" w:hAnsi="Times New Roman" w:cs="Times New Roman"/>
          <w:sz w:val="24"/>
          <w:szCs w:val="24"/>
          <w:shd w:val="clear" w:color="auto" w:fill="FFFFFF"/>
          <w:lang w:val="en-US"/>
        </w:rPr>
        <w:t>Schrumpf</w:t>
      </w:r>
      <w:proofErr w:type="spellEnd"/>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M.</w:t>
      </w:r>
      <w:r>
        <w:rPr>
          <w:rFonts w:ascii="Times New Roman" w:hAnsi="Times New Roman" w:cs="Times New Roman"/>
          <w:sz w:val="24"/>
          <w:szCs w:val="24"/>
          <w:shd w:val="clear" w:color="auto" w:fill="FFFFFF"/>
          <w:lang w:val="en-US"/>
        </w:rPr>
        <w:t>, </w:t>
      </w:r>
      <w:r>
        <w:rPr>
          <w:rStyle w:val="highwire-citation-author"/>
          <w:rFonts w:ascii="Times New Roman" w:hAnsi="Times New Roman" w:cs="Times New Roman"/>
          <w:sz w:val="24"/>
          <w:szCs w:val="24"/>
          <w:shd w:val="clear" w:color="auto" w:fill="FFFFFF"/>
          <w:lang w:val="en-US"/>
        </w:rPr>
        <w:t>Solly</w:t>
      </w:r>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E. F.</w:t>
      </w:r>
      <w:r>
        <w:rPr>
          <w:rFonts w:ascii="Times New Roman" w:hAnsi="Times New Roman" w:cs="Times New Roman"/>
          <w:sz w:val="24"/>
          <w:szCs w:val="24"/>
          <w:shd w:val="clear" w:color="auto" w:fill="FFFFFF"/>
          <w:lang w:val="en-US"/>
        </w:rPr>
        <w:t>, </w:t>
      </w:r>
      <w:proofErr w:type="spellStart"/>
      <w:r>
        <w:rPr>
          <w:rStyle w:val="highwire-citation-author"/>
          <w:rFonts w:ascii="Times New Roman" w:hAnsi="Times New Roman" w:cs="Times New Roman"/>
          <w:sz w:val="24"/>
          <w:szCs w:val="24"/>
          <w:shd w:val="clear" w:color="auto" w:fill="FFFFFF"/>
          <w:lang w:val="en-US"/>
        </w:rPr>
        <w:t>Stempfhuber</w:t>
      </w:r>
      <w:proofErr w:type="spellEnd"/>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B.</w:t>
      </w:r>
      <w:r>
        <w:rPr>
          <w:rFonts w:ascii="Times New Roman" w:hAnsi="Times New Roman" w:cs="Times New Roman"/>
          <w:sz w:val="24"/>
          <w:szCs w:val="24"/>
          <w:shd w:val="clear" w:color="auto" w:fill="FFFFFF"/>
          <w:lang w:val="en-US"/>
        </w:rPr>
        <w:t>, </w:t>
      </w:r>
      <w:r>
        <w:rPr>
          <w:rStyle w:val="highwire-citation-author"/>
          <w:rFonts w:ascii="Times New Roman" w:hAnsi="Times New Roman" w:cs="Times New Roman"/>
          <w:sz w:val="24"/>
          <w:szCs w:val="24"/>
          <w:shd w:val="clear" w:color="auto" w:fill="FFFFFF"/>
          <w:lang w:val="en-US"/>
        </w:rPr>
        <w:t>Weisser</w:t>
      </w:r>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W. W.</w:t>
      </w:r>
      <w:r>
        <w:rPr>
          <w:rFonts w:ascii="Times New Roman" w:hAnsi="Times New Roman" w:cs="Times New Roman"/>
          <w:sz w:val="24"/>
          <w:szCs w:val="24"/>
          <w:shd w:val="clear" w:color="auto" w:fill="FFFFFF"/>
          <w:lang w:val="en-US"/>
        </w:rPr>
        <w:t>,</w:t>
      </w:r>
      <w:r>
        <w:rPr>
          <w:rStyle w:val="highwire-citation-author"/>
          <w:rFonts w:ascii="Times New Roman" w:hAnsi="Times New Roman" w:cs="Times New Roman"/>
          <w:sz w:val="24"/>
          <w:szCs w:val="24"/>
          <w:shd w:val="clear" w:color="auto" w:fill="FFFFFF"/>
          <w:lang w:val="en-US"/>
        </w:rPr>
        <w:t xml:space="preserve"> </w:t>
      </w:r>
      <w:proofErr w:type="spellStart"/>
      <w:r>
        <w:rPr>
          <w:rStyle w:val="highwire-citation-author"/>
          <w:rFonts w:ascii="Times New Roman" w:hAnsi="Times New Roman" w:cs="Times New Roman"/>
          <w:sz w:val="24"/>
          <w:szCs w:val="24"/>
          <w:shd w:val="clear" w:color="auto" w:fill="FFFFFF"/>
          <w:lang w:val="en-US"/>
        </w:rPr>
        <w:t>Wilcke</w:t>
      </w:r>
      <w:proofErr w:type="spellEnd"/>
      <w:r>
        <w:rPr>
          <w:rFonts w:ascii="Times New Roman" w:hAnsi="Times New Roman" w:cs="Times New Roman"/>
          <w:sz w:val="24"/>
          <w:szCs w:val="24"/>
          <w:shd w:val="clear" w:color="auto" w:fill="FFFFFF"/>
          <w:lang w:val="en-US"/>
        </w:rPr>
        <w:t xml:space="preserve">, </w:t>
      </w:r>
      <w:r>
        <w:rPr>
          <w:rStyle w:val="highwire-citation-author"/>
          <w:rFonts w:ascii="Times New Roman" w:hAnsi="Times New Roman" w:cs="Times New Roman"/>
          <w:sz w:val="24"/>
          <w:szCs w:val="24"/>
          <w:shd w:val="clear" w:color="auto" w:fill="FFFFFF"/>
          <w:lang w:val="en-US"/>
        </w:rPr>
        <w:t>W.</w:t>
      </w:r>
      <w:r>
        <w:rPr>
          <w:rFonts w:ascii="Times New Roman" w:hAnsi="Times New Roman" w:cs="Times New Roman"/>
          <w:sz w:val="24"/>
          <w:szCs w:val="24"/>
          <w:shd w:val="clear" w:color="auto" w:fill="FFFFFF"/>
          <w:lang w:val="en-US"/>
        </w:rPr>
        <w:t>, </w:t>
      </w:r>
      <w:proofErr w:type="spellStart"/>
      <w:r>
        <w:rPr>
          <w:rStyle w:val="highwire-citation-author"/>
          <w:rFonts w:ascii="Times New Roman" w:hAnsi="Times New Roman" w:cs="Times New Roman"/>
          <w:sz w:val="24"/>
          <w:szCs w:val="24"/>
          <w:shd w:val="clear" w:color="auto" w:fill="FFFFFF"/>
          <w:lang w:val="en-US"/>
        </w:rPr>
        <w:t>Wubet</w:t>
      </w:r>
      <w:proofErr w:type="spellEnd"/>
      <w:r>
        <w:rPr>
          <w:rStyle w:val="highwire-citation-author"/>
          <w:rFonts w:ascii="Times New Roman" w:hAnsi="Times New Roman" w:cs="Times New Roman"/>
          <w:sz w:val="24"/>
          <w:szCs w:val="24"/>
          <w:shd w:val="clear" w:color="auto" w:fill="FFFFFF"/>
          <w:lang w:val="en-US"/>
        </w:rPr>
        <w:t xml:space="preserve">, T., </w:t>
      </w:r>
      <w:r>
        <w:rPr>
          <w:rFonts w:ascii="Times New Roman" w:hAnsi="Times New Roman" w:cs="Times New Roman"/>
          <w:sz w:val="24"/>
          <w:szCs w:val="24"/>
          <w:shd w:val="clear" w:color="auto" w:fill="FFFFFF"/>
          <w:lang w:val="en-US"/>
        </w:rPr>
        <w:t xml:space="preserve">&amp; </w:t>
      </w:r>
      <w:r>
        <w:rPr>
          <w:rFonts w:ascii="Times New Roman" w:hAnsi="Times New Roman" w:cs="Times New Roman"/>
          <w:sz w:val="24"/>
          <w:szCs w:val="24"/>
          <w:lang w:val="en-US"/>
        </w:rPr>
        <w:t>Allan</w:t>
      </w:r>
      <w:r>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lang w:val="en-US"/>
        </w:rPr>
        <w:t xml:space="preserve">E. </w:t>
      </w:r>
      <w:r>
        <w:rPr>
          <w:rFonts w:ascii="Times New Roman" w:hAnsi="Times New Roman" w:cs="Times New Roman"/>
          <w:sz w:val="24"/>
          <w:szCs w:val="24"/>
          <w:shd w:val="clear" w:color="auto" w:fill="FFFFFF"/>
          <w:lang w:val="en-US"/>
        </w:rPr>
        <w:t>(2020). Land cover intensity alters networks between biodiversity, ecosystem functions, and services. </w:t>
      </w:r>
      <w:r>
        <w:rPr>
          <w:rFonts w:ascii="Times New Roman" w:hAnsi="Times New Roman" w:cs="Times New Roman"/>
          <w:i/>
          <w:iCs/>
          <w:sz w:val="24"/>
          <w:szCs w:val="24"/>
          <w:shd w:val="clear" w:color="auto" w:fill="FFFFFF"/>
          <w:lang w:val="en-US"/>
        </w:rPr>
        <w:t>Proceedings of the National Academy of Sciences</w:t>
      </w:r>
      <w:r>
        <w:rPr>
          <w:rFonts w:ascii="Times New Roman" w:hAnsi="Times New Roman" w:cs="Times New Roman"/>
          <w:sz w:val="24"/>
          <w:szCs w:val="24"/>
          <w:shd w:val="clear" w:color="auto" w:fill="FFFFFF"/>
          <w:lang w:val="en-US"/>
        </w:rPr>
        <w:t>, </w:t>
      </w:r>
      <w:r>
        <w:rPr>
          <w:rFonts w:ascii="Times New Roman" w:hAnsi="Times New Roman" w:cs="Times New Roman"/>
          <w:iCs/>
          <w:sz w:val="24"/>
          <w:szCs w:val="24"/>
          <w:shd w:val="clear" w:color="auto" w:fill="FFFFFF"/>
          <w:lang w:val="en-US"/>
        </w:rPr>
        <w:t>117</w:t>
      </w:r>
      <w:r>
        <w:rPr>
          <w:rFonts w:ascii="Times New Roman" w:hAnsi="Times New Roman" w:cs="Times New Roman"/>
          <w:sz w:val="24"/>
          <w:szCs w:val="24"/>
          <w:shd w:val="clear" w:color="auto" w:fill="FFFFFF"/>
          <w:lang w:val="en-US"/>
        </w:rPr>
        <w:t xml:space="preserve">, 28140-28149. </w:t>
      </w:r>
      <w:hyperlink r:id="rId27">
        <w:r>
          <w:rPr>
            <w:rStyle w:val="Hyperlink"/>
            <w:rFonts w:ascii="Times New Roman" w:hAnsi="Times New Roman" w:cs="Times New Roman"/>
            <w:color w:val="000000"/>
            <w:sz w:val="24"/>
            <w:szCs w:val="24"/>
            <w:shd w:val="clear" w:color="auto" w:fill="FFFFFF"/>
            <w:lang w:val="en-US"/>
          </w:rPr>
          <w:t>https://doi.org/10.1073/pnas.2016210117</w:t>
        </w:r>
      </w:hyperlink>
    </w:p>
    <w:p w14:paraId="2E85EF87" w14:textId="77777777" w:rsidR="00C05F5D" w:rsidRDefault="00000000">
      <w:pPr>
        <w:ind w:left="426" w:hanging="426"/>
        <w:rPr>
          <w:rFonts w:ascii="Times New Roman" w:hAnsi="Times New Roman" w:cs="Times New Roman"/>
          <w:sz w:val="24"/>
          <w:szCs w:val="24"/>
          <w:lang w:val="en-US"/>
        </w:rPr>
      </w:pPr>
      <w:r>
        <w:rPr>
          <w:rFonts w:ascii="Times New Roman" w:hAnsi="Times New Roman" w:cs="Times New Roman"/>
          <w:sz w:val="24"/>
          <w:szCs w:val="24"/>
          <w:shd w:val="clear" w:color="auto" w:fill="FFFFFF"/>
        </w:rPr>
        <w:t xml:space="preserve">Ferreira, A., Paula, F. R., Barros Ferraz, S. F., Gerhard, P., </w:t>
      </w:r>
      <w:proofErr w:type="spellStart"/>
      <w:r>
        <w:rPr>
          <w:rFonts w:ascii="Times New Roman" w:hAnsi="Times New Roman" w:cs="Times New Roman"/>
          <w:sz w:val="24"/>
          <w:szCs w:val="24"/>
          <w:shd w:val="clear" w:color="auto" w:fill="FFFFFF"/>
        </w:rPr>
        <w:t>Kashiwaqui</w:t>
      </w:r>
      <w:proofErr w:type="spellEnd"/>
      <w:r>
        <w:rPr>
          <w:rFonts w:ascii="Times New Roman" w:hAnsi="Times New Roman" w:cs="Times New Roman"/>
          <w:sz w:val="24"/>
          <w:szCs w:val="24"/>
          <w:shd w:val="clear" w:color="auto" w:fill="FFFFFF"/>
        </w:rPr>
        <w:t xml:space="preserve">, E. A., Cyrino, J. E., &amp; Martinelli, L. A. (2012). </w:t>
      </w:r>
      <w:r>
        <w:rPr>
          <w:rFonts w:ascii="Times New Roman" w:hAnsi="Times New Roman" w:cs="Times New Roman"/>
          <w:sz w:val="24"/>
          <w:szCs w:val="24"/>
          <w:shd w:val="clear" w:color="auto" w:fill="FFFFFF"/>
          <w:lang w:val="en-US"/>
        </w:rPr>
        <w:t>Riparian coverage affects diets of characids in neotropical streams. </w:t>
      </w:r>
      <w:r>
        <w:rPr>
          <w:rFonts w:ascii="Times New Roman" w:hAnsi="Times New Roman" w:cs="Times New Roman"/>
          <w:i/>
          <w:iCs/>
          <w:sz w:val="24"/>
          <w:szCs w:val="24"/>
          <w:shd w:val="clear" w:color="auto" w:fill="FFFFFF"/>
          <w:lang w:val="en-US"/>
        </w:rPr>
        <w:t>Ecology of Freshwater Fish</w:t>
      </w:r>
      <w:r>
        <w:rPr>
          <w:rFonts w:ascii="Times New Roman" w:hAnsi="Times New Roman" w:cs="Times New Roman"/>
          <w:sz w:val="24"/>
          <w:szCs w:val="24"/>
          <w:shd w:val="clear" w:color="auto" w:fill="FFFFFF"/>
          <w:lang w:val="en-US"/>
        </w:rPr>
        <w:t>, </w:t>
      </w:r>
      <w:r>
        <w:rPr>
          <w:rFonts w:ascii="Times New Roman" w:hAnsi="Times New Roman" w:cs="Times New Roman"/>
          <w:iCs/>
          <w:sz w:val="24"/>
          <w:szCs w:val="24"/>
          <w:shd w:val="clear" w:color="auto" w:fill="FFFFFF"/>
          <w:lang w:val="en-US"/>
        </w:rPr>
        <w:t>21</w:t>
      </w:r>
      <w:r>
        <w:rPr>
          <w:rFonts w:ascii="Times New Roman" w:hAnsi="Times New Roman" w:cs="Times New Roman"/>
          <w:sz w:val="24"/>
          <w:szCs w:val="24"/>
          <w:shd w:val="clear" w:color="auto" w:fill="FFFFFF"/>
          <w:lang w:val="en-US"/>
        </w:rPr>
        <w:t xml:space="preserve">, 12-22. </w:t>
      </w:r>
      <w:hyperlink r:id="rId28">
        <w:r>
          <w:rPr>
            <w:rStyle w:val="Hyperlink"/>
            <w:rFonts w:ascii="Times New Roman" w:hAnsi="Times New Roman" w:cs="Times New Roman"/>
            <w:bCs/>
            <w:color w:val="auto"/>
            <w:sz w:val="24"/>
            <w:szCs w:val="24"/>
            <w:lang w:val="en-US"/>
          </w:rPr>
          <w:t>https://doi.org/10.1111/j.1600-0633.2011.00518.x</w:t>
        </w:r>
      </w:hyperlink>
    </w:p>
    <w:p w14:paraId="6342C88F" w14:textId="77777777" w:rsidR="00C05F5D" w:rsidRDefault="00000000">
      <w:pPr>
        <w:ind w:left="426" w:hanging="426"/>
        <w:rPr>
          <w:rFonts w:ascii="Times New Roman" w:hAnsi="Times New Roman" w:cs="Times New Roman"/>
          <w:sz w:val="24"/>
          <w:szCs w:val="24"/>
          <w:lang w:val="en-US"/>
        </w:rPr>
      </w:pPr>
      <w:r>
        <w:rPr>
          <w:rFonts w:ascii="Times New Roman" w:hAnsi="Times New Roman" w:cs="Times New Roman"/>
          <w:sz w:val="24"/>
          <w:szCs w:val="24"/>
          <w:lang w:val="en-US"/>
        </w:rPr>
        <w:t xml:space="preserve">Fortunato, S. &amp; </w:t>
      </w:r>
      <w:proofErr w:type="spellStart"/>
      <w:r>
        <w:rPr>
          <w:rFonts w:ascii="Times New Roman" w:hAnsi="Times New Roman" w:cs="Times New Roman"/>
          <w:sz w:val="24"/>
          <w:szCs w:val="24"/>
          <w:lang w:val="en-US"/>
        </w:rPr>
        <w:t>Hric</w:t>
      </w:r>
      <w:proofErr w:type="spellEnd"/>
      <w:r>
        <w:rPr>
          <w:rFonts w:ascii="Times New Roman" w:hAnsi="Times New Roman" w:cs="Times New Roman"/>
          <w:sz w:val="24"/>
          <w:szCs w:val="24"/>
          <w:lang w:val="en-US"/>
        </w:rPr>
        <w:t xml:space="preserve">, D. (2016) Community detection in networks: A user guide. </w:t>
      </w:r>
      <w:r>
        <w:rPr>
          <w:rFonts w:ascii="Times New Roman" w:hAnsi="Times New Roman" w:cs="Times New Roman"/>
          <w:i/>
          <w:iCs/>
          <w:sz w:val="24"/>
          <w:szCs w:val="24"/>
          <w:shd w:val="clear" w:color="auto" w:fill="FFFFFF"/>
          <w:lang w:val="en-US"/>
        </w:rPr>
        <w:t>Physics reports</w:t>
      </w:r>
      <w:r>
        <w:rPr>
          <w:rFonts w:ascii="Times New Roman" w:hAnsi="Times New Roman" w:cs="Times New Roman"/>
          <w:sz w:val="24"/>
          <w:szCs w:val="24"/>
          <w:shd w:val="clear" w:color="auto" w:fill="FFFFFF"/>
          <w:lang w:val="en-US"/>
        </w:rPr>
        <w:t xml:space="preserve">, </w:t>
      </w:r>
      <w:r>
        <w:rPr>
          <w:rFonts w:ascii="Times New Roman" w:hAnsi="Times New Roman" w:cs="Times New Roman"/>
          <w:bCs/>
          <w:sz w:val="24"/>
          <w:szCs w:val="24"/>
          <w:lang w:val="en-US"/>
        </w:rPr>
        <w:t>659</w:t>
      </w:r>
      <w:r>
        <w:rPr>
          <w:rFonts w:ascii="Times New Roman" w:hAnsi="Times New Roman" w:cs="Times New Roman"/>
          <w:sz w:val="24"/>
          <w:szCs w:val="24"/>
          <w:lang w:val="en-US"/>
        </w:rPr>
        <w:t xml:space="preserve">, 1-44. </w:t>
      </w:r>
      <w:hyperlink r:id="rId29">
        <w:r>
          <w:rPr>
            <w:rStyle w:val="Hyperlink"/>
            <w:rFonts w:ascii="Times New Roman" w:hAnsi="Times New Roman" w:cs="Times New Roman"/>
            <w:color w:val="auto"/>
            <w:sz w:val="24"/>
            <w:szCs w:val="24"/>
            <w:lang w:val="en-US"/>
          </w:rPr>
          <w:t>https://doi.org/10.1016/j.physrep.2016.09.002</w:t>
        </w:r>
      </w:hyperlink>
    </w:p>
    <w:p w14:paraId="141510D6" w14:textId="77777777" w:rsidR="00C05F5D" w:rsidRDefault="00000000">
      <w:pPr>
        <w:ind w:left="426" w:hanging="426"/>
        <w:rPr>
          <w:rFonts w:ascii="Times New Roman" w:hAnsi="Times New Roman" w:cs="Times New Roman"/>
          <w:sz w:val="24"/>
          <w:szCs w:val="24"/>
        </w:rPr>
      </w:pPr>
      <w:proofErr w:type="spellStart"/>
      <w:r>
        <w:rPr>
          <w:rFonts w:ascii="Times New Roman" w:hAnsi="Times New Roman" w:cs="Times New Roman"/>
          <w:sz w:val="24"/>
          <w:szCs w:val="24"/>
          <w:lang w:val="en-US"/>
        </w:rPr>
        <w:t>Kortsch</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Primicerio</w:t>
      </w:r>
      <w:proofErr w:type="spellEnd"/>
      <w:r>
        <w:rPr>
          <w:rFonts w:ascii="Times New Roman" w:hAnsi="Times New Roman" w:cs="Times New Roman"/>
          <w:sz w:val="24"/>
          <w:szCs w:val="24"/>
          <w:lang w:val="en-US"/>
        </w:rPr>
        <w:t xml:space="preserve">, R., </w:t>
      </w:r>
      <w:proofErr w:type="spellStart"/>
      <w:r>
        <w:rPr>
          <w:rFonts w:ascii="Times New Roman" w:hAnsi="Times New Roman" w:cs="Times New Roman"/>
          <w:sz w:val="24"/>
          <w:szCs w:val="24"/>
          <w:lang w:val="en-US"/>
        </w:rPr>
        <w:t>Aschan</w:t>
      </w:r>
      <w:proofErr w:type="spellEnd"/>
      <w:r>
        <w:rPr>
          <w:rFonts w:ascii="Times New Roman" w:hAnsi="Times New Roman" w:cs="Times New Roman"/>
          <w:sz w:val="24"/>
          <w:szCs w:val="24"/>
          <w:lang w:val="en-US"/>
        </w:rPr>
        <w:t xml:space="preserve">, M., Lind, S., </w:t>
      </w:r>
      <w:proofErr w:type="spellStart"/>
      <w:r>
        <w:rPr>
          <w:rFonts w:ascii="Times New Roman" w:hAnsi="Times New Roman" w:cs="Times New Roman"/>
          <w:sz w:val="24"/>
          <w:szCs w:val="24"/>
          <w:lang w:val="en-US"/>
        </w:rPr>
        <w:t>Dolgov</w:t>
      </w:r>
      <w:proofErr w:type="spellEnd"/>
      <w:r>
        <w:rPr>
          <w:rFonts w:ascii="Times New Roman" w:hAnsi="Times New Roman" w:cs="Times New Roman"/>
          <w:sz w:val="24"/>
          <w:szCs w:val="24"/>
          <w:lang w:val="en-US"/>
        </w:rPr>
        <w:t xml:space="preserve">, A. V. &amp; </w:t>
      </w:r>
      <w:proofErr w:type="spellStart"/>
      <w:r>
        <w:rPr>
          <w:rFonts w:ascii="Times New Roman" w:hAnsi="Times New Roman" w:cs="Times New Roman"/>
          <w:sz w:val="24"/>
          <w:szCs w:val="24"/>
          <w:lang w:val="en-US"/>
        </w:rPr>
        <w:t>Planque</w:t>
      </w:r>
      <w:proofErr w:type="spellEnd"/>
      <w:r>
        <w:rPr>
          <w:rFonts w:ascii="Times New Roman" w:hAnsi="Times New Roman" w:cs="Times New Roman"/>
          <w:sz w:val="24"/>
          <w:szCs w:val="24"/>
          <w:lang w:val="en-US"/>
        </w:rPr>
        <w:t xml:space="preserve">, B. (2019). Food-web structure varies along environmental gradients in a high-latitude marine ecosystem. </w:t>
      </w:r>
      <w:proofErr w:type="spellStart"/>
      <w:r>
        <w:rPr>
          <w:rFonts w:ascii="Times New Roman" w:hAnsi="Times New Roman" w:cs="Times New Roman"/>
          <w:iCs/>
          <w:sz w:val="24"/>
          <w:szCs w:val="24"/>
        </w:rPr>
        <w:t>Ecography</w:t>
      </w:r>
      <w:proofErr w:type="spellEnd"/>
      <w:r>
        <w:rPr>
          <w:rFonts w:ascii="Times New Roman" w:hAnsi="Times New Roman" w:cs="Times New Roman"/>
          <w:sz w:val="24"/>
          <w:szCs w:val="24"/>
        </w:rPr>
        <w:t xml:space="preserve">, 1–14. </w:t>
      </w:r>
      <w:hyperlink r:id="rId30">
        <w:r>
          <w:rPr>
            <w:rStyle w:val="Hyperlink"/>
            <w:rFonts w:ascii="Times New Roman" w:hAnsi="Times New Roman" w:cs="Times New Roman"/>
            <w:bCs/>
            <w:color w:val="auto"/>
            <w:sz w:val="24"/>
            <w:szCs w:val="24"/>
            <w:lang w:eastAsia="pt-BR"/>
          </w:rPr>
          <w:t>https://doi.org/10.1111/ecog.03443</w:t>
        </w:r>
      </w:hyperlink>
    </w:p>
    <w:p w14:paraId="07339107" w14:textId="77777777" w:rsidR="00C05F5D" w:rsidRDefault="00000000">
      <w:pPr>
        <w:pStyle w:val="Heading4"/>
        <w:shd w:val="clear" w:color="auto" w:fill="FFFFFF"/>
        <w:spacing w:before="280" w:after="280"/>
        <w:ind w:left="426" w:hanging="426"/>
        <w:rPr>
          <w:b w:val="0"/>
          <w:i/>
        </w:rPr>
      </w:pPr>
      <w:proofErr w:type="spellStart"/>
      <w:r>
        <w:rPr>
          <w:b w:val="0"/>
          <w:shd w:val="clear" w:color="auto" w:fill="FFFFFF"/>
        </w:rPr>
        <w:t>Kawakami</w:t>
      </w:r>
      <w:proofErr w:type="spellEnd"/>
      <w:r>
        <w:rPr>
          <w:b w:val="0"/>
          <w:shd w:val="clear" w:color="auto" w:fill="FFFFFF"/>
        </w:rPr>
        <w:t xml:space="preserve">, E., &amp; </w:t>
      </w:r>
      <w:proofErr w:type="spellStart"/>
      <w:r>
        <w:rPr>
          <w:b w:val="0"/>
          <w:shd w:val="clear" w:color="auto" w:fill="FFFFFF"/>
        </w:rPr>
        <w:t>Vazzoler</w:t>
      </w:r>
      <w:proofErr w:type="spellEnd"/>
      <w:r>
        <w:rPr>
          <w:b w:val="0"/>
          <w:shd w:val="clear" w:color="auto" w:fill="FFFFFF"/>
        </w:rPr>
        <w:t xml:space="preserve">, G. (1980). Método gráfico e estimativa de índice alimentar aplicado no estudo de alimentação de peixes. Boletim do Instituto oceanográfico, 29, 205-207. </w:t>
      </w:r>
      <w:hyperlink r:id="rId31">
        <w:r>
          <w:rPr>
            <w:rStyle w:val="Hyperlink"/>
            <w:b w:val="0"/>
            <w:bCs w:val="0"/>
            <w:color w:val="auto"/>
          </w:rPr>
          <w:t>https://doi.org/10.1590/S0373-55241980000200043</w:t>
        </w:r>
      </w:hyperlink>
      <w:r>
        <w:rPr>
          <w:b w:val="0"/>
          <w:bCs w:val="0"/>
        </w:rPr>
        <w:t> </w:t>
      </w:r>
    </w:p>
    <w:p w14:paraId="604F5E42" w14:textId="77777777" w:rsidR="00C05F5D" w:rsidRDefault="00000000">
      <w:pPr>
        <w:ind w:left="426" w:hanging="426"/>
        <w:rPr>
          <w:rFonts w:ascii="Times New Roman" w:hAnsi="Times New Roman" w:cs="Times New Roman"/>
          <w:sz w:val="24"/>
          <w:szCs w:val="24"/>
        </w:rPr>
      </w:pPr>
      <w:r>
        <w:rPr>
          <w:rFonts w:ascii="Times New Roman" w:hAnsi="Times New Roman" w:cs="Times New Roman"/>
          <w:sz w:val="24"/>
          <w:szCs w:val="24"/>
          <w:shd w:val="clear" w:color="auto" w:fill="FFFFFF"/>
        </w:rPr>
        <w:t>Lara, C., Martinez‐</w:t>
      </w:r>
      <w:proofErr w:type="spellStart"/>
      <w:r>
        <w:rPr>
          <w:rFonts w:ascii="Times New Roman" w:hAnsi="Times New Roman" w:cs="Times New Roman"/>
          <w:sz w:val="24"/>
          <w:szCs w:val="24"/>
          <w:shd w:val="clear" w:color="auto" w:fill="FFFFFF"/>
        </w:rPr>
        <w:t>Bolaños</w:t>
      </w:r>
      <w:proofErr w:type="spellEnd"/>
      <w:r>
        <w:rPr>
          <w:rFonts w:ascii="Times New Roman" w:hAnsi="Times New Roman" w:cs="Times New Roman"/>
          <w:sz w:val="24"/>
          <w:szCs w:val="24"/>
          <w:shd w:val="clear" w:color="auto" w:fill="FFFFFF"/>
        </w:rPr>
        <w:t>, E., López‐</w:t>
      </w:r>
      <w:proofErr w:type="spellStart"/>
      <w:r>
        <w:rPr>
          <w:rFonts w:ascii="Times New Roman" w:hAnsi="Times New Roman" w:cs="Times New Roman"/>
          <w:sz w:val="24"/>
          <w:szCs w:val="24"/>
          <w:shd w:val="clear" w:color="auto" w:fill="FFFFFF"/>
        </w:rPr>
        <w:t>Vázquez</w:t>
      </w:r>
      <w:proofErr w:type="spellEnd"/>
      <w:r>
        <w:rPr>
          <w:rFonts w:ascii="Times New Roman" w:hAnsi="Times New Roman" w:cs="Times New Roman"/>
          <w:sz w:val="24"/>
          <w:szCs w:val="24"/>
          <w:shd w:val="clear" w:color="auto" w:fill="FFFFFF"/>
        </w:rPr>
        <w:t>, K., Díaz‐</w:t>
      </w:r>
      <w:proofErr w:type="spellStart"/>
      <w:r>
        <w:rPr>
          <w:rFonts w:ascii="Times New Roman" w:hAnsi="Times New Roman" w:cs="Times New Roman"/>
          <w:sz w:val="24"/>
          <w:szCs w:val="24"/>
          <w:shd w:val="clear" w:color="auto" w:fill="FFFFFF"/>
        </w:rPr>
        <w:t>Castelazo</w:t>
      </w:r>
      <w:proofErr w:type="spellEnd"/>
      <w:r>
        <w:rPr>
          <w:rFonts w:ascii="Times New Roman" w:hAnsi="Times New Roman" w:cs="Times New Roman"/>
          <w:sz w:val="24"/>
          <w:szCs w:val="24"/>
          <w:shd w:val="clear" w:color="auto" w:fill="FFFFFF"/>
        </w:rPr>
        <w:t xml:space="preserve">, C., Castillo‐Guevara, C., &amp; </w:t>
      </w:r>
      <w:proofErr w:type="spellStart"/>
      <w:r>
        <w:rPr>
          <w:rFonts w:ascii="Times New Roman" w:hAnsi="Times New Roman" w:cs="Times New Roman"/>
          <w:sz w:val="24"/>
          <w:szCs w:val="24"/>
          <w:shd w:val="clear" w:color="auto" w:fill="FFFFFF"/>
        </w:rPr>
        <w:t>Cuautle</w:t>
      </w:r>
      <w:proofErr w:type="spellEnd"/>
      <w:r>
        <w:rPr>
          <w:rFonts w:ascii="Times New Roman" w:hAnsi="Times New Roman" w:cs="Times New Roman"/>
          <w:sz w:val="24"/>
          <w:szCs w:val="24"/>
          <w:shd w:val="clear" w:color="auto" w:fill="FFFFFF"/>
        </w:rPr>
        <w:t xml:space="preserve">, M. (2020). </w:t>
      </w:r>
      <w:r>
        <w:rPr>
          <w:rFonts w:ascii="Times New Roman" w:hAnsi="Times New Roman" w:cs="Times New Roman"/>
          <w:sz w:val="24"/>
          <w:szCs w:val="24"/>
          <w:shd w:val="clear" w:color="auto" w:fill="FFFFFF"/>
          <w:lang w:val="en-US"/>
        </w:rPr>
        <w:t>Effect of agricultural land‐use change on the structure of a temperate forest ant–plant interaction network. </w:t>
      </w:r>
      <w:proofErr w:type="spellStart"/>
      <w:r>
        <w:rPr>
          <w:rFonts w:ascii="Times New Roman" w:hAnsi="Times New Roman" w:cs="Times New Roman"/>
          <w:i/>
          <w:iCs/>
          <w:sz w:val="24"/>
          <w:szCs w:val="24"/>
          <w:shd w:val="clear" w:color="auto" w:fill="FFFFFF"/>
        </w:rPr>
        <w:t>Entomological</w:t>
      </w:r>
      <w:proofErr w:type="spellEnd"/>
      <w:r>
        <w:rPr>
          <w:rFonts w:ascii="Times New Roman" w:hAnsi="Times New Roman" w:cs="Times New Roman"/>
          <w:i/>
          <w:iCs/>
          <w:sz w:val="24"/>
          <w:szCs w:val="24"/>
          <w:shd w:val="clear" w:color="auto" w:fill="FFFFFF"/>
        </w:rPr>
        <w:t xml:space="preserve"> Science</w:t>
      </w:r>
      <w:r>
        <w:rPr>
          <w:rFonts w:ascii="Times New Roman" w:hAnsi="Times New Roman" w:cs="Times New Roman"/>
          <w:sz w:val="24"/>
          <w:szCs w:val="24"/>
          <w:shd w:val="clear" w:color="auto" w:fill="FFFFFF"/>
        </w:rPr>
        <w:t>, </w:t>
      </w:r>
      <w:r>
        <w:rPr>
          <w:rFonts w:ascii="Times New Roman" w:hAnsi="Times New Roman" w:cs="Times New Roman"/>
          <w:iCs/>
          <w:sz w:val="24"/>
          <w:szCs w:val="24"/>
          <w:shd w:val="clear" w:color="auto" w:fill="FFFFFF"/>
        </w:rPr>
        <w:t>23</w:t>
      </w:r>
      <w:r>
        <w:rPr>
          <w:rFonts w:ascii="Times New Roman" w:hAnsi="Times New Roman" w:cs="Times New Roman"/>
          <w:sz w:val="24"/>
          <w:szCs w:val="24"/>
          <w:shd w:val="clear" w:color="auto" w:fill="FFFFFF"/>
        </w:rPr>
        <w:t xml:space="preserve">, 128-141. </w:t>
      </w:r>
      <w:hyperlink r:id="rId32">
        <w:r>
          <w:rPr>
            <w:rStyle w:val="Hyperlink"/>
            <w:rFonts w:ascii="Times New Roman" w:hAnsi="Times New Roman" w:cs="Times New Roman"/>
            <w:bCs/>
            <w:color w:val="000000"/>
            <w:sz w:val="24"/>
            <w:szCs w:val="24"/>
            <w:shd w:val="clear" w:color="auto" w:fill="FFFFFF"/>
          </w:rPr>
          <w:t>https://doi.org/10.1111/ens.12407</w:t>
        </w:r>
      </w:hyperlink>
    </w:p>
    <w:p w14:paraId="5FDFE3F7" w14:textId="77777777" w:rsidR="00C05F5D" w:rsidRDefault="00000000">
      <w:pPr>
        <w:shd w:val="clear" w:color="auto" w:fill="FFFFFF"/>
        <w:ind w:left="426" w:hanging="426"/>
        <w:rPr>
          <w:rFonts w:ascii="Times New Roman" w:hAnsi="Times New Roman" w:cs="Times New Roman"/>
          <w:sz w:val="24"/>
          <w:szCs w:val="24"/>
          <w:lang w:val="en-US"/>
        </w:rPr>
      </w:pPr>
      <w:proofErr w:type="spellStart"/>
      <w:r>
        <w:rPr>
          <w:rFonts w:ascii="Times New Roman" w:hAnsi="Times New Roman" w:cs="Times New Roman"/>
          <w:sz w:val="24"/>
          <w:szCs w:val="24"/>
          <w:shd w:val="clear" w:color="auto" w:fill="FFFFFF"/>
        </w:rPr>
        <w:t>Lobón‐Cerviá</w:t>
      </w:r>
      <w:proofErr w:type="spellEnd"/>
      <w:r>
        <w:rPr>
          <w:rFonts w:ascii="Times New Roman" w:hAnsi="Times New Roman" w:cs="Times New Roman"/>
          <w:sz w:val="24"/>
          <w:szCs w:val="24"/>
          <w:shd w:val="clear" w:color="auto" w:fill="FFFFFF"/>
        </w:rPr>
        <w:t xml:space="preserve">, J., Mazzoni, R., &amp; Rezende, C. F. (2016). </w:t>
      </w:r>
      <w:r>
        <w:rPr>
          <w:rFonts w:ascii="Times New Roman" w:hAnsi="Times New Roman" w:cs="Times New Roman"/>
          <w:sz w:val="24"/>
          <w:szCs w:val="24"/>
          <w:shd w:val="clear" w:color="auto" w:fill="FFFFFF"/>
          <w:lang w:val="en-US"/>
        </w:rPr>
        <w:t>Effects of riparian forest removal on the trophic dynamics of a Neotropical stream fish assemblage. </w:t>
      </w:r>
      <w:r>
        <w:rPr>
          <w:rFonts w:ascii="Times New Roman" w:hAnsi="Times New Roman" w:cs="Times New Roman"/>
          <w:i/>
          <w:iCs/>
          <w:sz w:val="24"/>
          <w:szCs w:val="24"/>
          <w:shd w:val="clear" w:color="auto" w:fill="FFFFFF"/>
          <w:lang w:val="en-US"/>
        </w:rPr>
        <w:t>Journal of Fish Biology</w:t>
      </w:r>
      <w:r>
        <w:rPr>
          <w:rFonts w:ascii="Times New Roman" w:hAnsi="Times New Roman" w:cs="Times New Roman"/>
          <w:sz w:val="24"/>
          <w:szCs w:val="24"/>
          <w:shd w:val="clear" w:color="auto" w:fill="FFFFFF"/>
          <w:lang w:val="en-US"/>
        </w:rPr>
        <w:t>, </w:t>
      </w:r>
      <w:r>
        <w:rPr>
          <w:rFonts w:ascii="Times New Roman" w:hAnsi="Times New Roman" w:cs="Times New Roman"/>
          <w:iCs/>
          <w:sz w:val="24"/>
          <w:szCs w:val="24"/>
          <w:shd w:val="clear" w:color="auto" w:fill="FFFFFF"/>
          <w:lang w:val="en-US"/>
        </w:rPr>
        <w:t>89</w:t>
      </w:r>
      <w:r>
        <w:rPr>
          <w:rFonts w:ascii="Times New Roman" w:hAnsi="Times New Roman" w:cs="Times New Roman"/>
          <w:sz w:val="24"/>
          <w:szCs w:val="24"/>
          <w:shd w:val="clear" w:color="auto" w:fill="FFFFFF"/>
          <w:lang w:val="en-US"/>
        </w:rPr>
        <w:t xml:space="preserve">, 50-64. </w:t>
      </w:r>
      <w:hyperlink r:id="rId33">
        <w:r>
          <w:rPr>
            <w:rStyle w:val="Hyperlink"/>
            <w:rFonts w:ascii="Times New Roman" w:hAnsi="Times New Roman" w:cs="Times New Roman"/>
            <w:bCs/>
            <w:color w:val="auto"/>
            <w:sz w:val="24"/>
            <w:szCs w:val="24"/>
            <w:lang w:val="en-US"/>
          </w:rPr>
          <w:t>https://doi.org/10.1111/jfb.12973</w:t>
        </w:r>
      </w:hyperlink>
    </w:p>
    <w:p w14:paraId="2B395A57" w14:textId="77777777" w:rsidR="00C05F5D" w:rsidRDefault="00000000">
      <w:pPr>
        <w:pStyle w:val="Heading4"/>
        <w:shd w:val="clear" w:color="auto" w:fill="FFFFFF"/>
        <w:spacing w:before="280" w:after="280"/>
        <w:ind w:left="426" w:hanging="426"/>
        <w:rPr>
          <w:b w:val="0"/>
          <w:bCs w:val="0"/>
        </w:rPr>
      </w:pPr>
      <w:proofErr w:type="spellStart"/>
      <w:r>
        <w:rPr>
          <w:b w:val="0"/>
          <w:lang w:val="en-US"/>
        </w:rPr>
        <w:t>Manoel</w:t>
      </w:r>
      <w:proofErr w:type="spellEnd"/>
      <w:r>
        <w:rPr>
          <w:b w:val="0"/>
          <w:lang w:val="en-US"/>
        </w:rPr>
        <w:t xml:space="preserve">, P.S.; &amp; </w:t>
      </w:r>
      <w:proofErr w:type="spellStart"/>
      <w:r>
        <w:rPr>
          <w:b w:val="0"/>
          <w:lang w:val="en-US"/>
        </w:rPr>
        <w:t>Uieda</w:t>
      </w:r>
      <w:proofErr w:type="spellEnd"/>
      <w:r>
        <w:rPr>
          <w:b w:val="0"/>
          <w:lang w:val="en-US"/>
        </w:rPr>
        <w:t xml:space="preserve">, V.S. (2017) Effect of the riparian vegetation removal on the trophic network of Neotropical stream fish assemblage. </w:t>
      </w:r>
      <w:r>
        <w:rPr>
          <w:b w:val="0"/>
        </w:rPr>
        <w:t xml:space="preserve">Revista Ambiente &amp; Água, </w:t>
      </w:r>
      <w:r>
        <w:rPr>
          <w:b w:val="0"/>
          <w:bCs w:val="0"/>
        </w:rPr>
        <w:t>13</w:t>
      </w:r>
      <w:r>
        <w:rPr>
          <w:b w:val="0"/>
        </w:rPr>
        <w:t xml:space="preserve">, 1-11. </w:t>
      </w:r>
      <w:hyperlink r:id="rId34">
        <w:r>
          <w:rPr>
            <w:rStyle w:val="Hyperlink"/>
            <w:b w:val="0"/>
            <w:bCs w:val="0"/>
            <w:color w:val="auto"/>
          </w:rPr>
          <w:t>https://doi.org/10.4136/ambi-agua.2088</w:t>
        </w:r>
      </w:hyperlink>
      <w:r>
        <w:rPr>
          <w:b w:val="0"/>
          <w:bCs w:val="0"/>
        </w:rPr>
        <w:t> </w:t>
      </w:r>
    </w:p>
    <w:p w14:paraId="524B8CC1" w14:textId="77777777" w:rsidR="00C05F5D" w:rsidRDefault="00000000">
      <w:pPr>
        <w:pStyle w:val="Heading4"/>
        <w:shd w:val="clear" w:color="auto" w:fill="FFFFFF"/>
        <w:spacing w:before="280" w:after="280"/>
        <w:ind w:left="426" w:hanging="426"/>
        <w:rPr>
          <w:b w:val="0"/>
          <w:lang w:val="en-US"/>
        </w:rPr>
      </w:pPr>
      <w:proofErr w:type="spellStart"/>
      <w:r>
        <w:rPr>
          <w:b w:val="0"/>
          <w:shd w:val="clear" w:color="auto" w:fill="FFFFFF"/>
        </w:rPr>
        <w:lastRenderedPageBreak/>
        <w:t>Mokross</w:t>
      </w:r>
      <w:proofErr w:type="spellEnd"/>
      <w:r>
        <w:rPr>
          <w:b w:val="0"/>
          <w:shd w:val="clear" w:color="auto" w:fill="FFFFFF"/>
        </w:rPr>
        <w:t xml:space="preserve">, K., Ryder, T. B., Côrtes, M. C., Wolfe, J. D., &amp; </w:t>
      </w:r>
      <w:proofErr w:type="spellStart"/>
      <w:r>
        <w:rPr>
          <w:b w:val="0"/>
          <w:shd w:val="clear" w:color="auto" w:fill="FFFFFF"/>
        </w:rPr>
        <w:t>Stouffer</w:t>
      </w:r>
      <w:proofErr w:type="spellEnd"/>
      <w:r>
        <w:rPr>
          <w:b w:val="0"/>
          <w:shd w:val="clear" w:color="auto" w:fill="FFFFFF"/>
        </w:rPr>
        <w:t xml:space="preserve">, P. C. (2014). </w:t>
      </w:r>
      <w:r>
        <w:rPr>
          <w:b w:val="0"/>
          <w:shd w:val="clear" w:color="auto" w:fill="FFFFFF"/>
          <w:lang w:val="en-US"/>
        </w:rPr>
        <w:t xml:space="preserve">Decay of interspecific avian flock networks along a disturbance gradient in Amazonia. Proceedings of the Royal Society B: Biological Sciences, 281, 20132599. </w:t>
      </w:r>
      <w:hyperlink r:id="rId35">
        <w:r>
          <w:rPr>
            <w:rStyle w:val="Hyperlink"/>
            <w:b w:val="0"/>
            <w:bCs w:val="0"/>
            <w:color w:val="000000"/>
            <w:shd w:val="clear" w:color="auto" w:fill="FFFFFF"/>
            <w:lang w:val="en-US"/>
          </w:rPr>
          <w:t>https://doi.org/10.1098/rspb.2013.2599</w:t>
        </w:r>
      </w:hyperlink>
    </w:p>
    <w:p w14:paraId="37639717" w14:textId="77777777" w:rsidR="00C05F5D" w:rsidRDefault="00000000">
      <w:pPr>
        <w:ind w:left="426" w:hanging="426"/>
        <w:rPr>
          <w:rStyle w:val="Hyperlink"/>
          <w:rFonts w:ascii="Times New Roman" w:hAnsi="Times New Roman" w:cs="Times New Roman"/>
          <w:color w:val="auto"/>
          <w:sz w:val="24"/>
          <w:szCs w:val="24"/>
          <w:lang w:val="en-US"/>
        </w:rPr>
      </w:pPr>
      <w:proofErr w:type="spellStart"/>
      <w:r>
        <w:rPr>
          <w:rFonts w:ascii="Times New Roman" w:hAnsi="Times New Roman" w:cs="Times New Roman"/>
          <w:sz w:val="24"/>
          <w:szCs w:val="24"/>
          <w:lang w:val="en-US"/>
        </w:rPr>
        <w:t>Mougi</w:t>
      </w:r>
      <w:proofErr w:type="spellEnd"/>
      <w:r>
        <w:rPr>
          <w:rFonts w:ascii="Times New Roman" w:hAnsi="Times New Roman" w:cs="Times New Roman"/>
          <w:sz w:val="24"/>
          <w:szCs w:val="24"/>
          <w:lang w:val="en-US"/>
        </w:rPr>
        <w:t xml:space="preserve">, A. &amp; </w:t>
      </w:r>
      <w:proofErr w:type="spellStart"/>
      <w:r>
        <w:rPr>
          <w:rFonts w:ascii="Times New Roman" w:hAnsi="Times New Roman" w:cs="Times New Roman"/>
          <w:sz w:val="24"/>
          <w:szCs w:val="24"/>
          <w:lang w:val="en-US"/>
        </w:rPr>
        <w:t>Kondoh</w:t>
      </w:r>
      <w:proofErr w:type="spellEnd"/>
      <w:r>
        <w:rPr>
          <w:rFonts w:ascii="Times New Roman" w:hAnsi="Times New Roman" w:cs="Times New Roman"/>
          <w:sz w:val="24"/>
          <w:szCs w:val="24"/>
          <w:lang w:val="en-US"/>
        </w:rPr>
        <w:t xml:space="preserve">, M. (2014) Stability of competition-antagonism-mutualism hybrid community and the role of community network structure. </w:t>
      </w:r>
      <w:r>
        <w:rPr>
          <w:rFonts w:ascii="Times New Roman" w:hAnsi="Times New Roman" w:cs="Times New Roman"/>
          <w:i/>
          <w:iCs/>
          <w:sz w:val="24"/>
          <w:szCs w:val="24"/>
          <w:lang w:val="en-US"/>
        </w:rPr>
        <w:t>Journal of Theoretical Biology</w:t>
      </w:r>
      <w:r>
        <w:rPr>
          <w:rFonts w:ascii="Times New Roman" w:hAnsi="Times New Roman" w:cs="Times New Roman"/>
          <w:sz w:val="24"/>
          <w:szCs w:val="24"/>
          <w:lang w:val="en-US"/>
        </w:rPr>
        <w:t xml:space="preserve">, </w:t>
      </w:r>
      <w:r>
        <w:rPr>
          <w:rFonts w:ascii="Times New Roman" w:hAnsi="Times New Roman" w:cs="Times New Roman"/>
          <w:bCs/>
          <w:sz w:val="24"/>
          <w:szCs w:val="24"/>
          <w:lang w:val="en-US"/>
        </w:rPr>
        <w:t>360</w:t>
      </w:r>
      <w:r>
        <w:rPr>
          <w:rFonts w:ascii="Times New Roman" w:hAnsi="Times New Roman" w:cs="Times New Roman"/>
          <w:sz w:val="24"/>
          <w:szCs w:val="24"/>
          <w:lang w:val="en-US"/>
        </w:rPr>
        <w:t xml:space="preserve">, 54–58. </w:t>
      </w:r>
      <w:hyperlink r:id="rId36">
        <w:r>
          <w:rPr>
            <w:rStyle w:val="Hyperlink"/>
            <w:rFonts w:ascii="Times New Roman" w:hAnsi="Times New Roman" w:cs="Times New Roman"/>
            <w:color w:val="auto"/>
            <w:sz w:val="24"/>
            <w:szCs w:val="24"/>
            <w:lang w:val="en-US"/>
          </w:rPr>
          <w:t>https://doi.org/10.1016/j.jtbi.2014.06.030</w:t>
        </w:r>
      </w:hyperlink>
    </w:p>
    <w:p w14:paraId="02A81212" w14:textId="77777777" w:rsidR="00C05F5D" w:rsidRDefault="00000000">
      <w:pPr>
        <w:ind w:left="426" w:hanging="426"/>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lang w:val="en-US"/>
        </w:rPr>
        <w:t xml:space="preserve">Neill, C., Deegan, L. A., Thomas, S. M., &amp; </w:t>
      </w:r>
      <w:proofErr w:type="spellStart"/>
      <w:r>
        <w:rPr>
          <w:rFonts w:ascii="Times New Roman" w:hAnsi="Times New Roman" w:cs="Times New Roman"/>
          <w:sz w:val="24"/>
          <w:szCs w:val="24"/>
          <w:shd w:val="clear" w:color="auto" w:fill="FFFFFF"/>
          <w:lang w:val="en-US"/>
        </w:rPr>
        <w:t>Cerri</w:t>
      </w:r>
      <w:proofErr w:type="spellEnd"/>
      <w:r>
        <w:rPr>
          <w:rFonts w:ascii="Times New Roman" w:hAnsi="Times New Roman" w:cs="Times New Roman"/>
          <w:sz w:val="24"/>
          <w:szCs w:val="24"/>
          <w:shd w:val="clear" w:color="auto" w:fill="FFFFFF"/>
          <w:lang w:val="en-US"/>
        </w:rPr>
        <w:t>, C. C. (2001). Deforestation for pasture alters nitrogen and phosphorus in small Amazonian streams. </w:t>
      </w:r>
      <w:proofErr w:type="spellStart"/>
      <w:r>
        <w:rPr>
          <w:rFonts w:ascii="Times New Roman" w:hAnsi="Times New Roman" w:cs="Times New Roman"/>
          <w:i/>
          <w:iCs/>
          <w:sz w:val="24"/>
          <w:szCs w:val="24"/>
          <w:shd w:val="clear" w:color="auto" w:fill="FFFFFF"/>
        </w:rPr>
        <w:t>Ecological</w:t>
      </w:r>
      <w:proofErr w:type="spellEnd"/>
      <w:r>
        <w:rPr>
          <w:rFonts w:ascii="Times New Roman" w:hAnsi="Times New Roman" w:cs="Times New Roman"/>
          <w:i/>
          <w:iCs/>
          <w:sz w:val="24"/>
          <w:szCs w:val="24"/>
          <w:shd w:val="clear" w:color="auto" w:fill="FFFFFF"/>
        </w:rPr>
        <w:t xml:space="preserve"> </w:t>
      </w:r>
      <w:proofErr w:type="spellStart"/>
      <w:r>
        <w:rPr>
          <w:rFonts w:ascii="Times New Roman" w:hAnsi="Times New Roman" w:cs="Times New Roman"/>
          <w:i/>
          <w:iCs/>
          <w:sz w:val="24"/>
          <w:szCs w:val="24"/>
          <w:shd w:val="clear" w:color="auto" w:fill="FFFFFF"/>
        </w:rPr>
        <w:t>Applications</w:t>
      </w:r>
      <w:proofErr w:type="spellEnd"/>
      <w:r>
        <w:rPr>
          <w:rFonts w:ascii="Times New Roman" w:hAnsi="Times New Roman" w:cs="Times New Roman"/>
          <w:sz w:val="24"/>
          <w:szCs w:val="24"/>
          <w:shd w:val="clear" w:color="auto" w:fill="FFFFFF"/>
        </w:rPr>
        <w:t>, </w:t>
      </w:r>
      <w:r>
        <w:rPr>
          <w:rFonts w:ascii="Times New Roman" w:hAnsi="Times New Roman" w:cs="Times New Roman"/>
          <w:iCs/>
          <w:sz w:val="24"/>
          <w:szCs w:val="24"/>
          <w:shd w:val="clear" w:color="auto" w:fill="FFFFFF"/>
        </w:rPr>
        <w:t>11</w:t>
      </w:r>
      <w:r>
        <w:rPr>
          <w:rFonts w:ascii="Times New Roman" w:hAnsi="Times New Roman" w:cs="Times New Roman"/>
          <w:sz w:val="24"/>
          <w:szCs w:val="24"/>
          <w:shd w:val="clear" w:color="auto" w:fill="FFFFFF"/>
        </w:rPr>
        <w:t xml:space="preserve">, 1817-1828. </w:t>
      </w:r>
      <w:hyperlink r:id="rId37">
        <w:r>
          <w:rPr>
            <w:rStyle w:val="Hyperlink"/>
            <w:rFonts w:ascii="Times New Roman" w:hAnsi="Times New Roman" w:cs="Times New Roman"/>
            <w:bCs/>
            <w:i/>
            <w:color w:val="000000"/>
            <w:sz w:val="24"/>
            <w:szCs w:val="24"/>
            <w:shd w:val="clear" w:color="auto" w:fill="FFFFFF"/>
          </w:rPr>
          <w:t>https://doi.org/10.1890/1051-0761(2001)011[1817:DFPANA]2.0.CO;2</w:t>
        </w:r>
      </w:hyperlink>
    </w:p>
    <w:p w14:paraId="04C9DF4F" w14:textId="77777777" w:rsidR="00C05F5D" w:rsidRDefault="00000000">
      <w:pPr>
        <w:ind w:left="426" w:hanging="426"/>
        <w:rPr>
          <w:rFonts w:ascii="Times New Roman" w:hAnsi="Times New Roman" w:cs="Times New Roman"/>
          <w:sz w:val="24"/>
          <w:szCs w:val="24"/>
          <w:lang w:val="en-US"/>
        </w:rPr>
      </w:pPr>
      <w:proofErr w:type="spellStart"/>
      <w:r>
        <w:rPr>
          <w:rFonts w:ascii="Times New Roman" w:hAnsi="Times New Roman" w:cs="Times New Roman"/>
          <w:sz w:val="24"/>
          <w:szCs w:val="24"/>
          <w:shd w:val="clear" w:color="auto" w:fill="FFFFFF"/>
        </w:rPr>
        <w:t>Nessimian</w:t>
      </w:r>
      <w:proofErr w:type="spellEnd"/>
      <w:r>
        <w:rPr>
          <w:rFonts w:ascii="Times New Roman" w:hAnsi="Times New Roman" w:cs="Times New Roman"/>
          <w:sz w:val="24"/>
          <w:szCs w:val="24"/>
          <w:shd w:val="clear" w:color="auto" w:fill="FFFFFF"/>
        </w:rPr>
        <w:t xml:space="preserve">, J. L., </w:t>
      </w:r>
      <w:proofErr w:type="spellStart"/>
      <w:r>
        <w:rPr>
          <w:rFonts w:ascii="Times New Roman" w:hAnsi="Times New Roman" w:cs="Times New Roman"/>
          <w:sz w:val="24"/>
          <w:szCs w:val="24"/>
          <w:shd w:val="clear" w:color="auto" w:fill="FFFFFF"/>
        </w:rPr>
        <w:t>Venticinque</w:t>
      </w:r>
      <w:proofErr w:type="spellEnd"/>
      <w:r>
        <w:rPr>
          <w:rFonts w:ascii="Times New Roman" w:hAnsi="Times New Roman" w:cs="Times New Roman"/>
          <w:sz w:val="24"/>
          <w:szCs w:val="24"/>
          <w:shd w:val="clear" w:color="auto" w:fill="FFFFFF"/>
        </w:rPr>
        <w:t xml:space="preserve">, E. M., </w:t>
      </w:r>
      <w:proofErr w:type="spellStart"/>
      <w:r>
        <w:rPr>
          <w:rFonts w:ascii="Times New Roman" w:hAnsi="Times New Roman" w:cs="Times New Roman"/>
          <w:sz w:val="24"/>
          <w:szCs w:val="24"/>
          <w:shd w:val="clear" w:color="auto" w:fill="FFFFFF"/>
        </w:rPr>
        <w:t>Zuanon</w:t>
      </w:r>
      <w:proofErr w:type="spellEnd"/>
      <w:r>
        <w:rPr>
          <w:rFonts w:ascii="Times New Roman" w:hAnsi="Times New Roman" w:cs="Times New Roman"/>
          <w:sz w:val="24"/>
          <w:szCs w:val="24"/>
          <w:shd w:val="clear" w:color="auto" w:fill="FFFFFF"/>
        </w:rPr>
        <w:t xml:space="preserve">, J., De Marco, P., Gordo, M., Fidelis, L., Batista, J., &amp; </w:t>
      </w:r>
      <w:proofErr w:type="spellStart"/>
      <w:r>
        <w:rPr>
          <w:rFonts w:ascii="Times New Roman" w:hAnsi="Times New Roman" w:cs="Times New Roman"/>
          <w:sz w:val="24"/>
          <w:szCs w:val="24"/>
          <w:shd w:val="clear" w:color="auto" w:fill="FFFFFF"/>
        </w:rPr>
        <w:t>Juen</w:t>
      </w:r>
      <w:proofErr w:type="spellEnd"/>
      <w:r>
        <w:rPr>
          <w:rFonts w:ascii="Times New Roman" w:hAnsi="Times New Roman" w:cs="Times New Roman"/>
          <w:sz w:val="24"/>
          <w:szCs w:val="24"/>
          <w:shd w:val="clear" w:color="auto" w:fill="FFFFFF"/>
        </w:rPr>
        <w:t xml:space="preserve">, L. (2008). </w:t>
      </w:r>
      <w:r>
        <w:rPr>
          <w:rFonts w:ascii="Times New Roman" w:hAnsi="Times New Roman" w:cs="Times New Roman"/>
          <w:sz w:val="24"/>
          <w:szCs w:val="24"/>
          <w:shd w:val="clear" w:color="auto" w:fill="FFFFFF"/>
          <w:lang w:val="en-US"/>
        </w:rPr>
        <w:t>Land cover, habitat integrity, and aquatic insect assemblages in Central Amazonian streams. </w:t>
      </w:r>
      <w:proofErr w:type="spellStart"/>
      <w:r>
        <w:rPr>
          <w:rFonts w:ascii="Times New Roman" w:hAnsi="Times New Roman" w:cs="Times New Roman"/>
          <w:i/>
          <w:iCs/>
          <w:sz w:val="24"/>
          <w:szCs w:val="24"/>
          <w:shd w:val="clear" w:color="auto" w:fill="FFFFFF"/>
          <w:lang w:val="en-US"/>
        </w:rPr>
        <w:t>Hydrobiologia</w:t>
      </w:r>
      <w:proofErr w:type="spellEnd"/>
      <w:r>
        <w:rPr>
          <w:rFonts w:ascii="Times New Roman" w:hAnsi="Times New Roman" w:cs="Times New Roman"/>
          <w:sz w:val="24"/>
          <w:szCs w:val="24"/>
          <w:shd w:val="clear" w:color="auto" w:fill="FFFFFF"/>
          <w:lang w:val="en-US"/>
        </w:rPr>
        <w:t>, </w:t>
      </w:r>
      <w:r>
        <w:rPr>
          <w:rFonts w:ascii="Times New Roman" w:hAnsi="Times New Roman" w:cs="Times New Roman"/>
          <w:iCs/>
          <w:sz w:val="24"/>
          <w:szCs w:val="24"/>
          <w:shd w:val="clear" w:color="auto" w:fill="FFFFFF"/>
          <w:lang w:val="en-US"/>
        </w:rPr>
        <w:t>614</w:t>
      </w:r>
      <w:r>
        <w:rPr>
          <w:rFonts w:ascii="Times New Roman" w:hAnsi="Times New Roman" w:cs="Times New Roman"/>
          <w:sz w:val="24"/>
          <w:szCs w:val="24"/>
          <w:shd w:val="clear" w:color="auto" w:fill="FFFFFF"/>
          <w:lang w:val="en-US"/>
        </w:rPr>
        <w:t>, 117.</w:t>
      </w:r>
    </w:p>
    <w:p w14:paraId="4F8897F7" w14:textId="77777777" w:rsidR="00C05F5D" w:rsidRDefault="00000000">
      <w:pPr>
        <w:ind w:left="426" w:hanging="426"/>
        <w:rPr>
          <w:rFonts w:ascii="Times New Roman" w:hAnsi="Times New Roman" w:cs="Times New Roman"/>
          <w:sz w:val="24"/>
          <w:szCs w:val="24"/>
          <w:lang w:val="en-US"/>
        </w:rPr>
      </w:pPr>
      <w:r>
        <w:rPr>
          <w:rFonts w:ascii="Times New Roman" w:hAnsi="Times New Roman" w:cs="Times New Roman"/>
          <w:sz w:val="24"/>
          <w:szCs w:val="24"/>
          <w:shd w:val="clear" w:color="auto" w:fill="FFFFFF"/>
          <w:lang w:val="en-US"/>
        </w:rPr>
        <w:t xml:space="preserve">Olesen, J. M., </w:t>
      </w:r>
      <w:proofErr w:type="spellStart"/>
      <w:r>
        <w:rPr>
          <w:rFonts w:ascii="Times New Roman" w:hAnsi="Times New Roman" w:cs="Times New Roman"/>
          <w:sz w:val="24"/>
          <w:szCs w:val="24"/>
          <w:shd w:val="clear" w:color="auto" w:fill="FFFFFF"/>
          <w:lang w:val="en-US"/>
        </w:rPr>
        <w:t>Bascompte</w:t>
      </w:r>
      <w:proofErr w:type="spellEnd"/>
      <w:r>
        <w:rPr>
          <w:rFonts w:ascii="Times New Roman" w:hAnsi="Times New Roman" w:cs="Times New Roman"/>
          <w:sz w:val="24"/>
          <w:szCs w:val="24"/>
          <w:shd w:val="clear" w:color="auto" w:fill="FFFFFF"/>
          <w:lang w:val="en-US"/>
        </w:rPr>
        <w:t xml:space="preserve">, J., Dupont, Y. L., &amp; </w:t>
      </w:r>
      <w:proofErr w:type="spellStart"/>
      <w:r>
        <w:rPr>
          <w:rFonts w:ascii="Times New Roman" w:hAnsi="Times New Roman" w:cs="Times New Roman"/>
          <w:sz w:val="24"/>
          <w:szCs w:val="24"/>
          <w:shd w:val="clear" w:color="auto" w:fill="FFFFFF"/>
          <w:lang w:val="en-US"/>
        </w:rPr>
        <w:t>Jordano</w:t>
      </w:r>
      <w:proofErr w:type="spellEnd"/>
      <w:r>
        <w:rPr>
          <w:rFonts w:ascii="Times New Roman" w:hAnsi="Times New Roman" w:cs="Times New Roman"/>
          <w:sz w:val="24"/>
          <w:szCs w:val="24"/>
          <w:shd w:val="clear" w:color="auto" w:fill="FFFFFF"/>
          <w:lang w:val="en-US"/>
        </w:rPr>
        <w:t>, P. (2007). The modularity of pollination networks. </w:t>
      </w:r>
      <w:r>
        <w:rPr>
          <w:rFonts w:ascii="Times New Roman" w:hAnsi="Times New Roman" w:cs="Times New Roman"/>
          <w:i/>
          <w:iCs/>
          <w:sz w:val="24"/>
          <w:szCs w:val="24"/>
          <w:shd w:val="clear" w:color="auto" w:fill="FFFFFF"/>
          <w:lang w:val="en-US"/>
        </w:rPr>
        <w:t>Proceedings of the National Academy of Sciences</w:t>
      </w:r>
      <w:r>
        <w:rPr>
          <w:rFonts w:ascii="Times New Roman" w:hAnsi="Times New Roman" w:cs="Times New Roman"/>
          <w:sz w:val="24"/>
          <w:szCs w:val="24"/>
          <w:shd w:val="clear" w:color="auto" w:fill="FFFFFF"/>
          <w:lang w:val="en-US"/>
        </w:rPr>
        <w:t>, </w:t>
      </w:r>
      <w:r>
        <w:rPr>
          <w:rFonts w:ascii="Times New Roman" w:hAnsi="Times New Roman" w:cs="Times New Roman"/>
          <w:iCs/>
          <w:sz w:val="24"/>
          <w:szCs w:val="24"/>
          <w:shd w:val="clear" w:color="auto" w:fill="FFFFFF"/>
          <w:lang w:val="en-US"/>
        </w:rPr>
        <w:t>104</w:t>
      </w:r>
      <w:r>
        <w:rPr>
          <w:rFonts w:ascii="Times New Roman" w:hAnsi="Times New Roman" w:cs="Times New Roman"/>
          <w:sz w:val="24"/>
          <w:szCs w:val="24"/>
          <w:shd w:val="clear" w:color="auto" w:fill="FFFFFF"/>
          <w:lang w:val="en-US"/>
        </w:rPr>
        <w:t>, 19891-19896.</w:t>
      </w:r>
      <w:r>
        <w:rPr>
          <w:rFonts w:ascii="Times New Roman" w:hAnsi="Times New Roman" w:cs="Times New Roman"/>
          <w:sz w:val="24"/>
          <w:szCs w:val="24"/>
          <w:lang w:val="en-US"/>
        </w:rPr>
        <w:t xml:space="preserve"> </w:t>
      </w:r>
      <w:hyperlink r:id="rId38">
        <w:r>
          <w:rPr>
            <w:rStyle w:val="Hyperlink"/>
            <w:rFonts w:ascii="Times New Roman" w:hAnsi="Times New Roman" w:cs="Times New Roman"/>
            <w:color w:val="auto"/>
            <w:sz w:val="24"/>
            <w:szCs w:val="24"/>
            <w:lang w:val="en-US"/>
          </w:rPr>
          <w:t>https://doi.org/10.1073/pnas.0706375104</w:t>
        </w:r>
      </w:hyperlink>
    </w:p>
    <w:p w14:paraId="463ACD65" w14:textId="77777777" w:rsidR="00C05F5D" w:rsidRDefault="00000000">
      <w:pPr>
        <w:ind w:left="426" w:hanging="426"/>
        <w:rPr>
          <w:rFonts w:ascii="Times New Roman" w:hAnsi="Times New Roman" w:cs="Times New Roman"/>
          <w:sz w:val="24"/>
          <w:szCs w:val="24"/>
          <w:lang w:val="en-US"/>
        </w:rPr>
      </w:pPr>
      <w:r>
        <w:rPr>
          <w:rFonts w:ascii="Times New Roman" w:hAnsi="Times New Roman" w:cs="Times New Roman"/>
          <w:sz w:val="24"/>
          <w:szCs w:val="24"/>
          <w:lang w:val="en-US"/>
        </w:rPr>
        <w:t xml:space="preserve">Ollerton, J., McCollin, D., </w:t>
      </w:r>
      <w:proofErr w:type="spellStart"/>
      <w:r>
        <w:rPr>
          <w:rFonts w:ascii="Times New Roman" w:hAnsi="Times New Roman" w:cs="Times New Roman"/>
          <w:sz w:val="24"/>
          <w:szCs w:val="24"/>
          <w:lang w:val="en-US"/>
        </w:rPr>
        <w:t>Fautin</w:t>
      </w:r>
      <w:proofErr w:type="spellEnd"/>
      <w:r>
        <w:rPr>
          <w:rFonts w:ascii="Times New Roman" w:hAnsi="Times New Roman" w:cs="Times New Roman"/>
          <w:sz w:val="24"/>
          <w:szCs w:val="24"/>
          <w:lang w:val="en-US"/>
        </w:rPr>
        <w:t xml:space="preserve">, D.G. &amp; Allen, G.R. (2007) Finding NEMO: </w:t>
      </w:r>
      <w:proofErr w:type="spellStart"/>
      <w:r>
        <w:rPr>
          <w:rFonts w:ascii="Times New Roman" w:hAnsi="Times New Roman" w:cs="Times New Roman"/>
          <w:sz w:val="24"/>
          <w:szCs w:val="24"/>
          <w:lang w:val="en-US"/>
        </w:rPr>
        <w:t>Nestedness</w:t>
      </w:r>
      <w:proofErr w:type="spellEnd"/>
      <w:r>
        <w:rPr>
          <w:rFonts w:ascii="Times New Roman" w:hAnsi="Times New Roman" w:cs="Times New Roman"/>
          <w:sz w:val="24"/>
          <w:szCs w:val="24"/>
          <w:lang w:val="en-US"/>
        </w:rPr>
        <w:t xml:space="preserve"> engendered by mutualistic organization in anemonefish and their hosts. </w:t>
      </w:r>
      <w:r>
        <w:rPr>
          <w:rFonts w:ascii="Times New Roman" w:hAnsi="Times New Roman" w:cs="Times New Roman"/>
          <w:i/>
          <w:iCs/>
          <w:sz w:val="24"/>
          <w:szCs w:val="24"/>
          <w:lang w:val="en-US"/>
        </w:rPr>
        <w:t>Proceedings of the Royal Society B: Biological Sciences</w:t>
      </w:r>
      <w:r>
        <w:rPr>
          <w:rFonts w:ascii="Times New Roman" w:hAnsi="Times New Roman" w:cs="Times New Roman"/>
          <w:sz w:val="24"/>
          <w:szCs w:val="24"/>
          <w:lang w:val="en-US"/>
        </w:rPr>
        <w:t xml:space="preserve">, </w:t>
      </w:r>
      <w:r>
        <w:rPr>
          <w:rFonts w:ascii="Times New Roman" w:hAnsi="Times New Roman" w:cs="Times New Roman"/>
          <w:bCs/>
          <w:sz w:val="24"/>
          <w:szCs w:val="24"/>
          <w:lang w:val="en-US"/>
        </w:rPr>
        <w:t>274</w:t>
      </w:r>
      <w:r>
        <w:rPr>
          <w:rFonts w:ascii="Times New Roman" w:hAnsi="Times New Roman" w:cs="Times New Roman"/>
          <w:sz w:val="24"/>
          <w:szCs w:val="24"/>
          <w:lang w:val="en-US"/>
        </w:rPr>
        <w:t xml:space="preserve">, 591-598. </w:t>
      </w:r>
      <w:hyperlink r:id="rId39">
        <w:r>
          <w:rPr>
            <w:rStyle w:val="Hyperlink"/>
            <w:rFonts w:ascii="Times New Roman" w:hAnsi="Times New Roman" w:cs="Times New Roman"/>
            <w:bCs/>
            <w:color w:val="auto"/>
            <w:sz w:val="24"/>
            <w:szCs w:val="24"/>
            <w:lang w:val="en-US"/>
          </w:rPr>
          <w:t>https://doi.org/10.1098/rspb.2006.3758</w:t>
        </w:r>
      </w:hyperlink>
    </w:p>
    <w:p w14:paraId="58E678C0" w14:textId="77777777" w:rsidR="00C05F5D" w:rsidRDefault="00000000">
      <w:pPr>
        <w:ind w:left="426" w:hanging="426"/>
        <w:rPr>
          <w:rStyle w:val="Hyperlink"/>
          <w:rFonts w:ascii="Times New Roman" w:hAnsi="Times New Roman" w:cs="Times New Roman"/>
          <w:bCs/>
          <w:color w:val="auto"/>
          <w:sz w:val="24"/>
          <w:szCs w:val="24"/>
          <w:lang w:eastAsia="pt-BR"/>
        </w:rPr>
      </w:pPr>
      <w:proofErr w:type="spellStart"/>
      <w:r>
        <w:rPr>
          <w:rFonts w:ascii="Times New Roman" w:hAnsi="Times New Roman" w:cs="Times New Roman"/>
          <w:sz w:val="24"/>
          <w:szCs w:val="24"/>
          <w:lang w:val="en-US"/>
        </w:rPr>
        <w:t>Pellissier</w:t>
      </w:r>
      <w:proofErr w:type="spellEnd"/>
      <w:r>
        <w:rPr>
          <w:rFonts w:ascii="Times New Roman" w:hAnsi="Times New Roman" w:cs="Times New Roman"/>
          <w:sz w:val="24"/>
          <w:szCs w:val="24"/>
          <w:lang w:val="en-US"/>
        </w:rPr>
        <w:t xml:space="preserve">, L., </w:t>
      </w:r>
      <w:proofErr w:type="spellStart"/>
      <w:r>
        <w:rPr>
          <w:rFonts w:ascii="Times New Roman" w:hAnsi="Times New Roman" w:cs="Times New Roman"/>
          <w:sz w:val="24"/>
          <w:szCs w:val="24"/>
          <w:lang w:val="en-US"/>
        </w:rPr>
        <w:t>Albouy</w:t>
      </w:r>
      <w:proofErr w:type="spellEnd"/>
      <w:r>
        <w:rPr>
          <w:rFonts w:ascii="Times New Roman" w:hAnsi="Times New Roman" w:cs="Times New Roman"/>
          <w:sz w:val="24"/>
          <w:szCs w:val="24"/>
          <w:lang w:val="en-US"/>
        </w:rPr>
        <w:t xml:space="preserve">, C., </w:t>
      </w:r>
      <w:proofErr w:type="spellStart"/>
      <w:r>
        <w:rPr>
          <w:rFonts w:ascii="Times New Roman" w:hAnsi="Times New Roman" w:cs="Times New Roman"/>
          <w:sz w:val="24"/>
          <w:szCs w:val="24"/>
          <w:lang w:val="en-US"/>
        </w:rPr>
        <w:t>Bascompte</w:t>
      </w:r>
      <w:proofErr w:type="spellEnd"/>
      <w:r>
        <w:rPr>
          <w:rFonts w:ascii="Times New Roman" w:hAnsi="Times New Roman" w:cs="Times New Roman"/>
          <w:sz w:val="24"/>
          <w:szCs w:val="24"/>
          <w:lang w:val="en-US"/>
        </w:rPr>
        <w:t xml:space="preserve">, J., </w:t>
      </w:r>
      <w:proofErr w:type="spellStart"/>
      <w:r>
        <w:rPr>
          <w:rFonts w:ascii="Times New Roman" w:hAnsi="Times New Roman" w:cs="Times New Roman"/>
          <w:sz w:val="24"/>
          <w:szCs w:val="24"/>
          <w:lang w:val="en-US"/>
        </w:rPr>
        <w:t>Farwig</w:t>
      </w:r>
      <w:proofErr w:type="spellEnd"/>
      <w:r>
        <w:rPr>
          <w:rFonts w:ascii="Times New Roman" w:hAnsi="Times New Roman" w:cs="Times New Roman"/>
          <w:sz w:val="24"/>
          <w:szCs w:val="24"/>
          <w:lang w:val="en-US"/>
        </w:rPr>
        <w:t xml:space="preserve">, N., Graham, C., </w:t>
      </w:r>
      <w:proofErr w:type="spellStart"/>
      <w:r>
        <w:rPr>
          <w:rFonts w:ascii="Times New Roman" w:hAnsi="Times New Roman" w:cs="Times New Roman"/>
          <w:sz w:val="24"/>
          <w:szCs w:val="24"/>
          <w:lang w:val="en-US"/>
        </w:rPr>
        <w:t>Loreau</w:t>
      </w:r>
      <w:proofErr w:type="spellEnd"/>
      <w:r>
        <w:rPr>
          <w:rFonts w:ascii="Times New Roman" w:hAnsi="Times New Roman" w:cs="Times New Roman"/>
          <w:sz w:val="24"/>
          <w:szCs w:val="24"/>
          <w:lang w:val="en-US"/>
        </w:rPr>
        <w:t xml:space="preserve">, M., </w:t>
      </w:r>
      <w:proofErr w:type="spellStart"/>
      <w:r>
        <w:rPr>
          <w:rFonts w:ascii="Times New Roman" w:hAnsi="Times New Roman" w:cs="Times New Roman"/>
          <w:sz w:val="24"/>
          <w:szCs w:val="24"/>
          <w:lang w:val="en-US"/>
        </w:rPr>
        <w:t>Maglianesi</w:t>
      </w:r>
      <w:proofErr w:type="spellEnd"/>
      <w:r>
        <w:rPr>
          <w:rFonts w:ascii="Times New Roman" w:hAnsi="Times New Roman" w:cs="Times New Roman"/>
          <w:sz w:val="24"/>
          <w:szCs w:val="24"/>
          <w:lang w:val="en-US"/>
        </w:rPr>
        <w:t xml:space="preserve">, M.A., </w:t>
      </w:r>
      <w:proofErr w:type="spellStart"/>
      <w:r>
        <w:rPr>
          <w:rFonts w:ascii="Times New Roman" w:hAnsi="Times New Roman" w:cs="Times New Roman"/>
          <w:sz w:val="24"/>
          <w:szCs w:val="24"/>
          <w:lang w:val="en-US"/>
        </w:rPr>
        <w:t>Melián</w:t>
      </w:r>
      <w:proofErr w:type="spellEnd"/>
      <w:r>
        <w:rPr>
          <w:rFonts w:ascii="Times New Roman" w:hAnsi="Times New Roman" w:cs="Times New Roman"/>
          <w:sz w:val="24"/>
          <w:szCs w:val="24"/>
          <w:lang w:val="en-US"/>
        </w:rPr>
        <w:t xml:space="preserve">, C.J., </w:t>
      </w:r>
      <w:proofErr w:type="spellStart"/>
      <w:r>
        <w:rPr>
          <w:rFonts w:ascii="Times New Roman" w:hAnsi="Times New Roman" w:cs="Times New Roman"/>
          <w:sz w:val="24"/>
          <w:szCs w:val="24"/>
          <w:lang w:val="en-US"/>
        </w:rPr>
        <w:t>Pitteloud</w:t>
      </w:r>
      <w:proofErr w:type="spellEnd"/>
      <w:r>
        <w:rPr>
          <w:rFonts w:ascii="Times New Roman" w:hAnsi="Times New Roman" w:cs="Times New Roman"/>
          <w:sz w:val="24"/>
          <w:szCs w:val="24"/>
          <w:lang w:val="en-US"/>
        </w:rPr>
        <w:t xml:space="preserve">, C., Roslin, T., Rohr, R., Saavedra, S., </w:t>
      </w:r>
      <w:proofErr w:type="spellStart"/>
      <w:r>
        <w:rPr>
          <w:rFonts w:ascii="Times New Roman" w:hAnsi="Times New Roman" w:cs="Times New Roman"/>
          <w:sz w:val="24"/>
          <w:szCs w:val="24"/>
          <w:lang w:val="en-US"/>
        </w:rPr>
        <w:t>Thuiller</w:t>
      </w:r>
      <w:proofErr w:type="spellEnd"/>
      <w:r>
        <w:rPr>
          <w:rFonts w:ascii="Times New Roman" w:hAnsi="Times New Roman" w:cs="Times New Roman"/>
          <w:sz w:val="24"/>
          <w:szCs w:val="24"/>
          <w:lang w:val="en-US"/>
        </w:rPr>
        <w:t xml:space="preserve">, W., Woodward, G., Zimmermann, N.E. </w:t>
      </w:r>
      <w:proofErr w:type="spellStart"/>
      <w:r>
        <w:rPr>
          <w:rFonts w:ascii="Times New Roman" w:hAnsi="Times New Roman" w:cs="Times New Roman"/>
          <w:sz w:val="24"/>
          <w:szCs w:val="24"/>
          <w:lang w:val="en-US"/>
        </w:rPr>
        <w:t>and</w:t>
      </w:r>
      <w:proofErr w:type="spellEnd"/>
      <w:r>
        <w:rPr>
          <w:rFonts w:ascii="Times New Roman" w:hAnsi="Times New Roman" w:cs="Times New Roman"/>
          <w:sz w:val="24"/>
          <w:szCs w:val="24"/>
          <w:lang w:val="en-US"/>
        </w:rPr>
        <w:t xml:space="preserve"> &amp; Gravel, D. (2017) Comparing species interaction networks along environmental gradients. </w:t>
      </w:r>
      <w:proofErr w:type="spellStart"/>
      <w:r>
        <w:rPr>
          <w:rFonts w:ascii="Times New Roman" w:hAnsi="Times New Roman" w:cs="Times New Roman"/>
          <w:i/>
          <w:iCs/>
          <w:sz w:val="24"/>
          <w:szCs w:val="24"/>
        </w:rPr>
        <w:t>Biological</w:t>
      </w:r>
      <w:proofErr w:type="spellEnd"/>
      <w:r>
        <w:rPr>
          <w:rFonts w:ascii="Times New Roman" w:hAnsi="Times New Roman" w:cs="Times New Roman"/>
          <w:i/>
          <w:iCs/>
          <w:sz w:val="24"/>
          <w:szCs w:val="24"/>
        </w:rPr>
        <w:t xml:space="preserve"> Reviews</w:t>
      </w:r>
      <w:r>
        <w:rPr>
          <w:rFonts w:ascii="Times New Roman" w:hAnsi="Times New Roman" w:cs="Times New Roman"/>
          <w:sz w:val="24"/>
          <w:szCs w:val="24"/>
        </w:rPr>
        <w:t xml:space="preserve">, </w:t>
      </w:r>
      <w:r>
        <w:rPr>
          <w:rFonts w:ascii="Times New Roman" w:hAnsi="Times New Roman" w:cs="Times New Roman"/>
          <w:bCs/>
          <w:sz w:val="24"/>
          <w:szCs w:val="24"/>
        </w:rPr>
        <w:t>93</w:t>
      </w:r>
      <w:r>
        <w:rPr>
          <w:rFonts w:ascii="Times New Roman" w:hAnsi="Times New Roman" w:cs="Times New Roman"/>
          <w:sz w:val="24"/>
          <w:szCs w:val="24"/>
        </w:rPr>
        <w:t xml:space="preserve">, 785-800. </w:t>
      </w:r>
      <w:hyperlink r:id="rId40">
        <w:r>
          <w:rPr>
            <w:rStyle w:val="Hyperlink"/>
            <w:rFonts w:ascii="Times New Roman" w:hAnsi="Times New Roman" w:cs="Times New Roman"/>
            <w:bCs/>
            <w:color w:val="auto"/>
            <w:sz w:val="24"/>
            <w:szCs w:val="24"/>
            <w:lang w:eastAsia="pt-BR"/>
          </w:rPr>
          <w:t>https://doi.org/10.1111/brv.12366</w:t>
        </w:r>
      </w:hyperlink>
    </w:p>
    <w:p w14:paraId="1CB34E85" w14:textId="77777777" w:rsidR="00C05F5D" w:rsidRDefault="00000000">
      <w:pPr>
        <w:ind w:left="426" w:hanging="426"/>
        <w:rPr>
          <w:rStyle w:val="Hyperlink"/>
          <w:rFonts w:ascii="Times New Roman" w:hAnsi="Times New Roman" w:cs="Times New Roman"/>
          <w:bCs/>
          <w:color w:val="auto"/>
          <w:sz w:val="24"/>
          <w:szCs w:val="24"/>
          <w:lang w:val="en-US" w:eastAsia="pt-BR"/>
        </w:rPr>
      </w:pPr>
      <w:proofErr w:type="spellStart"/>
      <w:r>
        <w:rPr>
          <w:rFonts w:ascii="Times New Roman" w:hAnsi="Times New Roman" w:cs="Times New Roman"/>
          <w:sz w:val="24"/>
          <w:szCs w:val="24"/>
          <w:shd w:val="clear" w:color="auto" w:fill="FFFFFF"/>
        </w:rPr>
        <w:t>Peressin</w:t>
      </w:r>
      <w:proofErr w:type="spellEnd"/>
      <w:r>
        <w:rPr>
          <w:rFonts w:ascii="Times New Roman" w:hAnsi="Times New Roman" w:cs="Times New Roman"/>
          <w:sz w:val="24"/>
          <w:szCs w:val="24"/>
          <w:shd w:val="clear" w:color="auto" w:fill="FFFFFF"/>
        </w:rPr>
        <w:t xml:space="preserve">, A., da Silva Gonçalves, C., &amp; Cetra, M. (2018). </w:t>
      </w:r>
      <w:r>
        <w:rPr>
          <w:rFonts w:ascii="Times New Roman" w:hAnsi="Times New Roman" w:cs="Times New Roman"/>
          <w:sz w:val="24"/>
          <w:szCs w:val="24"/>
          <w:shd w:val="clear" w:color="auto" w:fill="FFFFFF"/>
          <w:lang w:val="en-US"/>
        </w:rPr>
        <w:t xml:space="preserve">Ichthyofauna diet changes in response to urbanization: the case of upper </w:t>
      </w:r>
      <w:proofErr w:type="spellStart"/>
      <w:r>
        <w:rPr>
          <w:rFonts w:ascii="Times New Roman" w:hAnsi="Times New Roman" w:cs="Times New Roman"/>
          <w:sz w:val="24"/>
          <w:szCs w:val="24"/>
          <w:shd w:val="clear" w:color="auto" w:fill="FFFFFF"/>
          <w:lang w:val="en-US"/>
        </w:rPr>
        <w:t>Paranapanema</w:t>
      </w:r>
      <w:proofErr w:type="spellEnd"/>
      <w:r>
        <w:rPr>
          <w:rFonts w:ascii="Times New Roman" w:hAnsi="Times New Roman" w:cs="Times New Roman"/>
          <w:sz w:val="24"/>
          <w:szCs w:val="24"/>
          <w:shd w:val="clear" w:color="auto" w:fill="FFFFFF"/>
          <w:lang w:val="en-US"/>
        </w:rPr>
        <w:t xml:space="preserve"> River basin (Brazil). </w:t>
      </w:r>
      <w:r>
        <w:rPr>
          <w:rFonts w:ascii="Times New Roman" w:hAnsi="Times New Roman" w:cs="Times New Roman"/>
          <w:i/>
          <w:iCs/>
          <w:sz w:val="24"/>
          <w:szCs w:val="24"/>
          <w:shd w:val="clear" w:color="auto" w:fill="FFFFFF"/>
          <w:lang w:val="en-US"/>
        </w:rPr>
        <w:t>Urban ecosystems</w:t>
      </w:r>
      <w:r>
        <w:rPr>
          <w:rFonts w:ascii="Times New Roman" w:hAnsi="Times New Roman" w:cs="Times New Roman"/>
          <w:sz w:val="24"/>
          <w:szCs w:val="24"/>
          <w:shd w:val="clear" w:color="auto" w:fill="FFFFFF"/>
          <w:lang w:val="en-US"/>
        </w:rPr>
        <w:t>, </w:t>
      </w:r>
      <w:r>
        <w:rPr>
          <w:rFonts w:ascii="Times New Roman" w:hAnsi="Times New Roman" w:cs="Times New Roman"/>
          <w:i/>
          <w:iCs/>
          <w:sz w:val="24"/>
          <w:szCs w:val="24"/>
          <w:shd w:val="clear" w:color="auto" w:fill="FFFFFF"/>
          <w:lang w:val="en-US"/>
        </w:rPr>
        <w:t>21</w:t>
      </w:r>
      <w:r>
        <w:rPr>
          <w:rFonts w:ascii="Times New Roman" w:hAnsi="Times New Roman" w:cs="Times New Roman"/>
          <w:sz w:val="24"/>
          <w:szCs w:val="24"/>
          <w:shd w:val="clear" w:color="auto" w:fill="FFFFFF"/>
          <w:lang w:val="en-US"/>
        </w:rPr>
        <w:t>(4), 795-803</w:t>
      </w:r>
    </w:p>
    <w:p w14:paraId="25D805F5" w14:textId="77777777" w:rsidR="00C05F5D" w:rsidRDefault="00000000">
      <w:pPr>
        <w:pStyle w:val="Heading4"/>
        <w:shd w:val="clear" w:color="auto" w:fill="FFFFFF"/>
        <w:spacing w:before="280" w:after="280"/>
        <w:ind w:left="426" w:hanging="426"/>
        <w:rPr>
          <w:b w:val="0"/>
          <w:bCs w:val="0"/>
          <w:lang w:val="en-US"/>
        </w:rPr>
      </w:pPr>
      <w:r>
        <w:rPr>
          <w:b w:val="0"/>
          <w:shd w:val="clear" w:color="auto" w:fill="FFFFFF"/>
          <w:lang w:val="en-US"/>
        </w:rPr>
        <w:t xml:space="preserve">Peterson, C. C., </w:t>
      </w:r>
      <w:proofErr w:type="spellStart"/>
      <w:r>
        <w:rPr>
          <w:b w:val="0"/>
          <w:shd w:val="clear" w:color="auto" w:fill="FFFFFF"/>
          <w:lang w:val="en-US"/>
        </w:rPr>
        <w:t>Keppeler</w:t>
      </w:r>
      <w:proofErr w:type="spellEnd"/>
      <w:r>
        <w:rPr>
          <w:b w:val="0"/>
          <w:shd w:val="clear" w:color="auto" w:fill="FFFFFF"/>
          <w:lang w:val="en-US"/>
        </w:rPr>
        <w:t xml:space="preserve">, F. W., Saenz, D. E., Bower, L. M., &amp; </w:t>
      </w:r>
      <w:proofErr w:type="spellStart"/>
      <w:r>
        <w:rPr>
          <w:b w:val="0"/>
          <w:shd w:val="clear" w:color="auto" w:fill="FFFFFF"/>
          <w:lang w:val="en-US"/>
        </w:rPr>
        <w:t>Winemiller</w:t>
      </w:r>
      <w:proofErr w:type="spellEnd"/>
      <w:r>
        <w:rPr>
          <w:b w:val="0"/>
          <w:shd w:val="clear" w:color="auto" w:fill="FFFFFF"/>
          <w:lang w:val="en-US"/>
        </w:rPr>
        <w:t xml:space="preserve">, K. O. (2017). Seasonal variation in fish trophic networks in two clear-water streams in the Central Llanos region, Venezuela. Neotropical Ichthyology, 15, </w:t>
      </w:r>
      <w:r>
        <w:rPr>
          <w:b w:val="0"/>
          <w:lang w:val="en-US"/>
        </w:rPr>
        <w:t>e160125</w:t>
      </w:r>
      <w:r>
        <w:rPr>
          <w:b w:val="0"/>
          <w:shd w:val="clear" w:color="auto" w:fill="FFFFFF"/>
          <w:lang w:val="en-US"/>
        </w:rPr>
        <w:t xml:space="preserve">. </w:t>
      </w:r>
      <w:hyperlink r:id="rId41">
        <w:r>
          <w:rPr>
            <w:rStyle w:val="Hyperlink"/>
            <w:b w:val="0"/>
            <w:bCs w:val="0"/>
            <w:color w:val="auto"/>
            <w:lang w:val="en-US"/>
          </w:rPr>
          <w:t>https://doi.org/10.1590/1982-0224-20160125</w:t>
        </w:r>
      </w:hyperlink>
      <w:r>
        <w:rPr>
          <w:b w:val="0"/>
          <w:bCs w:val="0"/>
          <w:lang w:val="en-US"/>
        </w:rPr>
        <w:t> </w:t>
      </w:r>
    </w:p>
    <w:p w14:paraId="6B693FF9" w14:textId="77777777" w:rsidR="00C05F5D" w:rsidRDefault="00000000">
      <w:pPr>
        <w:ind w:left="426" w:hanging="426"/>
        <w:rPr>
          <w:rFonts w:ascii="Times New Roman" w:hAnsi="Times New Roman" w:cs="Times New Roman"/>
          <w:sz w:val="24"/>
          <w:szCs w:val="24"/>
          <w:lang w:val="en-US"/>
        </w:rPr>
      </w:pPr>
      <w:r>
        <w:rPr>
          <w:rFonts w:ascii="Times New Roman" w:hAnsi="Times New Roman" w:cs="Times New Roman"/>
          <w:sz w:val="24"/>
          <w:szCs w:val="24"/>
          <w:lang w:val="en-US"/>
        </w:rPr>
        <w:t xml:space="preserve">Pimm, S.L., Lawton, J.H. &amp; Cohen, J.E. (1991) Food web patterns and their </w:t>
      </w:r>
      <w:proofErr w:type="spellStart"/>
      <w:r>
        <w:rPr>
          <w:rFonts w:ascii="Times New Roman" w:hAnsi="Times New Roman" w:cs="Times New Roman"/>
          <w:sz w:val="24"/>
          <w:szCs w:val="24"/>
          <w:lang w:val="en-US"/>
        </w:rPr>
        <w:t>conequences</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Nature</w:t>
      </w:r>
      <w:r>
        <w:rPr>
          <w:rFonts w:ascii="Times New Roman" w:hAnsi="Times New Roman" w:cs="Times New Roman"/>
          <w:sz w:val="24"/>
          <w:szCs w:val="24"/>
          <w:lang w:val="en-US"/>
        </w:rPr>
        <w:t xml:space="preserve">, </w:t>
      </w:r>
      <w:r>
        <w:rPr>
          <w:rFonts w:ascii="Times New Roman" w:hAnsi="Times New Roman" w:cs="Times New Roman"/>
          <w:bCs/>
          <w:sz w:val="24"/>
          <w:szCs w:val="24"/>
          <w:lang w:val="en-US"/>
        </w:rPr>
        <w:t>350</w:t>
      </w:r>
      <w:r>
        <w:rPr>
          <w:rFonts w:ascii="Times New Roman" w:hAnsi="Times New Roman" w:cs="Times New Roman"/>
          <w:sz w:val="24"/>
          <w:szCs w:val="24"/>
          <w:lang w:val="en-US"/>
        </w:rPr>
        <w:t xml:space="preserve">, 66. </w:t>
      </w:r>
      <w:r>
        <w:rPr>
          <w:rFonts w:ascii="Times New Roman" w:hAnsi="Times New Roman" w:cs="Times New Roman"/>
          <w:sz w:val="24"/>
          <w:szCs w:val="24"/>
          <w:shd w:val="clear" w:color="auto" w:fill="FFFFFF"/>
          <w:lang w:val="en-US"/>
        </w:rPr>
        <w:t>https://doi.org/10.1038/350669a0</w:t>
      </w:r>
    </w:p>
    <w:p w14:paraId="3FC82799" w14:textId="77777777" w:rsidR="00C05F5D" w:rsidRDefault="00000000">
      <w:pPr>
        <w:ind w:left="426" w:hanging="426"/>
        <w:rPr>
          <w:rFonts w:ascii="Times New Roman" w:hAnsi="Times New Roman" w:cs="Times New Roman"/>
          <w:sz w:val="24"/>
          <w:szCs w:val="24"/>
          <w:lang w:val="en-US"/>
        </w:rPr>
      </w:pPr>
      <w:r>
        <w:rPr>
          <w:rFonts w:ascii="Times New Roman" w:hAnsi="Times New Roman" w:cs="Times New Roman"/>
          <w:sz w:val="24"/>
          <w:szCs w:val="24"/>
          <w:shd w:val="clear" w:color="auto" w:fill="FFFFFF"/>
          <w:lang w:val="en-US"/>
        </w:rPr>
        <w:t>Pinter-Wollman, N. (2015). Persistent variation in spatial behavior affects the structure and function of interaction networks. </w:t>
      </w:r>
      <w:r>
        <w:rPr>
          <w:rFonts w:ascii="Times New Roman" w:hAnsi="Times New Roman" w:cs="Times New Roman"/>
          <w:i/>
          <w:iCs/>
          <w:sz w:val="24"/>
          <w:szCs w:val="24"/>
          <w:shd w:val="clear" w:color="auto" w:fill="FFFFFF"/>
          <w:lang w:val="en-US"/>
        </w:rPr>
        <w:t>Current Zoology</w:t>
      </w:r>
      <w:r>
        <w:rPr>
          <w:rFonts w:ascii="Times New Roman" w:hAnsi="Times New Roman" w:cs="Times New Roman"/>
          <w:sz w:val="24"/>
          <w:szCs w:val="24"/>
          <w:shd w:val="clear" w:color="auto" w:fill="FFFFFF"/>
          <w:lang w:val="en-US"/>
        </w:rPr>
        <w:t>, </w:t>
      </w:r>
      <w:r>
        <w:rPr>
          <w:rFonts w:ascii="Times New Roman" w:hAnsi="Times New Roman" w:cs="Times New Roman"/>
          <w:iCs/>
          <w:sz w:val="24"/>
          <w:szCs w:val="24"/>
          <w:shd w:val="clear" w:color="auto" w:fill="FFFFFF"/>
          <w:lang w:val="en-US"/>
        </w:rPr>
        <w:t>61</w:t>
      </w:r>
      <w:r>
        <w:rPr>
          <w:rFonts w:ascii="Times New Roman" w:hAnsi="Times New Roman" w:cs="Times New Roman"/>
          <w:sz w:val="24"/>
          <w:szCs w:val="24"/>
          <w:shd w:val="clear" w:color="auto" w:fill="FFFFFF"/>
          <w:lang w:val="en-US"/>
        </w:rPr>
        <w:t xml:space="preserve">, 98-106. </w:t>
      </w:r>
      <w:hyperlink r:id="rId42">
        <w:r>
          <w:rPr>
            <w:rStyle w:val="Hyperlink"/>
            <w:rFonts w:ascii="Times New Roman" w:hAnsi="Times New Roman" w:cs="Times New Roman"/>
            <w:color w:val="000000"/>
            <w:sz w:val="24"/>
            <w:szCs w:val="24"/>
            <w:shd w:val="clear" w:color="auto" w:fill="FFFFFF"/>
            <w:lang w:val="en-US"/>
          </w:rPr>
          <w:t>https://doi.org/10.1093/czoolo/61.1.98</w:t>
        </w:r>
      </w:hyperlink>
    </w:p>
    <w:p w14:paraId="7CA3E0E2" w14:textId="77777777" w:rsidR="00C05F5D" w:rsidRDefault="00000000">
      <w:pPr>
        <w:ind w:left="426" w:hanging="426"/>
        <w:rPr>
          <w:rFonts w:ascii="Times New Roman" w:hAnsi="Times New Roman" w:cs="Times New Roman"/>
          <w:sz w:val="24"/>
          <w:szCs w:val="24"/>
          <w:lang w:val="en-US"/>
        </w:rPr>
      </w:pPr>
      <w:r>
        <w:rPr>
          <w:rFonts w:ascii="Times New Roman" w:hAnsi="Times New Roman" w:cs="Times New Roman"/>
          <w:sz w:val="24"/>
          <w:szCs w:val="24"/>
          <w:lang w:val="en-US"/>
        </w:rPr>
        <w:t xml:space="preserve">Pires, M.M. &amp; </w:t>
      </w:r>
      <w:proofErr w:type="spellStart"/>
      <w:r>
        <w:rPr>
          <w:rFonts w:ascii="Times New Roman" w:hAnsi="Times New Roman" w:cs="Times New Roman"/>
          <w:sz w:val="24"/>
          <w:szCs w:val="24"/>
          <w:lang w:val="en-US"/>
        </w:rPr>
        <w:t>Guimarães</w:t>
      </w:r>
      <w:proofErr w:type="spellEnd"/>
      <w:r>
        <w:rPr>
          <w:rFonts w:ascii="Times New Roman" w:hAnsi="Times New Roman" w:cs="Times New Roman"/>
          <w:sz w:val="24"/>
          <w:szCs w:val="24"/>
          <w:lang w:val="en-US"/>
        </w:rPr>
        <w:t xml:space="preserve">, P.R. (2013) Interaction intimacy organizes networks of antagonistic interactions in different ways. </w:t>
      </w:r>
      <w:r>
        <w:rPr>
          <w:rFonts w:ascii="Times New Roman" w:hAnsi="Times New Roman" w:cs="Times New Roman"/>
          <w:i/>
          <w:iCs/>
          <w:sz w:val="24"/>
          <w:szCs w:val="24"/>
          <w:lang w:val="en-US"/>
        </w:rPr>
        <w:t>Journal of the Royal Society Interface</w:t>
      </w:r>
      <w:r>
        <w:rPr>
          <w:rFonts w:ascii="Times New Roman" w:hAnsi="Times New Roman" w:cs="Times New Roman"/>
          <w:sz w:val="24"/>
          <w:szCs w:val="24"/>
          <w:lang w:val="en-US"/>
        </w:rPr>
        <w:t xml:space="preserve">, </w:t>
      </w:r>
      <w:r>
        <w:rPr>
          <w:rFonts w:ascii="Times New Roman" w:hAnsi="Times New Roman" w:cs="Times New Roman"/>
          <w:bCs/>
          <w:sz w:val="24"/>
          <w:szCs w:val="24"/>
          <w:lang w:val="en-US"/>
        </w:rPr>
        <w:t>10</w:t>
      </w:r>
      <w:r>
        <w:rPr>
          <w:rFonts w:ascii="Times New Roman" w:hAnsi="Times New Roman" w:cs="Times New Roman"/>
          <w:sz w:val="24"/>
          <w:szCs w:val="24"/>
          <w:lang w:val="en-US"/>
        </w:rPr>
        <w:t xml:space="preserve">. </w:t>
      </w:r>
      <w:hyperlink r:id="rId43">
        <w:r>
          <w:rPr>
            <w:rStyle w:val="Hyperlink"/>
            <w:rFonts w:ascii="Times New Roman" w:hAnsi="Times New Roman" w:cs="Times New Roman"/>
            <w:bCs/>
            <w:color w:val="auto"/>
            <w:sz w:val="24"/>
            <w:szCs w:val="24"/>
            <w:lang w:val="en-US"/>
          </w:rPr>
          <w:t>https://doi.org/10.1098/rsif.2012.0649</w:t>
        </w:r>
      </w:hyperlink>
    </w:p>
    <w:p w14:paraId="35F7492B" w14:textId="77777777" w:rsidR="00C05F5D" w:rsidRDefault="00000000">
      <w:pPr>
        <w:ind w:left="426" w:hanging="426"/>
        <w:rPr>
          <w:rFonts w:ascii="Times New Roman" w:hAnsi="Times New Roman" w:cs="Times New Roman"/>
          <w:sz w:val="24"/>
          <w:szCs w:val="24"/>
          <w:lang w:val="en-US"/>
        </w:rPr>
      </w:pPr>
      <w:proofErr w:type="spellStart"/>
      <w:r>
        <w:rPr>
          <w:rFonts w:ascii="Times New Roman" w:hAnsi="Times New Roman" w:cs="Times New Roman"/>
          <w:sz w:val="24"/>
          <w:szCs w:val="24"/>
          <w:shd w:val="clear" w:color="auto" w:fill="FFFFFF"/>
          <w:lang w:val="en-US"/>
        </w:rPr>
        <w:lastRenderedPageBreak/>
        <w:t>Prejs</w:t>
      </w:r>
      <w:proofErr w:type="spellEnd"/>
      <w:r>
        <w:rPr>
          <w:rFonts w:ascii="Times New Roman" w:hAnsi="Times New Roman" w:cs="Times New Roman"/>
          <w:sz w:val="24"/>
          <w:szCs w:val="24"/>
          <w:shd w:val="clear" w:color="auto" w:fill="FFFFFF"/>
          <w:lang w:val="en-US"/>
        </w:rPr>
        <w:t xml:space="preserve">, A., &amp; </w:t>
      </w:r>
      <w:proofErr w:type="spellStart"/>
      <w:r>
        <w:rPr>
          <w:rFonts w:ascii="Times New Roman" w:hAnsi="Times New Roman" w:cs="Times New Roman"/>
          <w:sz w:val="24"/>
          <w:szCs w:val="24"/>
          <w:shd w:val="clear" w:color="auto" w:fill="FFFFFF"/>
          <w:lang w:val="en-US"/>
        </w:rPr>
        <w:t>Prejs</w:t>
      </w:r>
      <w:proofErr w:type="spellEnd"/>
      <w:r>
        <w:rPr>
          <w:rFonts w:ascii="Times New Roman" w:hAnsi="Times New Roman" w:cs="Times New Roman"/>
          <w:sz w:val="24"/>
          <w:szCs w:val="24"/>
          <w:shd w:val="clear" w:color="auto" w:fill="FFFFFF"/>
          <w:lang w:val="en-US"/>
        </w:rPr>
        <w:t>, K. (1987). Feeding of tropical freshwater fishes: seasonality in resource availability and resource use. </w:t>
      </w:r>
      <w:proofErr w:type="spellStart"/>
      <w:r>
        <w:rPr>
          <w:rFonts w:ascii="Times New Roman" w:hAnsi="Times New Roman" w:cs="Times New Roman"/>
          <w:i/>
          <w:iCs/>
          <w:sz w:val="24"/>
          <w:szCs w:val="24"/>
          <w:shd w:val="clear" w:color="auto" w:fill="FFFFFF"/>
          <w:lang w:val="en-US"/>
        </w:rPr>
        <w:t>Oecologia</w:t>
      </w:r>
      <w:proofErr w:type="spellEnd"/>
      <w:r>
        <w:rPr>
          <w:rFonts w:ascii="Times New Roman" w:hAnsi="Times New Roman" w:cs="Times New Roman"/>
          <w:sz w:val="24"/>
          <w:szCs w:val="24"/>
          <w:shd w:val="clear" w:color="auto" w:fill="FFFFFF"/>
          <w:lang w:val="en-US"/>
        </w:rPr>
        <w:t>, </w:t>
      </w:r>
      <w:r>
        <w:rPr>
          <w:rFonts w:ascii="Times New Roman" w:hAnsi="Times New Roman" w:cs="Times New Roman"/>
          <w:iCs/>
          <w:sz w:val="24"/>
          <w:szCs w:val="24"/>
          <w:shd w:val="clear" w:color="auto" w:fill="FFFFFF"/>
          <w:lang w:val="en-US"/>
        </w:rPr>
        <w:t>71</w:t>
      </w:r>
      <w:r>
        <w:rPr>
          <w:rFonts w:ascii="Times New Roman" w:hAnsi="Times New Roman" w:cs="Times New Roman"/>
          <w:sz w:val="24"/>
          <w:szCs w:val="24"/>
          <w:shd w:val="clear" w:color="auto" w:fill="FFFFFF"/>
          <w:lang w:val="en-US"/>
        </w:rPr>
        <w:t xml:space="preserve">, 397-404. </w:t>
      </w:r>
      <w:r>
        <w:rPr>
          <w:rFonts w:ascii="Times New Roman" w:hAnsi="Times New Roman" w:cs="Times New Roman"/>
          <w:sz w:val="24"/>
          <w:szCs w:val="24"/>
          <w:lang w:val="en-US"/>
        </w:rPr>
        <w:t>https://doi. org/10.1007/BF00378713</w:t>
      </w:r>
    </w:p>
    <w:p w14:paraId="6ABED541" w14:textId="77777777" w:rsidR="00C05F5D" w:rsidRDefault="00000000">
      <w:pPr>
        <w:ind w:left="426" w:hanging="426"/>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Pusey, B. J., &amp; Arthington, A. H. (2003). Importance of the riparian zone to the conservation and management of freshwater fish: a review. </w:t>
      </w:r>
      <w:r>
        <w:rPr>
          <w:rFonts w:ascii="Times New Roman" w:hAnsi="Times New Roman" w:cs="Times New Roman"/>
          <w:i/>
          <w:iCs/>
          <w:sz w:val="24"/>
          <w:szCs w:val="24"/>
          <w:shd w:val="clear" w:color="auto" w:fill="FFFFFF"/>
          <w:lang w:val="en-US"/>
        </w:rPr>
        <w:t>Marine and freshwater Research</w:t>
      </w:r>
      <w:r>
        <w:rPr>
          <w:rFonts w:ascii="Times New Roman" w:hAnsi="Times New Roman" w:cs="Times New Roman"/>
          <w:sz w:val="24"/>
          <w:szCs w:val="24"/>
          <w:shd w:val="clear" w:color="auto" w:fill="FFFFFF"/>
          <w:lang w:val="en-US"/>
        </w:rPr>
        <w:t>, </w:t>
      </w:r>
      <w:r>
        <w:rPr>
          <w:rFonts w:ascii="Times New Roman" w:hAnsi="Times New Roman" w:cs="Times New Roman"/>
          <w:iCs/>
          <w:sz w:val="24"/>
          <w:szCs w:val="24"/>
          <w:shd w:val="clear" w:color="auto" w:fill="FFFFFF"/>
          <w:lang w:val="en-US"/>
        </w:rPr>
        <w:t>54</w:t>
      </w:r>
      <w:r>
        <w:rPr>
          <w:rFonts w:ascii="Times New Roman" w:hAnsi="Times New Roman" w:cs="Times New Roman"/>
          <w:sz w:val="24"/>
          <w:szCs w:val="24"/>
          <w:shd w:val="clear" w:color="auto" w:fill="FFFFFF"/>
          <w:lang w:val="en-US"/>
        </w:rPr>
        <w:t xml:space="preserve">, 1-16. </w:t>
      </w:r>
      <w:hyperlink r:id="rId44">
        <w:r>
          <w:rPr>
            <w:rStyle w:val="Hyperlink"/>
            <w:rFonts w:ascii="Times New Roman" w:hAnsi="Times New Roman" w:cs="Times New Roman"/>
            <w:color w:val="000000"/>
            <w:sz w:val="24"/>
            <w:szCs w:val="24"/>
            <w:shd w:val="clear" w:color="auto" w:fill="FFFFFF"/>
            <w:lang w:val="en-US"/>
          </w:rPr>
          <w:t>https://doi.org/10.1071/MF02041</w:t>
        </w:r>
      </w:hyperlink>
    </w:p>
    <w:p w14:paraId="36080843" w14:textId="77777777" w:rsidR="00C05F5D" w:rsidRDefault="00000000">
      <w:pPr>
        <w:ind w:left="426" w:hanging="426"/>
        <w:rPr>
          <w:rFonts w:ascii="Times New Roman" w:hAnsi="Times New Roman" w:cs="Times New Roman"/>
          <w:sz w:val="24"/>
          <w:szCs w:val="24"/>
          <w:lang w:val="en-US"/>
        </w:rPr>
      </w:pPr>
      <w:r>
        <w:rPr>
          <w:rFonts w:ascii="Times New Roman" w:hAnsi="Times New Roman" w:cs="Times New Roman"/>
          <w:sz w:val="24"/>
          <w:szCs w:val="24"/>
          <w:shd w:val="clear" w:color="auto" w:fill="FFFFFF"/>
          <w:lang w:val="en-US"/>
        </w:rPr>
        <w:t xml:space="preserve">Quimbayo, J. P., Cantor, M., Dias, M. S., Grutter, A. S., </w:t>
      </w:r>
      <w:proofErr w:type="spellStart"/>
      <w:r>
        <w:rPr>
          <w:rFonts w:ascii="Times New Roman" w:hAnsi="Times New Roman" w:cs="Times New Roman"/>
          <w:sz w:val="24"/>
          <w:szCs w:val="24"/>
          <w:shd w:val="clear" w:color="auto" w:fill="FFFFFF"/>
          <w:lang w:val="en-US"/>
        </w:rPr>
        <w:t>Gingins</w:t>
      </w:r>
      <w:proofErr w:type="spellEnd"/>
      <w:r>
        <w:rPr>
          <w:rFonts w:ascii="Times New Roman" w:hAnsi="Times New Roman" w:cs="Times New Roman"/>
          <w:sz w:val="24"/>
          <w:szCs w:val="24"/>
          <w:shd w:val="clear" w:color="auto" w:fill="FFFFFF"/>
          <w:lang w:val="en-US"/>
        </w:rPr>
        <w:t xml:space="preserve">, S., Becker, J. H., &amp; </w:t>
      </w:r>
      <w:proofErr w:type="spellStart"/>
      <w:r>
        <w:rPr>
          <w:rFonts w:ascii="Times New Roman" w:hAnsi="Times New Roman" w:cs="Times New Roman"/>
          <w:sz w:val="24"/>
          <w:szCs w:val="24"/>
          <w:shd w:val="clear" w:color="auto" w:fill="FFFFFF"/>
          <w:lang w:val="en-US"/>
        </w:rPr>
        <w:t>Floeter</w:t>
      </w:r>
      <w:proofErr w:type="spellEnd"/>
      <w:r>
        <w:rPr>
          <w:rFonts w:ascii="Times New Roman" w:hAnsi="Times New Roman" w:cs="Times New Roman"/>
          <w:sz w:val="24"/>
          <w:szCs w:val="24"/>
          <w:shd w:val="clear" w:color="auto" w:fill="FFFFFF"/>
          <w:lang w:val="en-US"/>
        </w:rPr>
        <w:t>, S. R. (2018). The global structure of marine cleaning mutualistic networks. </w:t>
      </w:r>
      <w:r>
        <w:rPr>
          <w:rFonts w:ascii="Times New Roman" w:hAnsi="Times New Roman" w:cs="Times New Roman"/>
          <w:i/>
          <w:iCs/>
          <w:sz w:val="24"/>
          <w:szCs w:val="24"/>
          <w:shd w:val="clear" w:color="auto" w:fill="FFFFFF"/>
          <w:lang w:val="en-US"/>
        </w:rPr>
        <w:t>Global Ecology and Biogeography</w:t>
      </w:r>
      <w:r>
        <w:rPr>
          <w:rFonts w:ascii="Times New Roman" w:hAnsi="Times New Roman" w:cs="Times New Roman"/>
          <w:sz w:val="24"/>
          <w:szCs w:val="24"/>
          <w:shd w:val="clear" w:color="auto" w:fill="FFFFFF"/>
          <w:lang w:val="en-US"/>
        </w:rPr>
        <w:t>, </w:t>
      </w:r>
      <w:r>
        <w:rPr>
          <w:rFonts w:ascii="Times New Roman" w:hAnsi="Times New Roman" w:cs="Times New Roman"/>
          <w:i/>
          <w:iCs/>
          <w:sz w:val="24"/>
          <w:szCs w:val="24"/>
          <w:shd w:val="clear" w:color="auto" w:fill="FFFFFF"/>
          <w:lang w:val="en-US"/>
        </w:rPr>
        <w:t>27</w:t>
      </w:r>
      <w:r>
        <w:rPr>
          <w:rFonts w:ascii="Times New Roman" w:hAnsi="Times New Roman" w:cs="Times New Roman"/>
          <w:sz w:val="24"/>
          <w:szCs w:val="24"/>
          <w:shd w:val="clear" w:color="auto" w:fill="FFFFFF"/>
          <w:lang w:val="en-US"/>
        </w:rPr>
        <w:t>(10), 1238-1250.</w:t>
      </w:r>
    </w:p>
    <w:p w14:paraId="6D31D086" w14:textId="77777777" w:rsidR="00C05F5D" w:rsidRDefault="00000000">
      <w:pPr>
        <w:ind w:left="426" w:hanging="426"/>
        <w:rPr>
          <w:rFonts w:ascii="Times New Roman" w:hAnsi="Times New Roman" w:cs="Times New Roman"/>
          <w:sz w:val="24"/>
          <w:szCs w:val="24"/>
          <w:lang w:val="en-US"/>
        </w:rPr>
      </w:pPr>
      <w:r>
        <w:rPr>
          <w:rFonts w:ascii="Times New Roman" w:hAnsi="Times New Roman" w:cs="Times New Roman"/>
          <w:sz w:val="24"/>
          <w:szCs w:val="24"/>
          <w:shd w:val="clear" w:color="auto" w:fill="FFFFFF"/>
          <w:lang w:val="en-US"/>
        </w:rPr>
        <w:t>Team, R. C. (2016). R: A language and environment for statistical computing [Computer software manual]. </w:t>
      </w:r>
      <w:r>
        <w:rPr>
          <w:rFonts w:ascii="Times New Roman" w:hAnsi="Times New Roman" w:cs="Times New Roman"/>
          <w:i/>
          <w:iCs/>
          <w:sz w:val="24"/>
          <w:szCs w:val="24"/>
          <w:shd w:val="clear" w:color="auto" w:fill="FFFFFF"/>
          <w:lang w:val="en-US"/>
        </w:rPr>
        <w:t>Vienna, Austria</w:t>
      </w:r>
      <w:r>
        <w:rPr>
          <w:rFonts w:ascii="Times New Roman" w:hAnsi="Times New Roman" w:cs="Times New Roman"/>
          <w:sz w:val="24"/>
          <w:szCs w:val="24"/>
          <w:shd w:val="clear" w:color="auto" w:fill="FFFFFF"/>
          <w:lang w:val="en-US"/>
        </w:rPr>
        <w:t>.</w:t>
      </w:r>
    </w:p>
    <w:p w14:paraId="2B198AE2" w14:textId="77777777" w:rsidR="00C05F5D" w:rsidRDefault="00000000">
      <w:pPr>
        <w:ind w:left="426" w:hanging="426"/>
        <w:rPr>
          <w:rStyle w:val="Hyperlink"/>
          <w:rFonts w:ascii="Times New Roman" w:hAnsi="Times New Roman" w:cs="Times New Roman"/>
          <w:color w:val="auto"/>
          <w:sz w:val="24"/>
          <w:szCs w:val="24"/>
          <w:lang w:val="en-US"/>
        </w:rPr>
      </w:pPr>
      <w:r>
        <w:rPr>
          <w:rFonts w:ascii="Times New Roman" w:hAnsi="Times New Roman" w:cs="Times New Roman"/>
          <w:sz w:val="24"/>
          <w:szCs w:val="24"/>
          <w:lang w:val="en-US"/>
        </w:rPr>
        <w:t xml:space="preserve">Roth, H.R., Lu, L., Liu, J., Yao, J., </w:t>
      </w:r>
      <w:proofErr w:type="spellStart"/>
      <w:r>
        <w:rPr>
          <w:rFonts w:ascii="Times New Roman" w:hAnsi="Times New Roman" w:cs="Times New Roman"/>
          <w:sz w:val="24"/>
          <w:szCs w:val="24"/>
          <w:lang w:val="en-US"/>
        </w:rPr>
        <w:t>Seff</w:t>
      </w:r>
      <w:proofErr w:type="spellEnd"/>
      <w:r>
        <w:rPr>
          <w:rFonts w:ascii="Times New Roman" w:hAnsi="Times New Roman" w:cs="Times New Roman"/>
          <w:sz w:val="24"/>
          <w:szCs w:val="24"/>
          <w:lang w:val="en-US"/>
        </w:rPr>
        <w:t>, A., Cherry, K., Kim, L. &amp; Summers, R.M. (2016) Improving Computer-Aided Detection Using Convolutional Neural Networks and Random View Aggregation</w:t>
      </w:r>
      <w:r>
        <w:rPr>
          <w:rFonts w:ascii="Times New Roman" w:hAnsi="Times New Roman" w:cs="Times New Roman"/>
          <w:i/>
          <w:sz w:val="24"/>
          <w:szCs w:val="24"/>
          <w:lang w:val="en-US"/>
        </w:rPr>
        <w:t xml:space="preserve">. </w:t>
      </w:r>
      <w:r>
        <w:rPr>
          <w:rFonts w:ascii="Times New Roman" w:hAnsi="Times New Roman" w:cs="Times New Roman"/>
          <w:i/>
          <w:iCs/>
          <w:sz w:val="24"/>
          <w:szCs w:val="24"/>
          <w:lang w:val="en-US"/>
        </w:rPr>
        <w:t>IEEE Transactions on Medical Imaging</w:t>
      </w:r>
      <w:r>
        <w:rPr>
          <w:rFonts w:ascii="Times New Roman" w:hAnsi="Times New Roman" w:cs="Times New Roman"/>
          <w:sz w:val="24"/>
          <w:szCs w:val="24"/>
          <w:lang w:val="en-US"/>
        </w:rPr>
        <w:t xml:space="preserve">, </w:t>
      </w:r>
      <w:r>
        <w:rPr>
          <w:rFonts w:ascii="Times New Roman" w:hAnsi="Times New Roman" w:cs="Times New Roman"/>
          <w:bCs/>
          <w:sz w:val="24"/>
          <w:szCs w:val="24"/>
          <w:lang w:val="en-US"/>
        </w:rPr>
        <w:t>35</w:t>
      </w:r>
      <w:r>
        <w:rPr>
          <w:rFonts w:ascii="Times New Roman" w:hAnsi="Times New Roman" w:cs="Times New Roman"/>
          <w:sz w:val="24"/>
          <w:szCs w:val="24"/>
          <w:lang w:val="en-US"/>
        </w:rPr>
        <w:t>, 1170-1181. https://doi.org/</w:t>
      </w:r>
      <w:hyperlink r:id="rId45">
        <w:r>
          <w:rPr>
            <w:rStyle w:val="Hyperlink"/>
            <w:rFonts w:ascii="Times New Roman" w:hAnsi="Times New Roman" w:cs="Times New Roman"/>
            <w:color w:val="auto"/>
            <w:sz w:val="24"/>
            <w:szCs w:val="24"/>
            <w:lang w:val="en-US"/>
          </w:rPr>
          <w:t>10.1109/TMI.2015.2482920</w:t>
        </w:r>
      </w:hyperlink>
    </w:p>
    <w:p w14:paraId="0DF1D0A7" w14:textId="77777777" w:rsidR="00C05F5D" w:rsidRDefault="00000000">
      <w:pPr>
        <w:ind w:left="426" w:right="1354" w:hanging="426"/>
        <w:jc w:val="both"/>
        <w:rPr>
          <w:rFonts w:ascii="Times New Roman" w:hAnsi="Times New Roman" w:cs="Times New Roman"/>
          <w:sz w:val="24"/>
          <w:szCs w:val="24"/>
          <w:lang w:val="en-US"/>
        </w:rPr>
      </w:pPr>
      <w:r>
        <w:rPr>
          <w:rFonts w:ascii="Times New Roman" w:hAnsi="Times New Roman" w:cs="Times New Roman"/>
          <w:sz w:val="24"/>
          <w:szCs w:val="24"/>
          <w:shd w:val="clear" w:color="auto" w:fill="FFFFFF"/>
          <w:lang w:val="en-US"/>
        </w:rPr>
        <w:t xml:space="preserve">Santos, S. M., </w:t>
      </w:r>
      <w:proofErr w:type="spellStart"/>
      <w:r>
        <w:rPr>
          <w:rFonts w:ascii="Times New Roman" w:hAnsi="Times New Roman" w:cs="Times New Roman"/>
          <w:sz w:val="24"/>
          <w:szCs w:val="24"/>
          <w:shd w:val="clear" w:color="auto" w:fill="FFFFFF"/>
          <w:lang w:val="en-US"/>
        </w:rPr>
        <w:t>Aride</w:t>
      </w:r>
      <w:proofErr w:type="spellEnd"/>
      <w:r>
        <w:rPr>
          <w:rFonts w:ascii="Times New Roman" w:hAnsi="Times New Roman" w:cs="Times New Roman"/>
          <w:sz w:val="24"/>
          <w:szCs w:val="24"/>
          <w:shd w:val="clear" w:color="auto" w:fill="FFFFFF"/>
          <w:lang w:val="en-US"/>
        </w:rPr>
        <w:t xml:space="preserve">, P. H. R., Pantoja-Lima, J., Oliveira, A. T., &amp; </w:t>
      </w:r>
      <w:proofErr w:type="spellStart"/>
      <w:r>
        <w:rPr>
          <w:rFonts w:ascii="Times New Roman" w:hAnsi="Times New Roman" w:cs="Times New Roman"/>
          <w:sz w:val="24"/>
          <w:szCs w:val="24"/>
          <w:shd w:val="clear" w:color="auto" w:fill="FFFFFF"/>
          <w:lang w:val="en-US"/>
        </w:rPr>
        <w:t>Zuanon</w:t>
      </w:r>
      <w:proofErr w:type="spellEnd"/>
      <w:r>
        <w:rPr>
          <w:rFonts w:ascii="Times New Roman" w:hAnsi="Times New Roman" w:cs="Times New Roman"/>
          <w:sz w:val="24"/>
          <w:szCs w:val="24"/>
          <w:shd w:val="clear" w:color="auto" w:fill="FFFFFF"/>
          <w:lang w:val="en-US"/>
        </w:rPr>
        <w:t xml:space="preserve">, J. A. S. (2021). Trophic relationships among three species of ornamental fish from the region of Lake </w:t>
      </w:r>
      <w:proofErr w:type="spellStart"/>
      <w:r>
        <w:rPr>
          <w:rFonts w:ascii="Times New Roman" w:hAnsi="Times New Roman" w:cs="Times New Roman"/>
          <w:sz w:val="24"/>
          <w:szCs w:val="24"/>
          <w:shd w:val="clear" w:color="auto" w:fill="FFFFFF"/>
          <w:lang w:val="en-US"/>
        </w:rPr>
        <w:t>Amanã</w:t>
      </w:r>
      <w:proofErr w:type="spellEnd"/>
      <w:r>
        <w:rPr>
          <w:rFonts w:ascii="Times New Roman" w:hAnsi="Times New Roman" w:cs="Times New Roman"/>
          <w:sz w:val="24"/>
          <w:szCs w:val="24"/>
          <w:shd w:val="clear" w:color="auto" w:fill="FFFFFF"/>
          <w:lang w:val="en-US"/>
        </w:rPr>
        <w:t>, Amazon. </w:t>
      </w:r>
      <w:r>
        <w:rPr>
          <w:rFonts w:ascii="Times New Roman" w:hAnsi="Times New Roman" w:cs="Times New Roman"/>
          <w:i/>
          <w:iCs/>
          <w:sz w:val="24"/>
          <w:szCs w:val="24"/>
          <w:shd w:val="clear" w:color="auto" w:fill="FFFFFF"/>
          <w:lang w:val="en-US"/>
        </w:rPr>
        <w:t>Brazilian Journal of Biology</w:t>
      </w:r>
      <w:r>
        <w:rPr>
          <w:rFonts w:ascii="Times New Roman" w:hAnsi="Times New Roman" w:cs="Times New Roman"/>
          <w:sz w:val="24"/>
          <w:szCs w:val="24"/>
          <w:shd w:val="clear" w:color="auto" w:fill="FFFFFF"/>
          <w:lang w:val="en-US"/>
        </w:rPr>
        <w:t>, </w:t>
      </w:r>
      <w:r>
        <w:rPr>
          <w:rFonts w:ascii="Times New Roman" w:hAnsi="Times New Roman" w:cs="Times New Roman"/>
          <w:i/>
          <w:iCs/>
          <w:sz w:val="24"/>
          <w:szCs w:val="24"/>
          <w:shd w:val="clear" w:color="auto" w:fill="FFFFFF"/>
          <w:lang w:val="en-US"/>
        </w:rPr>
        <w:t>82</w:t>
      </w:r>
      <w:r>
        <w:rPr>
          <w:rFonts w:ascii="Times New Roman" w:hAnsi="Times New Roman" w:cs="Times New Roman"/>
          <w:sz w:val="24"/>
          <w:szCs w:val="24"/>
          <w:shd w:val="clear" w:color="auto" w:fill="FFFFFF"/>
          <w:lang w:val="en-US"/>
        </w:rPr>
        <w:t>.</w:t>
      </w:r>
    </w:p>
    <w:p w14:paraId="10DE5443" w14:textId="77777777" w:rsidR="00C05F5D" w:rsidRDefault="00000000">
      <w:pPr>
        <w:ind w:left="426" w:hanging="426"/>
        <w:rPr>
          <w:rFonts w:ascii="Times New Roman" w:hAnsi="Times New Roman" w:cs="Times New Roman"/>
          <w:sz w:val="24"/>
          <w:szCs w:val="24"/>
          <w:lang w:val="en-US"/>
        </w:rPr>
      </w:pPr>
      <w:r>
        <w:rPr>
          <w:rFonts w:ascii="Times New Roman" w:hAnsi="Times New Roman" w:cs="Times New Roman"/>
          <w:sz w:val="24"/>
          <w:szCs w:val="24"/>
          <w:lang w:val="en-US"/>
        </w:rPr>
        <w:t xml:space="preserve">Sebastián-González, E., Dalsgaard, B., Sandel, B. &amp; </w:t>
      </w:r>
      <w:proofErr w:type="spellStart"/>
      <w:r>
        <w:rPr>
          <w:rFonts w:ascii="Times New Roman" w:hAnsi="Times New Roman" w:cs="Times New Roman"/>
          <w:sz w:val="24"/>
          <w:szCs w:val="24"/>
          <w:lang w:val="en-US"/>
        </w:rPr>
        <w:t>Guimarães</w:t>
      </w:r>
      <w:proofErr w:type="spellEnd"/>
      <w:r>
        <w:rPr>
          <w:rFonts w:ascii="Times New Roman" w:hAnsi="Times New Roman" w:cs="Times New Roman"/>
          <w:sz w:val="24"/>
          <w:szCs w:val="24"/>
          <w:lang w:val="en-US"/>
        </w:rPr>
        <w:t xml:space="preserve">, P.R. (2015) Macroecological trends in </w:t>
      </w:r>
      <w:proofErr w:type="spellStart"/>
      <w:r>
        <w:rPr>
          <w:rFonts w:ascii="Times New Roman" w:hAnsi="Times New Roman" w:cs="Times New Roman"/>
          <w:sz w:val="24"/>
          <w:szCs w:val="24"/>
          <w:lang w:val="en-US"/>
        </w:rPr>
        <w:t>nestedness</w:t>
      </w:r>
      <w:proofErr w:type="spellEnd"/>
      <w:r>
        <w:rPr>
          <w:rFonts w:ascii="Times New Roman" w:hAnsi="Times New Roman" w:cs="Times New Roman"/>
          <w:sz w:val="24"/>
          <w:szCs w:val="24"/>
          <w:lang w:val="en-US"/>
        </w:rPr>
        <w:t xml:space="preserve"> and modularity of seed-dispersal networks: </w:t>
      </w:r>
      <w:r>
        <w:rPr>
          <w:rFonts w:ascii="Times New Roman" w:hAnsi="Times New Roman" w:cs="Times New Roman"/>
          <w:i/>
          <w:sz w:val="24"/>
          <w:szCs w:val="24"/>
          <w:lang w:val="en-US"/>
        </w:rPr>
        <w:t xml:space="preserve">Human impact matters. </w:t>
      </w:r>
      <w:r>
        <w:rPr>
          <w:rFonts w:ascii="Times New Roman" w:hAnsi="Times New Roman" w:cs="Times New Roman"/>
          <w:i/>
          <w:iCs/>
          <w:sz w:val="24"/>
          <w:szCs w:val="24"/>
          <w:lang w:val="en-US"/>
        </w:rPr>
        <w:t>Global Ecology and Biogeography</w:t>
      </w:r>
      <w:r>
        <w:rPr>
          <w:rFonts w:ascii="Times New Roman" w:hAnsi="Times New Roman" w:cs="Times New Roman"/>
          <w:sz w:val="24"/>
          <w:szCs w:val="24"/>
          <w:lang w:val="en-US"/>
        </w:rPr>
        <w:t xml:space="preserve">, </w:t>
      </w:r>
      <w:r>
        <w:rPr>
          <w:rFonts w:ascii="Times New Roman" w:hAnsi="Times New Roman" w:cs="Times New Roman"/>
          <w:bCs/>
          <w:sz w:val="24"/>
          <w:szCs w:val="24"/>
          <w:lang w:val="en-US"/>
        </w:rPr>
        <w:t>24</w:t>
      </w:r>
      <w:r>
        <w:rPr>
          <w:rFonts w:ascii="Times New Roman" w:hAnsi="Times New Roman" w:cs="Times New Roman"/>
          <w:sz w:val="24"/>
          <w:szCs w:val="24"/>
          <w:lang w:val="en-US"/>
        </w:rPr>
        <w:t xml:space="preserve">, 293-303. </w:t>
      </w:r>
      <w:hyperlink r:id="rId46">
        <w:r>
          <w:rPr>
            <w:rStyle w:val="Hyperlink"/>
            <w:rFonts w:ascii="Times New Roman" w:hAnsi="Times New Roman" w:cs="Times New Roman"/>
            <w:bCs/>
            <w:color w:val="auto"/>
            <w:sz w:val="24"/>
            <w:szCs w:val="24"/>
            <w:lang w:val="en-US" w:eastAsia="pt-BR"/>
          </w:rPr>
          <w:t>https://doi.org/10.1111/geb.12270</w:t>
        </w:r>
      </w:hyperlink>
    </w:p>
    <w:p w14:paraId="3C534DA8" w14:textId="77777777" w:rsidR="00C05F5D" w:rsidRDefault="00000000">
      <w:pPr>
        <w:pStyle w:val="Heading4"/>
        <w:shd w:val="clear" w:color="auto" w:fill="FFFFFF"/>
        <w:spacing w:before="280" w:after="280"/>
        <w:ind w:left="426" w:hanging="426"/>
        <w:rPr>
          <w:b w:val="0"/>
          <w:lang w:val="en-US"/>
        </w:rPr>
      </w:pPr>
      <w:r>
        <w:rPr>
          <w:b w:val="0"/>
          <w:shd w:val="clear" w:color="auto" w:fill="FFFFFF"/>
        </w:rPr>
        <w:t xml:space="preserve">Silva, D. M. L. D., </w:t>
      </w:r>
      <w:proofErr w:type="spellStart"/>
      <w:r>
        <w:rPr>
          <w:b w:val="0"/>
          <w:shd w:val="clear" w:color="auto" w:fill="FFFFFF"/>
        </w:rPr>
        <w:t>Ometto</w:t>
      </w:r>
      <w:proofErr w:type="spellEnd"/>
      <w:r>
        <w:rPr>
          <w:b w:val="0"/>
          <w:shd w:val="clear" w:color="auto" w:fill="FFFFFF"/>
        </w:rPr>
        <w:t xml:space="preserve">, J. P. H. B., Lobo, G. D. A., Lima, W. D. P., </w:t>
      </w:r>
      <w:proofErr w:type="spellStart"/>
      <w:r>
        <w:rPr>
          <w:b w:val="0"/>
          <w:shd w:val="clear" w:color="auto" w:fill="FFFFFF"/>
        </w:rPr>
        <w:t>Scaranello</w:t>
      </w:r>
      <w:proofErr w:type="spellEnd"/>
      <w:r>
        <w:rPr>
          <w:b w:val="0"/>
          <w:shd w:val="clear" w:color="auto" w:fill="FFFFFF"/>
        </w:rPr>
        <w:t xml:space="preserve">, M. A., </w:t>
      </w:r>
      <w:proofErr w:type="spellStart"/>
      <w:r>
        <w:rPr>
          <w:b w:val="0"/>
          <w:shd w:val="clear" w:color="auto" w:fill="FFFFFF"/>
        </w:rPr>
        <w:t>Mazzi</w:t>
      </w:r>
      <w:proofErr w:type="spellEnd"/>
      <w:r>
        <w:rPr>
          <w:b w:val="0"/>
          <w:shd w:val="clear" w:color="auto" w:fill="FFFFFF"/>
        </w:rPr>
        <w:t xml:space="preserve">, E., &amp; Rocha, H. R. D. (2007). </w:t>
      </w:r>
      <w:r>
        <w:rPr>
          <w:b w:val="0"/>
          <w:shd w:val="clear" w:color="auto" w:fill="FFFFFF"/>
          <w:lang w:val="en-US"/>
        </w:rPr>
        <w:t xml:space="preserve">Can land cover changes alter carbon, nitrogen and major ion transport in subtropical Brazilian </w:t>
      </w:r>
      <w:proofErr w:type="gramStart"/>
      <w:r>
        <w:rPr>
          <w:b w:val="0"/>
          <w:shd w:val="clear" w:color="auto" w:fill="FFFFFF"/>
          <w:lang w:val="en-US"/>
        </w:rPr>
        <w:t>streams?.</w:t>
      </w:r>
      <w:proofErr w:type="gramEnd"/>
      <w:r>
        <w:rPr>
          <w:b w:val="0"/>
          <w:shd w:val="clear" w:color="auto" w:fill="FFFFFF"/>
          <w:lang w:val="en-US"/>
        </w:rPr>
        <w:t xml:space="preserve"> Scientia Agricola, 64, 317-324. </w:t>
      </w:r>
      <w:hyperlink r:id="rId47">
        <w:r>
          <w:rPr>
            <w:rStyle w:val="Hyperlink"/>
            <w:b w:val="0"/>
            <w:bCs w:val="0"/>
            <w:color w:val="auto"/>
            <w:lang w:val="en-US"/>
          </w:rPr>
          <w:t>https://doi.org/10.1590/S0103-90162007000400002</w:t>
        </w:r>
      </w:hyperlink>
      <w:r>
        <w:rPr>
          <w:b w:val="0"/>
          <w:bCs w:val="0"/>
          <w:lang w:val="en-US"/>
        </w:rPr>
        <w:t> </w:t>
      </w:r>
    </w:p>
    <w:p w14:paraId="62D6EC2A" w14:textId="77777777" w:rsidR="00C05F5D" w:rsidRDefault="00000000">
      <w:pPr>
        <w:ind w:left="426" w:hanging="426"/>
        <w:rPr>
          <w:rStyle w:val="Hyperlink"/>
          <w:rFonts w:ascii="Times New Roman" w:hAnsi="Times New Roman" w:cs="Times New Roman"/>
          <w:bCs/>
          <w:color w:val="auto"/>
          <w:sz w:val="24"/>
          <w:szCs w:val="24"/>
          <w:lang w:val="en-US" w:eastAsia="pt-BR"/>
        </w:rPr>
      </w:pPr>
      <w:r>
        <w:rPr>
          <w:rFonts w:ascii="Times New Roman" w:hAnsi="Times New Roman" w:cs="Times New Roman"/>
          <w:sz w:val="24"/>
          <w:szCs w:val="24"/>
          <w:lang w:val="en-US"/>
        </w:rPr>
        <w:t xml:space="preserve">Song, C. (2017) Why are some plant–pollinator networks more nested than others? </w:t>
      </w:r>
      <w:r>
        <w:rPr>
          <w:rFonts w:ascii="Times New Roman" w:hAnsi="Times New Roman" w:cs="Times New Roman"/>
          <w:i/>
          <w:iCs/>
          <w:sz w:val="24"/>
          <w:szCs w:val="24"/>
          <w:shd w:val="clear" w:color="auto" w:fill="FFFFFF"/>
          <w:lang w:val="en-US"/>
        </w:rPr>
        <w:t>Journal of Animal Ecology</w:t>
      </w:r>
      <w:r>
        <w:rPr>
          <w:rFonts w:ascii="Times New Roman" w:hAnsi="Times New Roman" w:cs="Times New Roman"/>
          <w:sz w:val="24"/>
          <w:szCs w:val="24"/>
          <w:shd w:val="clear" w:color="auto" w:fill="FFFFFF"/>
          <w:lang w:val="en-US"/>
        </w:rPr>
        <w:t>, </w:t>
      </w:r>
      <w:r>
        <w:rPr>
          <w:rFonts w:ascii="Times New Roman" w:hAnsi="Times New Roman" w:cs="Times New Roman"/>
          <w:iCs/>
          <w:sz w:val="24"/>
          <w:szCs w:val="24"/>
          <w:shd w:val="clear" w:color="auto" w:fill="FFFFFF"/>
          <w:lang w:val="en-US"/>
        </w:rPr>
        <w:t>86</w:t>
      </w:r>
      <w:r>
        <w:rPr>
          <w:rFonts w:ascii="Times New Roman" w:hAnsi="Times New Roman" w:cs="Times New Roman"/>
          <w:sz w:val="24"/>
          <w:szCs w:val="24"/>
          <w:shd w:val="clear" w:color="auto" w:fill="FFFFFF"/>
          <w:lang w:val="en-US"/>
        </w:rPr>
        <w:t xml:space="preserve">, 1417-1424. </w:t>
      </w:r>
      <w:hyperlink r:id="rId48">
        <w:r>
          <w:rPr>
            <w:rStyle w:val="Hyperlink"/>
            <w:rFonts w:ascii="Times New Roman" w:hAnsi="Times New Roman" w:cs="Times New Roman"/>
            <w:bCs/>
            <w:color w:val="auto"/>
            <w:sz w:val="24"/>
            <w:szCs w:val="24"/>
            <w:lang w:val="en-US" w:eastAsia="pt-BR"/>
          </w:rPr>
          <w:t>https://doi.org/10.1111/1365-2656.12749</w:t>
        </w:r>
      </w:hyperlink>
    </w:p>
    <w:p w14:paraId="6A2EE1B2" w14:textId="77777777" w:rsidR="00C05F5D" w:rsidRDefault="00000000">
      <w:pPr>
        <w:ind w:left="426" w:hanging="426"/>
        <w:rPr>
          <w:rStyle w:val="Hyperlink"/>
          <w:rFonts w:ascii="Times New Roman" w:hAnsi="Times New Roman" w:cs="Times New Roman"/>
          <w:bCs/>
          <w:color w:val="auto"/>
          <w:sz w:val="24"/>
          <w:szCs w:val="24"/>
          <w:lang w:val="en-US" w:eastAsia="pt-BR"/>
        </w:rPr>
      </w:pPr>
      <w:r>
        <w:rPr>
          <w:rFonts w:ascii="Times New Roman" w:hAnsi="Times New Roman" w:cs="Times New Roman"/>
          <w:sz w:val="24"/>
          <w:szCs w:val="24"/>
          <w:shd w:val="clear" w:color="auto" w:fill="FFFFFF"/>
          <w:lang w:val="en-US"/>
        </w:rPr>
        <w:t xml:space="preserve">Souza, F. B., Santos, A. C. D. A., &amp; Silva, A. T. D. (2020). Trophic structure of ichthyofauna in streams of the </w:t>
      </w:r>
      <w:proofErr w:type="spellStart"/>
      <w:r>
        <w:rPr>
          <w:rFonts w:ascii="Times New Roman" w:hAnsi="Times New Roman" w:cs="Times New Roman"/>
          <w:sz w:val="24"/>
          <w:szCs w:val="24"/>
          <w:shd w:val="clear" w:color="auto" w:fill="FFFFFF"/>
          <w:lang w:val="en-US"/>
        </w:rPr>
        <w:t>Contas</w:t>
      </w:r>
      <w:proofErr w:type="spellEnd"/>
      <w:r>
        <w:rPr>
          <w:rFonts w:ascii="Times New Roman" w:hAnsi="Times New Roman" w:cs="Times New Roman"/>
          <w:sz w:val="24"/>
          <w:szCs w:val="24"/>
          <w:shd w:val="clear" w:color="auto" w:fill="FFFFFF"/>
          <w:lang w:val="en-US"/>
        </w:rPr>
        <w:t xml:space="preserve"> River basin, Brazil. </w:t>
      </w:r>
      <w:r>
        <w:rPr>
          <w:rFonts w:ascii="Times New Roman" w:hAnsi="Times New Roman" w:cs="Times New Roman"/>
          <w:i/>
          <w:iCs/>
          <w:sz w:val="24"/>
          <w:szCs w:val="24"/>
          <w:shd w:val="clear" w:color="auto" w:fill="FFFFFF"/>
          <w:lang w:val="en-US"/>
        </w:rPr>
        <w:t>Studies on Neotropical Fauna and Environment</w:t>
      </w:r>
      <w:r>
        <w:rPr>
          <w:rFonts w:ascii="Times New Roman" w:hAnsi="Times New Roman" w:cs="Times New Roman"/>
          <w:sz w:val="24"/>
          <w:szCs w:val="24"/>
          <w:shd w:val="clear" w:color="auto" w:fill="FFFFFF"/>
          <w:lang w:val="en-US"/>
        </w:rPr>
        <w:t>, 1-14</w:t>
      </w:r>
    </w:p>
    <w:p w14:paraId="23954CB9" w14:textId="77777777" w:rsidR="00C05F5D" w:rsidRDefault="00000000">
      <w:pPr>
        <w:ind w:left="426" w:hanging="426"/>
        <w:rPr>
          <w:rFonts w:ascii="Times New Roman" w:hAnsi="Times New Roman" w:cs="Times New Roman"/>
          <w:sz w:val="24"/>
          <w:szCs w:val="24"/>
          <w:lang w:val="en-US"/>
        </w:rPr>
      </w:pPr>
      <w:r>
        <w:rPr>
          <w:rFonts w:ascii="Times New Roman" w:hAnsi="Times New Roman" w:cs="Times New Roman"/>
          <w:sz w:val="24"/>
          <w:szCs w:val="24"/>
          <w:shd w:val="clear" w:color="auto" w:fill="FFFFFF"/>
          <w:lang w:val="en-US"/>
        </w:rPr>
        <w:t xml:space="preserve">Sutherland, A. B., Culp, J. M., &amp; </w:t>
      </w:r>
      <w:proofErr w:type="spellStart"/>
      <w:r>
        <w:rPr>
          <w:rFonts w:ascii="Times New Roman" w:hAnsi="Times New Roman" w:cs="Times New Roman"/>
          <w:sz w:val="24"/>
          <w:szCs w:val="24"/>
          <w:shd w:val="clear" w:color="auto" w:fill="FFFFFF"/>
          <w:lang w:val="en-US"/>
        </w:rPr>
        <w:t>Benoy</w:t>
      </w:r>
      <w:proofErr w:type="spellEnd"/>
      <w:r>
        <w:rPr>
          <w:rFonts w:ascii="Times New Roman" w:hAnsi="Times New Roman" w:cs="Times New Roman"/>
          <w:sz w:val="24"/>
          <w:szCs w:val="24"/>
          <w:shd w:val="clear" w:color="auto" w:fill="FFFFFF"/>
          <w:lang w:val="en-US"/>
        </w:rPr>
        <w:t>, G. A. (2012). Evaluation of deposited sediment and macroinvertebrate metrics used to quantify biological response to excessive sedimentation in agricultural streams. </w:t>
      </w:r>
      <w:r>
        <w:rPr>
          <w:rFonts w:ascii="Times New Roman" w:hAnsi="Times New Roman" w:cs="Times New Roman"/>
          <w:i/>
          <w:iCs/>
          <w:sz w:val="24"/>
          <w:szCs w:val="24"/>
          <w:shd w:val="clear" w:color="auto" w:fill="FFFFFF"/>
          <w:lang w:val="en-US"/>
        </w:rPr>
        <w:t>Environmental Management</w:t>
      </w:r>
      <w:r>
        <w:rPr>
          <w:rFonts w:ascii="Times New Roman" w:hAnsi="Times New Roman" w:cs="Times New Roman"/>
          <w:sz w:val="24"/>
          <w:szCs w:val="24"/>
          <w:shd w:val="clear" w:color="auto" w:fill="FFFFFF"/>
          <w:lang w:val="en-US"/>
        </w:rPr>
        <w:t>, </w:t>
      </w:r>
      <w:r>
        <w:rPr>
          <w:rFonts w:ascii="Times New Roman" w:hAnsi="Times New Roman" w:cs="Times New Roman"/>
          <w:iCs/>
          <w:sz w:val="24"/>
          <w:szCs w:val="24"/>
          <w:shd w:val="clear" w:color="auto" w:fill="FFFFFF"/>
          <w:lang w:val="en-US"/>
        </w:rPr>
        <w:t>50</w:t>
      </w:r>
      <w:r>
        <w:rPr>
          <w:rFonts w:ascii="Times New Roman" w:hAnsi="Times New Roman" w:cs="Times New Roman"/>
          <w:sz w:val="24"/>
          <w:szCs w:val="24"/>
          <w:shd w:val="clear" w:color="auto" w:fill="FFFFFF"/>
          <w:lang w:val="en-US"/>
        </w:rPr>
        <w:t>, 50-63. https://doi.org/</w:t>
      </w:r>
      <w:r>
        <w:rPr>
          <w:rFonts w:ascii="Times New Roman" w:hAnsi="Times New Roman" w:cs="Times New Roman"/>
          <w:sz w:val="24"/>
          <w:szCs w:val="24"/>
          <w:lang w:val="en-US"/>
        </w:rPr>
        <w:t xml:space="preserve"> 10.1007/s00267-012-9854-1</w:t>
      </w:r>
    </w:p>
    <w:p w14:paraId="31AD0DA1" w14:textId="77777777" w:rsidR="00C05F5D" w:rsidRDefault="00000000">
      <w:pPr>
        <w:ind w:left="426" w:hanging="426"/>
        <w:rPr>
          <w:rFonts w:ascii="Times New Roman" w:hAnsi="Times New Roman" w:cs="Times New Roman"/>
          <w:sz w:val="24"/>
          <w:szCs w:val="24"/>
          <w:lang w:val="en-US"/>
        </w:rPr>
      </w:pPr>
      <w:r>
        <w:rPr>
          <w:rFonts w:ascii="Times New Roman" w:hAnsi="Times New Roman" w:cs="Times New Roman"/>
          <w:sz w:val="24"/>
          <w:szCs w:val="24"/>
          <w:lang w:val="en-US"/>
        </w:rPr>
        <w:t xml:space="preserve">Thompson, R.M. &amp; Townsend, C.R. (2005) Energy availability, spatial heterogeneity and ecosystem size predict food-web structure in streams. </w:t>
      </w:r>
      <w:r>
        <w:rPr>
          <w:rFonts w:ascii="Times New Roman" w:hAnsi="Times New Roman" w:cs="Times New Roman"/>
          <w:i/>
          <w:iCs/>
          <w:sz w:val="24"/>
          <w:szCs w:val="24"/>
          <w:lang w:val="en-US"/>
        </w:rPr>
        <w:t>Oikos</w:t>
      </w:r>
      <w:r>
        <w:rPr>
          <w:rFonts w:ascii="Times New Roman" w:hAnsi="Times New Roman" w:cs="Times New Roman"/>
          <w:sz w:val="24"/>
          <w:szCs w:val="24"/>
          <w:lang w:val="en-US"/>
        </w:rPr>
        <w:t xml:space="preserve">, </w:t>
      </w:r>
      <w:r>
        <w:rPr>
          <w:rFonts w:ascii="Times New Roman" w:hAnsi="Times New Roman" w:cs="Times New Roman"/>
          <w:bCs/>
          <w:sz w:val="24"/>
          <w:szCs w:val="24"/>
          <w:lang w:val="en-US"/>
        </w:rPr>
        <w:t>108</w:t>
      </w:r>
      <w:r>
        <w:rPr>
          <w:rFonts w:ascii="Times New Roman" w:hAnsi="Times New Roman" w:cs="Times New Roman"/>
          <w:sz w:val="24"/>
          <w:szCs w:val="24"/>
          <w:lang w:val="en-US"/>
        </w:rPr>
        <w:t>, 137-148. https://doi.org/</w:t>
      </w:r>
      <w:hyperlink r:id="rId49">
        <w:r>
          <w:rPr>
            <w:rStyle w:val="Hyperlink"/>
            <w:rFonts w:ascii="Times New Roman" w:hAnsi="Times New Roman" w:cs="Times New Roman"/>
            <w:color w:val="auto"/>
            <w:sz w:val="24"/>
            <w:szCs w:val="24"/>
            <w:lang w:val="en-US"/>
          </w:rPr>
          <w:t>10.1111/j.0030-1299.2005.11600.x</w:t>
        </w:r>
      </w:hyperlink>
    </w:p>
    <w:p w14:paraId="56F0AAB6" w14:textId="77777777" w:rsidR="00C05F5D" w:rsidRDefault="00000000">
      <w:pPr>
        <w:ind w:left="426" w:hanging="426"/>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Tylianakis</w:t>
      </w:r>
      <w:proofErr w:type="spellEnd"/>
      <w:r>
        <w:rPr>
          <w:rFonts w:ascii="Times New Roman" w:hAnsi="Times New Roman" w:cs="Times New Roman"/>
          <w:sz w:val="24"/>
          <w:szCs w:val="24"/>
          <w:lang w:val="en-US"/>
        </w:rPr>
        <w:t>, J. M., &amp; Morris, R. J. (2017). Ecological networks across environmental gradients. </w:t>
      </w:r>
      <w:r>
        <w:rPr>
          <w:rFonts w:ascii="Times New Roman" w:hAnsi="Times New Roman" w:cs="Times New Roman"/>
          <w:i/>
          <w:sz w:val="24"/>
          <w:szCs w:val="24"/>
          <w:lang w:val="en-US"/>
        </w:rPr>
        <w:t>Annual Review of Ecology, Evolution, and Systematics</w:t>
      </w:r>
      <w:r>
        <w:rPr>
          <w:rFonts w:ascii="Times New Roman" w:hAnsi="Times New Roman" w:cs="Times New Roman"/>
          <w:sz w:val="24"/>
          <w:szCs w:val="24"/>
          <w:lang w:val="en-US"/>
        </w:rPr>
        <w:t xml:space="preserve">, 48. </w:t>
      </w:r>
      <w:hyperlink r:id="rId50">
        <w:r>
          <w:rPr>
            <w:rStyle w:val="Hyperlink"/>
            <w:rFonts w:ascii="Times New Roman" w:hAnsi="Times New Roman" w:cs="Times New Roman"/>
            <w:color w:val="auto"/>
            <w:sz w:val="24"/>
            <w:szCs w:val="24"/>
            <w:lang w:val="en-US"/>
          </w:rPr>
          <w:t>https://doi.org/10.1146/annurev-ecolsys-110316-022821</w:t>
        </w:r>
      </w:hyperlink>
    </w:p>
    <w:p w14:paraId="69D1DE0F" w14:textId="77777777" w:rsidR="00C05F5D" w:rsidRDefault="00000000">
      <w:pPr>
        <w:ind w:left="426" w:hanging="426"/>
        <w:rPr>
          <w:rFonts w:ascii="Times New Roman" w:hAnsi="Times New Roman" w:cs="Times New Roman"/>
          <w:sz w:val="24"/>
          <w:szCs w:val="24"/>
          <w:lang w:val="en-US"/>
        </w:rPr>
      </w:pPr>
      <w:r>
        <w:rPr>
          <w:rFonts w:ascii="Times New Roman" w:hAnsi="Times New Roman" w:cs="Times New Roman"/>
          <w:sz w:val="24"/>
          <w:szCs w:val="24"/>
          <w:lang w:val="en-US"/>
        </w:rPr>
        <w:t xml:space="preserve">Warren, P.H. (1989) Spatial and Temporal Variation in the Structure of a Freshwater Food Web. </w:t>
      </w:r>
      <w:r>
        <w:rPr>
          <w:rFonts w:ascii="Times New Roman" w:hAnsi="Times New Roman" w:cs="Times New Roman"/>
          <w:i/>
          <w:sz w:val="24"/>
          <w:szCs w:val="24"/>
          <w:lang w:val="en-US"/>
        </w:rPr>
        <w:t>Oikos</w:t>
      </w:r>
      <w:r>
        <w:rPr>
          <w:rFonts w:ascii="Times New Roman" w:hAnsi="Times New Roman" w:cs="Times New Roman"/>
          <w:sz w:val="24"/>
          <w:szCs w:val="24"/>
          <w:lang w:val="en-US"/>
        </w:rPr>
        <w:t xml:space="preserve">, </w:t>
      </w:r>
      <w:r>
        <w:rPr>
          <w:rFonts w:ascii="Times New Roman" w:hAnsi="Times New Roman" w:cs="Times New Roman"/>
          <w:bCs/>
          <w:sz w:val="24"/>
          <w:szCs w:val="24"/>
          <w:lang w:val="en-US"/>
        </w:rPr>
        <w:t>55</w:t>
      </w:r>
      <w:r>
        <w:rPr>
          <w:rFonts w:ascii="Times New Roman" w:hAnsi="Times New Roman" w:cs="Times New Roman"/>
          <w:sz w:val="24"/>
          <w:szCs w:val="24"/>
          <w:lang w:val="en-US"/>
        </w:rPr>
        <w:t xml:space="preserve">, 299-311. </w:t>
      </w:r>
      <w:r>
        <w:rPr>
          <w:rFonts w:ascii="Times New Roman" w:hAnsi="Times New Roman" w:cs="Times New Roman"/>
          <w:sz w:val="24"/>
          <w:szCs w:val="24"/>
          <w:shd w:val="clear" w:color="auto" w:fill="FFFFFF"/>
          <w:lang w:val="en-US"/>
        </w:rPr>
        <w:t>https://doi.org/10.2307/3565588</w:t>
      </w:r>
    </w:p>
    <w:p w14:paraId="3340CC67" w14:textId="77777777" w:rsidR="00C05F5D" w:rsidRDefault="00000000">
      <w:pPr>
        <w:ind w:left="426" w:hanging="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Winemiller</w:t>
      </w:r>
      <w:proofErr w:type="spellEnd"/>
      <w:r>
        <w:rPr>
          <w:rFonts w:ascii="Times New Roman" w:hAnsi="Times New Roman" w:cs="Times New Roman"/>
          <w:sz w:val="24"/>
          <w:szCs w:val="24"/>
          <w:lang w:val="en-US"/>
        </w:rPr>
        <w:t xml:space="preserve">, K.O. (1990) Spatial and Temporal Variation in Tropical Fish Trophic Networks. </w:t>
      </w:r>
      <w:r>
        <w:rPr>
          <w:rFonts w:ascii="Times New Roman" w:hAnsi="Times New Roman" w:cs="Times New Roman"/>
          <w:i/>
          <w:iCs/>
          <w:sz w:val="24"/>
          <w:szCs w:val="24"/>
          <w:lang w:val="en-US"/>
        </w:rPr>
        <w:t>Ecological Monographs</w:t>
      </w:r>
      <w:r>
        <w:rPr>
          <w:rFonts w:ascii="Times New Roman" w:hAnsi="Times New Roman" w:cs="Times New Roman"/>
          <w:sz w:val="24"/>
          <w:szCs w:val="24"/>
          <w:lang w:val="en-US"/>
        </w:rPr>
        <w:t xml:space="preserve">, </w:t>
      </w:r>
      <w:r>
        <w:rPr>
          <w:rFonts w:ascii="Times New Roman" w:hAnsi="Times New Roman" w:cs="Times New Roman"/>
          <w:bCs/>
          <w:sz w:val="24"/>
          <w:szCs w:val="24"/>
          <w:lang w:val="en-US"/>
        </w:rPr>
        <w:t>60</w:t>
      </w:r>
      <w:r>
        <w:rPr>
          <w:rFonts w:ascii="Times New Roman" w:hAnsi="Times New Roman" w:cs="Times New Roman"/>
          <w:sz w:val="24"/>
          <w:szCs w:val="24"/>
          <w:lang w:val="en-US"/>
        </w:rPr>
        <w:t xml:space="preserve">, 331-367. </w:t>
      </w:r>
      <w:hyperlink r:id="rId51">
        <w:r>
          <w:rPr>
            <w:rStyle w:val="Hyperlink"/>
            <w:rFonts w:ascii="Times New Roman" w:hAnsi="Times New Roman" w:cs="Times New Roman"/>
            <w:bCs/>
            <w:color w:val="auto"/>
            <w:sz w:val="24"/>
            <w:szCs w:val="24"/>
            <w:lang w:val="en-US"/>
          </w:rPr>
          <w:t>https://doi.org/10.2307/1943061</w:t>
        </w:r>
      </w:hyperlink>
    </w:p>
    <w:p w14:paraId="57EE54EC" w14:textId="77777777" w:rsidR="00C05F5D" w:rsidRDefault="00000000">
      <w:pPr>
        <w:ind w:left="426" w:hanging="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Zeni</w:t>
      </w:r>
      <w:proofErr w:type="spellEnd"/>
      <w:r>
        <w:rPr>
          <w:rFonts w:ascii="Times New Roman" w:hAnsi="Times New Roman" w:cs="Times New Roman"/>
          <w:sz w:val="24"/>
          <w:szCs w:val="24"/>
          <w:lang w:val="en-US"/>
        </w:rPr>
        <w:t xml:space="preserve">, J. O. &amp; </w:t>
      </w:r>
      <w:proofErr w:type="spellStart"/>
      <w:r>
        <w:rPr>
          <w:rFonts w:ascii="Times New Roman" w:hAnsi="Times New Roman" w:cs="Times New Roman"/>
          <w:sz w:val="24"/>
          <w:szCs w:val="24"/>
          <w:lang w:val="en-US"/>
        </w:rPr>
        <w:t>Casatti</w:t>
      </w:r>
      <w:proofErr w:type="spellEnd"/>
      <w:r>
        <w:rPr>
          <w:rFonts w:ascii="Times New Roman" w:hAnsi="Times New Roman" w:cs="Times New Roman"/>
          <w:sz w:val="24"/>
          <w:szCs w:val="24"/>
          <w:lang w:val="en-US"/>
        </w:rPr>
        <w:t xml:space="preserve">, L. (2014) The influence of habitat homogenization on the trophic structure of fish fauna in tropical streams. </w:t>
      </w:r>
      <w:proofErr w:type="spellStart"/>
      <w:r>
        <w:rPr>
          <w:rFonts w:ascii="Times New Roman" w:hAnsi="Times New Roman" w:cs="Times New Roman"/>
          <w:i/>
          <w:iCs/>
          <w:sz w:val="24"/>
          <w:szCs w:val="24"/>
          <w:lang w:val="en-US"/>
        </w:rPr>
        <w:t>Hydrobiologia</w:t>
      </w:r>
      <w:proofErr w:type="spellEnd"/>
      <w:r>
        <w:rPr>
          <w:rFonts w:ascii="Times New Roman" w:hAnsi="Times New Roman" w:cs="Times New Roman"/>
          <w:sz w:val="24"/>
          <w:szCs w:val="24"/>
          <w:lang w:val="en-US"/>
        </w:rPr>
        <w:t xml:space="preserve">, </w:t>
      </w:r>
      <w:r>
        <w:rPr>
          <w:rFonts w:ascii="Times New Roman" w:hAnsi="Times New Roman" w:cs="Times New Roman"/>
          <w:bCs/>
          <w:sz w:val="24"/>
          <w:szCs w:val="24"/>
          <w:lang w:val="en-US"/>
        </w:rPr>
        <w:t>726</w:t>
      </w:r>
      <w:bookmarkStart w:id="231" w:name="__Fieldmark__2074_1575356183"/>
      <w:bookmarkStart w:id="232" w:name="__Fieldmark__1924_523303966"/>
      <w:bookmarkEnd w:id="231"/>
      <w:bookmarkEnd w:id="232"/>
      <w:r>
        <w:rPr>
          <w:rFonts w:ascii="Times New Roman" w:hAnsi="Times New Roman" w:cs="Times New Roman"/>
          <w:sz w:val="24"/>
          <w:szCs w:val="24"/>
          <w:lang w:val="en-US"/>
        </w:rPr>
        <w:t xml:space="preserve">, 259-270. </w:t>
      </w:r>
      <w:hyperlink r:id="rId52">
        <w:r>
          <w:rPr>
            <w:rStyle w:val="Hyperlink"/>
            <w:rFonts w:ascii="Times New Roman" w:hAnsi="Times New Roman" w:cs="Times New Roman"/>
            <w:color w:val="auto"/>
            <w:sz w:val="24"/>
            <w:szCs w:val="24"/>
            <w:lang w:val="en-US"/>
          </w:rPr>
          <w:t>https://doi.org/10.1007/s10750-013-1772-6</w:t>
        </w:r>
      </w:hyperlink>
      <w:bookmarkEnd w:id="230"/>
    </w:p>
    <w:p w14:paraId="6D3CC2D7" w14:textId="77777777" w:rsidR="00C05F5D" w:rsidRDefault="00C05F5D">
      <w:pPr>
        <w:spacing w:after="0" w:line="360" w:lineRule="auto"/>
        <w:rPr>
          <w:rFonts w:ascii="Times New Roman" w:hAnsi="Times New Roman" w:cs="Times New Roman"/>
          <w:sz w:val="24"/>
          <w:szCs w:val="24"/>
          <w:lang w:val="en-US"/>
        </w:rPr>
        <w:sectPr w:rsidR="00C05F5D" w:rsidSect="0035540E">
          <w:pgSz w:w="11906" w:h="16838"/>
          <w:pgMar w:top="1134" w:right="1134" w:bottom="1134" w:left="1134" w:header="0" w:footer="0" w:gutter="0"/>
          <w:lnNumType w:countBy="1" w:distance="283" w:restart="continuous"/>
          <w:cols w:space="720"/>
          <w:formProt w:val="0"/>
          <w:docGrid w:linePitch="360" w:charSpace="-2254"/>
        </w:sectPr>
      </w:pPr>
    </w:p>
    <w:p w14:paraId="4F0B9B87" w14:textId="77777777" w:rsidR="00C05F5D" w:rsidRDefault="00000000">
      <w:pPr>
        <w:spacing w:line="360" w:lineRule="auto"/>
        <w:jc w:val="both"/>
        <w:rPr>
          <w:rFonts w:ascii="Times New Roman" w:hAnsi="Times New Roman" w:cs="Times New Roman"/>
          <w:sz w:val="24"/>
          <w:szCs w:val="24"/>
          <w:lang w:val="en-US"/>
        </w:rPr>
      </w:pPr>
      <w:r>
        <w:rPr>
          <w:noProof/>
        </w:rPr>
        <w:lastRenderedPageBreak/>
        <w:drawing>
          <wp:inline distT="0" distB="0" distL="0" distR="0" wp14:anchorId="24487446" wp14:editId="0AA17042">
            <wp:extent cx="6078855" cy="2837180"/>
            <wp:effectExtent l="0" t="0" r="0" b="0"/>
            <wp:docPr id="1"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2"/>
                    <pic:cNvPicPr>
                      <a:picLocks noChangeAspect="1" noChangeArrowheads="1"/>
                    </pic:cNvPicPr>
                  </pic:nvPicPr>
                  <pic:blipFill>
                    <a:blip r:embed="rId53"/>
                    <a:stretch>
                      <a:fillRect/>
                    </a:stretch>
                  </pic:blipFill>
                  <pic:spPr bwMode="auto">
                    <a:xfrm>
                      <a:off x="0" y="0"/>
                      <a:ext cx="6078855" cy="2837180"/>
                    </a:xfrm>
                    <a:prstGeom prst="rect">
                      <a:avLst/>
                    </a:prstGeom>
                  </pic:spPr>
                </pic:pic>
              </a:graphicData>
            </a:graphic>
          </wp:inline>
        </w:drawing>
      </w:r>
      <w:r>
        <w:rPr>
          <w:rFonts w:ascii="Times New Roman" w:hAnsi="Times New Roman" w:cs="Times New Roman"/>
          <w:b/>
          <w:sz w:val="24"/>
          <w:szCs w:val="24"/>
          <w:lang w:val="en-US"/>
        </w:rPr>
        <w:t>Figure 1.</w:t>
      </w:r>
      <w:r>
        <w:rPr>
          <w:rFonts w:ascii="Times New Roman" w:hAnsi="Times New Roman" w:cs="Times New Roman"/>
          <w:sz w:val="24"/>
          <w:szCs w:val="24"/>
          <w:lang w:val="en-US"/>
        </w:rPr>
        <w:t xml:space="preserve"> Description of the procedure of sampling the trophic network. We quantified land-use information around a 500-m radius buffer at each sampling point, obtaining data from the year the study was conducted. Diet data were used to generate food webs within each sub-basin. We calculated the indexes of modularity, </w:t>
      </w:r>
      <w:proofErr w:type="spellStart"/>
      <w:r>
        <w:rPr>
          <w:rFonts w:ascii="Times New Roman" w:hAnsi="Times New Roman" w:cs="Times New Roman"/>
          <w:sz w:val="24"/>
          <w:szCs w:val="24"/>
          <w:lang w:val="en-US"/>
        </w:rPr>
        <w:t>nestedness</w:t>
      </w:r>
      <w:proofErr w:type="spellEnd"/>
      <w:r>
        <w:rPr>
          <w:rFonts w:ascii="Times New Roman" w:hAnsi="Times New Roman" w:cs="Times New Roman"/>
          <w:sz w:val="24"/>
          <w:szCs w:val="24"/>
          <w:lang w:val="en-US"/>
        </w:rPr>
        <w:t>, trophic specialization and food-web complexity metrics (Number of species, Link density and Number of links) for each trophic network.</w:t>
      </w:r>
    </w:p>
    <w:p w14:paraId="0B5A79C4" w14:textId="77777777" w:rsidR="00C05F5D" w:rsidRDefault="00C05F5D">
      <w:pPr>
        <w:spacing w:line="360" w:lineRule="auto"/>
        <w:jc w:val="both"/>
        <w:rPr>
          <w:sz w:val="24"/>
          <w:szCs w:val="24"/>
          <w:lang w:val="en-US"/>
        </w:rPr>
      </w:pPr>
    </w:p>
    <w:p w14:paraId="28FE0103" w14:textId="77777777" w:rsidR="00C05F5D" w:rsidRDefault="00C05F5D">
      <w:pPr>
        <w:spacing w:line="360" w:lineRule="auto"/>
        <w:jc w:val="both"/>
        <w:rPr>
          <w:sz w:val="24"/>
          <w:szCs w:val="24"/>
          <w:lang w:val="en-US"/>
        </w:rPr>
      </w:pPr>
    </w:p>
    <w:p w14:paraId="33799B65" w14:textId="77777777" w:rsidR="00C05F5D" w:rsidRDefault="00C05F5D">
      <w:pPr>
        <w:spacing w:line="360" w:lineRule="auto"/>
        <w:jc w:val="both"/>
        <w:rPr>
          <w:sz w:val="24"/>
          <w:szCs w:val="24"/>
          <w:lang w:val="en-US"/>
        </w:rPr>
      </w:pPr>
    </w:p>
    <w:p w14:paraId="5B4B3A38" w14:textId="77777777" w:rsidR="00C05F5D" w:rsidRDefault="00C05F5D">
      <w:pPr>
        <w:spacing w:line="360" w:lineRule="auto"/>
        <w:jc w:val="both"/>
        <w:rPr>
          <w:sz w:val="24"/>
          <w:szCs w:val="24"/>
          <w:lang w:val="en-US"/>
        </w:rPr>
      </w:pPr>
      <w:bookmarkStart w:id="233" w:name="_Hlk27683489"/>
      <w:bookmarkEnd w:id="233"/>
    </w:p>
    <w:p w14:paraId="70056FF3" w14:textId="77777777" w:rsidR="00C05F5D" w:rsidRDefault="00000000">
      <w:pPr>
        <w:spacing w:before="120" w:after="240" w:line="480" w:lineRule="auto"/>
        <w:rPr>
          <w:b/>
          <w:sz w:val="24"/>
          <w:szCs w:val="24"/>
          <w:lang w:val="en-US"/>
        </w:rPr>
      </w:pPr>
      <w:r>
        <w:rPr>
          <w:noProof/>
        </w:rPr>
        <w:lastRenderedPageBreak/>
        <w:drawing>
          <wp:inline distT="0" distB="0" distL="0" distR="0" wp14:anchorId="6E5C4ABF" wp14:editId="65AC791F">
            <wp:extent cx="5759450" cy="3381375"/>
            <wp:effectExtent l="0" t="0" r="0" b="0"/>
            <wp:docPr id="2"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6"/>
                    <pic:cNvPicPr>
                      <a:picLocks noChangeAspect="1" noChangeArrowheads="1"/>
                    </pic:cNvPicPr>
                  </pic:nvPicPr>
                  <pic:blipFill>
                    <a:blip r:embed="rId54"/>
                    <a:stretch>
                      <a:fillRect/>
                    </a:stretch>
                  </pic:blipFill>
                  <pic:spPr bwMode="auto">
                    <a:xfrm>
                      <a:off x="0" y="0"/>
                      <a:ext cx="5759450" cy="3381375"/>
                    </a:xfrm>
                    <a:prstGeom prst="rect">
                      <a:avLst/>
                    </a:prstGeom>
                  </pic:spPr>
                </pic:pic>
              </a:graphicData>
            </a:graphic>
          </wp:inline>
        </w:drawing>
      </w:r>
    </w:p>
    <w:p w14:paraId="1BA4B5EA" w14:textId="77777777" w:rsidR="00C05F5D" w:rsidRDefault="0000000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Figure 2.</w:t>
      </w:r>
      <w:r>
        <w:rPr>
          <w:rFonts w:ascii="Times New Roman" w:hAnsi="Times New Roman" w:cs="Times New Roman"/>
          <w:sz w:val="24"/>
          <w:szCs w:val="24"/>
          <w:lang w:val="en-US"/>
        </w:rPr>
        <w:t xml:space="preserve"> Scatterplots of the relationships between land-use gradient on </w:t>
      </w:r>
      <w:proofErr w:type="gramStart"/>
      <w:r>
        <w:rPr>
          <w:rFonts w:ascii="Times New Roman" w:hAnsi="Times New Roman" w:cs="Times New Roman"/>
          <w:sz w:val="24"/>
          <w:szCs w:val="24"/>
          <w:lang w:val="en-US"/>
        </w:rPr>
        <w:t>watersheds  and</w:t>
      </w:r>
      <w:proofErr w:type="gramEnd"/>
      <w:r>
        <w:rPr>
          <w:rFonts w:ascii="Times New Roman" w:hAnsi="Times New Roman" w:cs="Times New Roman"/>
          <w:sz w:val="24"/>
          <w:szCs w:val="24"/>
          <w:lang w:val="en-US"/>
        </w:rPr>
        <w:t xml:space="preserve"> trophic network descriptors and food-web complexity metrics. a) </w:t>
      </w:r>
      <w:proofErr w:type="spellStart"/>
      <w:r>
        <w:rPr>
          <w:rFonts w:ascii="Times New Roman" w:hAnsi="Times New Roman" w:cs="Times New Roman"/>
          <w:sz w:val="24"/>
          <w:szCs w:val="24"/>
          <w:lang w:val="en-US"/>
        </w:rPr>
        <w:t>Nestedness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NODF</w:t>
      </w:r>
      <w:r>
        <w:rPr>
          <w:rFonts w:ascii="Times New Roman" w:hAnsi="Times New Roman" w:cs="Times New Roman"/>
          <w:sz w:val="24"/>
          <w:szCs w:val="24"/>
          <w:vertAlign w:val="subscript"/>
          <w:lang w:val="en-US"/>
        </w:rPr>
        <w:t>zscore</w:t>
      </w:r>
      <w:proofErr w:type="spellEnd"/>
      <w:r>
        <w:rPr>
          <w:rFonts w:ascii="Times New Roman" w:hAnsi="Times New Roman" w:cs="Times New Roman"/>
          <w:sz w:val="24"/>
          <w:szCs w:val="24"/>
          <w:lang w:val="en-US"/>
        </w:rPr>
        <w:t>), b) Trophic specialization (H</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c) Modularity (</w:t>
      </w:r>
      <w:proofErr w:type="spellStart"/>
      <w:r>
        <w:rPr>
          <w:rFonts w:ascii="Times New Roman" w:hAnsi="Times New Roman" w:cs="Times New Roman"/>
          <w:sz w:val="24"/>
          <w:szCs w:val="24"/>
          <w:lang w:val="en-US"/>
        </w:rPr>
        <w:t>Q</w:t>
      </w:r>
      <w:r>
        <w:rPr>
          <w:rFonts w:ascii="Times New Roman" w:hAnsi="Times New Roman" w:cs="Times New Roman"/>
          <w:sz w:val="24"/>
          <w:szCs w:val="24"/>
          <w:vertAlign w:val="subscript"/>
          <w:lang w:val="en-US"/>
        </w:rPr>
        <w:t>zscore</w:t>
      </w:r>
      <w:proofErr w:type="spellEnd"/>
      <w:r>
        <w:rPr>
          <w:rFonts w:ascii="Times New Roman" w:hAnsi="Times New Roman" w:cs="Times New Roman"/>
          <w:sz w:val="24"/>
          <w:szCs w:val="24"/>
          <w:lang w:val="en-US"/>
        </w:rPr>
        <w:t>); d) Density of link (</w:t>
      </w:r>
      <w:proofErr w:type="spellStart"/>
      <w:r>
        <w:rPr>
          <w:rFonts w:ascii="Times New Roman" w:hAnsi="Times New Roman" w:cs="Times New Roman"/>
          <w:sz w:val="24"/>
          <w:szCs w:val="24"/>
          <w:lang w:val="en-US"/>
        </w:rPr>
        <w:t>zscore</w:t>
      </w:r>
      <w:proofErr w:type="spellEnd"/>
      <w:r>
        <w:rPr>
          <w:rFonts w:ascii="Times New Roman" w:hAnsi="Times New Roman" w:cs="Times New Roman"/>
          <w:sz w:val="24"/>
          <w:szCs w:val="24"/>
          <w:lang w:val="en-US"/>
        </w:rPr>
        <w:t>), e) Link per species (</w:t>
      </w:r>
      <w:proofErr w:type="spellStart"/>
      <w:r>
        <w:rPr>
          <w:rFonts w:ascii="Times New Roman" w:hAnsi="Times New Roman" w:cs="Times New Roman"/>
          <w:sz w:val="24"/>
          <w:szCs w:val="24"/>
          <w:lang w:val="en-US"/>
        </w:rPr>
        <w:t>zscore</w:t>
      </w:r>
      <w:proofErr w:type="spellEnd"/>
      <w:r>
        <w:rPr>
          <w:rFonts w:ascii="Times New Roman" w:hAnsi="Times New Roman" w:cs="Times New Roman"/>
          <w:sz w:val="24"/>
          <w:szCs w:val="24"/>
          <w:lang w:val="en-US"/>
        </w:rPr>
        <w:t>) and f) Numbers of species (log (x + 1)). Each point represents a sampling site (n = 49 independent fish networks). Linear regression coefficients are shown in table 1.</w:t>
      </w:r>
    </w:p>
    <w:p w14:paraId="18E3966C" w14:textId="77777777" w:rsidR="00C05F5D" w:rsidRDefault="00C05F5D">
      <w:pPr>
        <w:spacing w:line="360" w:lineRule="auto"/>
        <w:jc w:val="both"/>
        <w:rPr>
          <w:rFonts w:ascii="Times New Roman" w:hAnsi="Times New Roman" w:cs="Times New Roman"/>
          <w:b/>
          <w:sz w:val="24"/>
          <w:szCs w:val="24"/>
          <w:lang w:val="en-US"/>
        </w:rPr>
      </w:pPr>
    </w:p>
    <w:p w14:paraId="6E0E5A7D" w14:textId="77777777" w:rsidR="00C05F5D" w:rsidRDefault="00C05F5D">
      <w:pPr>
        <w:spacing w:line="360" w:lineRule="auto"/>
        <w:jc w:val="both"/>
        <w:rPr>
          <w:rFonts w:ascii="Times New Roman" w:hAnsi="Times New Roman" w:cs="Times New Roman"/>
          <w:b/>
          <w:sz w:val="24"/>
          <w:szCs w:val="24"/>
          <w:lang w:val="en-US"/>
        </w:rPr>
      </w:pPr>
    </w:p>
    <w:p w14:paraId="37B26286" w14:textId="77777777" w:rsidR="00C05F5D" w:rsidRDefault="00C05F5D">
      <w:pPr>
        <w:spacing w:line="360" w:lineRule="auto"/>
        <w:jc w:val="both"/>
        <w:rPr>
          <w:rFonts w:ascii="Times New Roman" w:hAnsi="Times New Roman" w:cs="Times New Roman"/>
          <w:b/>
          <w:sz w:val="24"/>
          <w:szCs w:val="24"/>
          <w:lang w:val="en-US"/>
        </w:rPr>
      </w:pPr>
    </w:p>
    <w:p w14:paraId="517A84EC" w14:textId="77777777" w:rsidR="00C05F5D" w:rsidRDefault="00C05F5D">
      <w:pPr>
        <w:spacing w:line="360" w:lineRule="auto"/>
        <w:jc w:val="both"/>
        <w:rPr>
          <w:rFonts w:ascii="Times New Roman" w:hAnsi="Times New Roman" w:cs="Times New Roman"/>
          <w:b/>
          <w:sz w:val="24"/>
          <w:szCs w:val="24"/>
          <w:lang w:val="en-US"/>
        </w:rPr>
      </w:pPr>
    </w:p>
    <w:p w14:paraId="644A2E32" w14:textId="77777777" w:rsidR="00C05F5D" w:rsidRDefault="00C05F5D">
      <w:pPr>
        <w:spacing w:line="360" w:lineRule="auto"/>
        <w:jc w:val="both"/>
        <w:rPr>
          <w:rFonts w:ascii="Times New Roman" w:hAnsi="Times New Roman" w:cs="Times New Roman"/>
          <w:b/>
          <w:sz w:val="24"/>
          <w:szCs w:val="24"/>
          <w:lang w:val="en-US"/>
        </w:rPr>
      </w:pPr>
    </w:p>
    <w:p w14:paraId="0CDB138D" w14:textId="77777777" w:rsidR="00C05F5D" w:rsidRDefault="00C05F5D">
      <w:pPr>
        <w:spacing w:line="360" w:lineRule="auto"/>
        <w:jc w:val="both"/>
        <w:rPr>
          <w:rFonts w:ascii="Times New Roman" w:hAnsi="Times New Roman" w:cs="Times New Roman"/>
          <w:b/>
          <w:sz w:val="24"/>
          <w:szCs w:val="24"/>
          <w:lang w:val="en-US"/>
        </w:rPr>
      </w:pPr>
    </w:p>
    <w:p w14:paraId="4B89C477" w14:textId="77777777" w:rsidR="00C05F5D" w:rsidRDefault="00C05F5D">
      <w:pPr>
        <w:spacing w:line="360" w:lineRule="auto"/>
        <w:jc w:val="both"/>
        <w:rPr>
          <w:rFonts w:ascii="Times New Roman" w:hAnsi="Times New Roman" w:cs="Times New Roman"/>
          <w:b/>
          <w:sz w:val="24"/>
          <w:szCs w:val="24"/>
          <w:lang w:val="en-US"/>
        </w:rPr>
      </w:pPr>
    </w:p>
    <w:p w14:paraId="7F42E491" w14:textId="77777777" w:rsidR="00C05F5D" w:rsidRDefault="00C05F5D">
      <w:pPr>
        <w:spacing w:line="360" w:lineRule="auto"/>
        <w:jc w:val="both"/>
        <w:rPr>
          <w:rFonts w:ascii="Times New Roman" w:hAnsi="Times New Roman" w:cs="Times New Roman"/>
          <w:b/>
          <w:sz w:val="24"/>
          <w:szCs w:val="24"/>
          <w:lang w:val="en-US"/>
        </w:rPr>
      </w:pPr>
    </w:p>
    <w:p w14:paraId="444778A0" w14:textId="77777777" w:rsidR="00C05F5D" w:rsidRDefault="00C05F5D">
      <w:pPr>
        <w:spacing w:line="360" w:lineRule="auto"/>
        <w:jc w:val="both"/>
        <w:rPr>
          <w:rFonts w:ascii="Times New Roman" w:hAnsi="Times New Roman" w:cs="Times New Roman"/>
          <w:b/>
          <w:sz w:val="24"/>
          <w:szCs w:val="24"/>
          <w:lang w:val="en-US"/>
        </w:rPr>
      </w:pPr>
    </w:p>
    <w:p w14:paraId="04EB65D3" w14:textId="77777777" w:rsidR="00C05F5D" w:rsidRDefault="00C05F5D">
      <w:pPr>
        <w:spacing w:line="360" w:lineRule="auto"/>
        <w:jc w:val="both"/>
        <w:rPr>
          <w:rFonts w:ascii="Times New Roman" w:hAnsi="Times New Roman" w:cs="Times New Roman"/>
          <w:b/>
          <w:sz w:val="24"/>
          <w:szCs w:val="24"/>
          <w:lang w:val="en-US"/>
        </w:rPr>
      </w:pPr>
    </w:p>
    <w:p w14:paraId="55ADFF02" w14:textId="77777777" w:rsidR="00C05F5D" w:rsidRDefault="00C05F5D">
      <w:pPr>
        <w:spacing w:line="360" w:lineRule="auto"/>
        <w:jc w:val="both"/>
        <w:rPr>
          <w:rFonts w:ascii="Times New Roman" w:hAnsi="Times New Roman" w:cs="Times New Roman"/>
          <w:b/>
          <w:sz w:val="24"/>
          <w:szCs w:val="24"/>
          <w:lang w:val="en-US"/>
        </w:rPr>
      </w:pPr>
    </w:p>
    <w:p w14:paraId="0F1CC1C7" w14:textId="77777777" w:rsidR="00C05F5D" w:rsidRDefault="0000000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Table 1.</w:t>
      </w:r>
      <w:r>
        <w:rPr>
          <w:rFonts w:ascii="Times New Roman" w:hAnsi="Times New Roman" w:cs="Times New Roman"/>
          <w:sz w:val="24"/>
          <w:szCs w:val="24"/>
          <w:lang w:val="en-US"/>
        </w:rPr>
        <w:t xml:space="preserve"> Linear regression coefficients between the natural land-use across sites and trophic network descriptors (</w:t>
      </w:r>
      <w:proofErr w:type="spellStart"/>
      <w:r>
        <w:rPr>
          <w:rFonts w:ascii="Times New Roman" w:hAnsi="Times New Roman" w:cs="Times New Roman"/>
          <w:sz w:val="24"/>
          <w:szCs w:val="24"/>
          <w:lang w:val="en-US"/>
        </w:rPr>
        <w:t>Nestedness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wNODF</w:t>
      </w:r>
      <w:r>
        <w:rPr>
          <w:rFonts w:ascii="Times New Roman" w:hAnsi="Times New Roman" w:cs="Times New Roman"/>
          <w:sz w:val="24"/>
          <w:szCs w:val="24"/>
          <w:vertAlign w:val="subscript"/>
          <w:lang w:val="en-US"/>
        </w:rPr>
        <w:t>zscore</w:t>
      </w:r>
      <w:proofErr w:type="spellEnd"/>
      <w:r>
        <w:rPr>
          <w:rFonts w:ascii="Times New Roman" w:hAnsi="Times New Roman" w:cs="Times New Roman"/>
          <w:sz w:val="24"/>
          <w:szCs w:val="24"/>
          <w:lang w:val="en-US"/>
        </w:rPr>
        <w:t>), Modularity (</w:t>
      </w:r>
      <w:proofErr w:type="spellStart"/>
      <w:r>
        <w:rPr>
          <w:rFonts w:ascii="Times New Roman" w:hAnsi="Times New Roman" w:cs="Times New Roman"/>
          <w:sz w:val="24"/>
          <w:szCs w:val="24"/>
          <w:lang w:val="en-US"/>
        </w:rPr>
        <w:t>Q</w:t>
      </w:r>
      <w:r>
        <w:rPr>
          <w:rFonts w:ascii="Times New Roman" w:hAnsi="Times New Roman" w:cs="Times New Roman"/>
          <w:sz w:val="24"/>
          <w:szCs w:val="24"/>
          <w:vertAlign w:val="subscript"/>
          <w:lang w:val="en-US"/>
        </w:rPr>
        <w:t>zscore</w:t>
      </w:r>
      <w:proofErr w:type="spellEnd"/>
      <w:r>
        <w:rPr>
          <w:rFonts w:ascii="Times New Roman" w:hAnsi="Times New Roman" w:cs="Times New Roman"/>
          <w:sz w:val="24"/>
          <w:szCs w:val="24"/>
          <w:lang w:val="en-US"/>
        </w:rPr>
        <w:t>), Specialization (H</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Link density, Number of links (links </w:t>
      </w:r>
      <w:proofErr w:type="spellStart"/>
      <w:r>
        <w:rPr>
          <w:rFonts w:ascii="Times New Roman" w:hAnsi="Times New Roman" w:cs="Times New Roman"/>
          <w:sz w:val="24"/>
          <w:szCs w:val="24"/>
          <w:lang w:val="en-US"/>
        </w:rPr>
        <w:t>por</w:t>
      </w:r>
      <w:proofErr w:type="spellEnd"/>
      <w:r>
        <w:rPr>
          <w:rFonts w:ascii="Times New Roman" w:hAnsi="Times New Roman" w:cs="Times New Roman"/>
          <w:sz w:val="24"/>
          <w:szCs w:val="24"/>
          <w:lang w:val="en-US"/>
        </w:rPr>
        <w:t xml:space="preserve"> species) and Number of species) of communities of fish. We use Z-scored values for all metrics, except for number of species, in which log was used (x + 1) and Trophic specialization. </w:t>
      </w:r>
    </w:p>
    <w:tbl>
      <w:tblPr>
        <w:tblStyle w:val="GridTable6Colorful"/>
        <w:tblW w:w="7513" w:type="dxa"/>
        <w:tblLayout w:type="fixed"/>
        <w:tblCellMar>
          <w:left w:w="118" w:type="dxa"/>
        </w:tblCellMar>
        <w:tblLook w:val="04A0" w:firstRow="1" w:lastRow="0" w:firstColumn="1" w:lastColumn="0" w:noHBand="0" w:noVBand="1"/>
      </w:tblPr>
      <w:tblGrid>
        <w:gridCol w:w="2269"/>
        <w:gridCol w:w="1133"/>
        <w:gridCol w:w="851"/>
        <w:gridCol w:w="1134"/>
        <w:gridCol w:w="851"/>
        <w:gridCol w:w="1275"/>
      </w:tblGrid>
      <w:tr w:rsidR="00C05F5D" w14:paraId="7CA2354B" w14:textId="77777777" w:rsidTr="00C05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bottom w:val="single" w:sz="4" w:space="0" w:color="00000A"/>
              <w:right w:val="nil"/>
            </w:tcBorders>
            <w:shd w:val="clear" w:color="auto" w:fill="D9D9D9" w:themeFill="background1" w:themeFillShade="D9"/>
            <w:vAlign w:val="center"/>
          </w:tcPr>
          <w:p w14:paraId="5D429ECC" w14:textId="77777777" w:rsidR="00C05F5D" w:rsidRDefault="00000000">
            <w:pPr>
              <w:jc w:val="cente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Network descriptor</w:t>
            </w:r>
          </w:p>
        </w:tc>
        <w:tc>
          <w:tcPr>
            <w:tcW w:w="1133" w:type="dxa"/>
            <w:tcBorders>
              <w:top w:val="nil"/>
              <w:left w:val="nil"/>
              <w:bottom w:val="single" w:sz="4" w:space="0" w:color="00000A"/>
              <w:right w:val="nil"/>
            </w:tcBorders>
            <w:shd w:val="clear" w:color="auto" w:fill="D9D9D9" w:themeFill="background1" w:themeFillShade="D9"/>
            <w:vAlign w:val="center"/>
          </w:tcPr>
          <w:p w14:paraId="5FD2D817" w14:textId="77777777" w:rsidR="00C05F5D"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roofErr w:type="spellStart"/>
            <w:r>
              <w:rPr>
                <w:rFonts w:ascii="Times New Roman" w:hAnsi="Times New Roman" w:cs="Times New Roman"/>
                <w:color w:val="auto"/>
                <w:sz w:val="24"/>
                <w:szCs w:val="24"/>
              </w:rPr>
              <w:t>Estimate</w:t>
            </w:r>
            <w:proofErr w:type="spellEnd"/>
          </w:p>
        </w:tc>
        <w:tc>
          <w:tcPr>
            <w:tcW w:w="851" w:type="dxa"/>
            <w:tcBorders>
              <w:top w:val="nil"/>
              <w:left w:val="nil"/>
              <w:bottom w:val="single" w:sz="4" w:space="0" w:color="00000A"/>
              <w:right w:val="nil"/>
            </w:tcBorders>
            <w:shd w:val="clear" w:color="auto" w:fill="D9D9D9" w:themeFill="background1" w:themeFillShade="D9"/>
            <w:vAlign w:val="center"/>
          </w:tcPr>
          <w:p w14:paraId="36B8DE58" w14:textId="77777777" w:rsidR="00C05F5D"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SE</w:t>
            </w:r>
          </w:p>
        </w:tc>
        <w:tc>
          <w:tcPr>
            <w:tcW w:w="1134" w:type="dxa"/>
            <w:tcBorders>
              <w:top w:val="nil"/>
              <w:left w:val="nil"/>
              <w:bottom w:val="single" w:sz="4" w:space="0" w:color="00000A"/>
              <w:right w:val="nil"/>
            </w:tcBorders>
            <w:shd w:val="clear" w:color="auto" w:fill="D9D9D9" w:themeFill="background1" w:themeFillShade="D9"/>
            <w:vAlign w:val="center"/>
          </w:tcPr>
          <w:p w14:paraId="6D36B6B3" w14:textId="77777777" w:rsidR="00C05F5D"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t-</w:t>
            </w:r>
            <w:proofErr w:type="spellStart"/>
            <w:r>
              <w:rPr>
                <w:rFonts w:ascii="Times New Roman" w:hAnsi="Times New Roman" w:cs="Times New Roman"/>
                <w:color w:val="auto"/>
                <w:sz w:val="24"/>
                <w:szCs w:val="24"/>
              </w:rPr>
              <w:t>value</w:t>
            </w:r>
            <w:proofErr w:type="spellEnd"/>
          </w:p>
        </w:tc>
        <w:tc>
          <w:tcPr>
            <w:tcW w:w="851" w:type="dxa"/>
            <w:tcBorders>
              <w:top w:val="nil"/>
              <w:left w:val="nil"/>
              <w:bottom w:val="single" w:sz="4" w:space="0" w:color="00000A"/>
              <w:right w:val="nil"/>
            </w:tcBorders>
            <w:shd w:val="clear" w:color="auto" w:fill="D9D9D9" w:themeFill="background1" w:themeFillShade="D9"/>
            <w:vAlign w:val="center"/>
          </w:tcPr>
          <w:p w14:paraId="670BDDF9" w14:textId="77777777" w:rsidR="00C05F5D"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r</w:t>
            </w:r>
            <w:r>
              <w:rPr>
                <w:rFonts w:ascii="Times New Roman" w:hAnsi="Times New Roman" w:cs="Times New Roman"/>
                <w:color w:val="auto"/>
                <w:sz w:val="24"/>
                <w:szCs w:val="24"/>
                <w:vertAlign w:val="superscript"/>
              </w:rPr>
              <w:t xml:space="preserve">2 </w:t>
            </w:r>
            <w:proofErr w:type="spellStart"/>
            <w:r>
              <w:rPr>
                <w:rFonts w:ascii="Times New Roman" w:hAnsi="Times New Roman" w:cs="Times New Roman"/>
                <w:color w:val="auto"/>
                <w:sz w:val="24"/>
                <w:szCs w:val="24"/>
              </w:rPr>
              <w:t>adj</w:t>
            </w:r>
            <w:proofErr w:type="spellEnd"/>
          </w:p>
        </w:tc>
        <w:tc>
          <w:tcPr>
            <w:tcW w:w="1275" w:type="dxa"/>
            <w:tcBorders>
              <w:top w:val="nil"/>
              <w:left w:val="nil"/>
              <w:bottom w:val="single" w:sz="4" w:space="0" w:color="00000A"/>
              <w:right w:val="nil"/>
            </w:tcBorders>
            <w:shd w:val="clear" w:color="auto" w:fill="D9D9D9" w:themeFill="background1" w:themeFillShade="D9"/>
            <w:vAlign w:val="center"/>
          </w:tcPr>
          <w:p w14:paraId="4D4F7757" w14:textId="77777777" w:rsidR="00C05F5D"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p-</w:t>
            </w:r>
            <w:proofErr w:type="spellStart"/>
            <w:r>
              <w:rPr>
                <w:rFonts w:ascii="Times New Roman" w:hAnsi="Times New Roman" w:cs="Times New Roman"/>
                <w:color w:val="auto"/>
                <w:sz w:val="24"/>
                <w:szCs w:val="24"/>
              </w:rPr>
              <w:t>value</w:t>
            </w:r>
            <w:proofErr w:type="spellEnd"/>
          </w:p>
        </w:tc>
      </w:tr>
      <w:tr w:rsidR="00C05F5D" w14:paraId="5255FA94" w14:textId="77777777" w:rsidTr="00C05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00000A"/>
              <w:left w:val="nil"/>
              <w:bottom w:val="nil"/>
              <w:right w:val="nil"/>
            </w:tcBorders>
            <w:shd w:val="clear" w:color="auto" w:fill="FFFFFF" w:themeFill="background1"/>
            <w:vAlign w:val="center"/>
          </w:tcPr>
          <w:p w14:paraId="75E385A3" w14:textId="77777777" w:rsidR="00C05F5D" w:rsidRDefault="00000000">
            <w:pPr>
              <w:rPr>
                <w:rFonts w:ascii="Times New Roman" w:hAnsi="Times New Roman" w:cs="Times New Roman"/>
                <w:color w:val="auto"/>
                <w:sz w:val="24"/>
                <w:szCs w:val="24"/>
                <w:lang w:val="en-US"/>
              </w:rPr>
            </w:pPr>
            <w:r>
              <w:rPr>
                <w:rFonts w:ascii="Times New Roman" w:hAnsi="Times New Roman" w:cs="Times New Roman"/>
                <w:color w:val="auto"/>
                <w:sz w:val="24"/>
                <w:szCs w:val="24"/>
              </w:rPr>
              <w:t xml:space="preserve"> NODF</w:t>
            </w:r>
            <w:r>
              <w:rPr>
                <w:rFonts w:ascii="Times New Roman" w:hAnsi="Times New Roman" w:cs="Times New Roman"/>
                <w:i/>
                <w:iCs/>
                <w:color w:val="auto"/>
                <w:sz w:val="24"/>
                <w:szCs w:val="24"/>
                <w:vertAlign w:val="subscript"/>
              </w:rPr>
              <w:t xml:space="preserve"> </w:t>
            </w:r>
          </w:p>
        </w:tc>
        <w:tc>
          <w:tcPr>
            <w:tcW w:w="1133" w:type="dxa"/>
            <w:tcBorders>
              <w:top w:val="single" w:sz="4" w:space="0" w:color="00000A"/>
              <w:left w:val="nil"/>
              <w:bottom w:val="nil"/>
              <w:right w:val="nil"/>
            </w:tcBorders>
            <w:shd w:val="clear" w:color="auto" w:fill="FFFFFF" w:themeFill="background1"/>
          </w:tcPr>
          <w:p w14:paraId="348AC71C" w14:textId="77777777" w:rsidR="00C05F5D"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0.006</w:t>
            </w:r>
          </w:p>
        </w:tc>
        <w:tc>
          <w:tcPr>
            <w:tcW w:w="851" w:type="dxa"/>
            <w:tcBorders>
              <w:top w:val="single" w:sz="4" w:space="0" w:color="00000A"/>
              <w:left w:val="nil"/>
              <w:bottom w:val="nil"/>
              <w:right w:val="nil"/>
            </w:tcBorders>
            <w:shd w:val="clear" w:color="auto" w:fill="FFFFFF" w:themeFill="background1"/>
          </w:tcPr>
          <w:p w14:paraId="4B05519E" w14:textId="77777777" w:rsidR="00C05F5D"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0.005</w:t>
            </w:r>
          </w:p>
        </w:tc>
        <w:tc>
          <w:tcPr>
            <w:tcW w:w="1134" w:type="dxa"/>
            <w:tcBorders>
              <w:top w:val="single" w:sz="4" w:space="0" w:color="00000A"/>
              <w:left w:val="nil"/>
              <w:bottom w:val="nil"/>
              <w:right w:val="nil"/>
            </w:tcBorders>
            <w:shd w:val="clear" w:color="auto" w:fill="FFFFFF" w:themeFill="background1"/>
          </w:tcPr>
          <w:p w14:paraId="2618E913" w14:textId="77777777" w:rsidR="00C05F5D"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1.19</w:t>
            </w:r>
          </w:p>
        </w:tc>
        <w:tc>
          <w:tcPr>
            <w:tcW w:w="851" w:type="dxa"/>
            <w:tcBorders>
              <w:top w:val="single" w:sz="4" w:space="0" w:color="00000A"/>
              <w:left w:val="nil"/>
              <w:bottom w:val="nil"/>
              <w:right w:val="nil"/>
            </w:tcBorders>
            <w:shd w:val="clear" w:color="auto" w:fill="FFFFFF" w:themeFill="background1"/>
          </w:tcPr>
          <w:p w14:paraId="24B24D1B" w14:textId="77777777" w:rsidR="00C05F5D"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0.009</w:t>
            </w:r>
          </w:p>
        </w:tc>
        <w:tc>
          <w:tcPr>
            <w:tcW w:w="1275" w:type="dxa"/>
            <w:tcBorders>
              <w:top w:val="single" w:sz="4" w:space="0" w:color="00000A"/>
              <w:left w:val="nil"/>
              <w:bottom w:val="nil"/>
              <w:right w:val="nil"/>
            </w:tcBorders>
            <w:shd w:val="clear" w:color="auto" w:fill="FFFFFF" w:themeFill="background1"/>
          </w:tcPr>
          <w:p w14:paraId="6744B80F" w14:textId="77777777" w:rsidR="00C05F5D"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0.23</w:t>
            </w:r>
          </w:p>
        </w:tc>
      </w:tr>
      <w:tr w:rsidR="00C05F5D" w14:paraId="7B0A90F0" w14:textId="77777777" w:rsidTr="00C05F5D">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00000A"/>
              <w:left w:val="nil"/>
              <w:bottom w:val="nil"/>
              <w:right w:val="nil"/>
            </w:tcBorders>
            <w:shd w:val="clear" w:color="auto" w:fill="FFFFFF" w:themeFill="background1"/>
            <w:vAlign w:val="center"/>
          </w:tcPr>
          <w:p w14:paraId="477AE585" w14:textId="77777777" w:rsidR="00C05F5D" w:rsidRDefault="00000000">
            <w:pPr>
              <w:rPr>
                <w:rFonts w:ascii="Times New Roman" w:hAnsi="Times New Roman" w:cs="Times New Roman"/>
                <w:color w:val="auto"/>
                <w:sz w:val="24"/>
                <w:szCs w:val="24"/>
                <w:lang w:val="en-US"/>
              </w:rPr>
            </w:pPr>
            <w:r>
              <w:rPr>
                <w:rFonts w:ascii="Times New Roman" w:hAnsi="Times New Roman" w:cs="Times New Roman"/>
                <w:i/>
                <w:iCs/>
                <w:color w:val="auto"/>
                <w:sz w:val="24"/>
                <w:szCs w:val="24"/>
              </w:rPr>
              <w:t>H</w:t>
            </w:r>
            <w:r>
              <w:rPr>
                <w:rFonts w:ascii="Times New Roman" w:hAnsi="Times New Roman" w:cs="Times New Roman"/>
                <w:color w:val="auto"/>
                <w:sz w:val="24"/>
                <w:szCs w:val="24"/>
                <w:vertAlign w:val="subscript"/>
              </w:rPr>
              <w:t>2</w:t>
            </w:r>
            <w:r>
              <w:rPr>
                <w:rFonts w:ascii="Times New Roman" w:hAnsi="Times New Roman" w:cs="Times New Roman"/>
                <w:color w:val="auto"/>
                <w:sz w:val="24"/>
                <w:szCs w:val="24"/>
              </w:rPr>
              <w:t>'</w:t>
            </w:r>
          </w:p>
        </w:tc>
        <w:tc>
          <w:tcPr>
            <w:tcW w:w="1133" w:type="dxa"/>
            <w:tcBorders>
              <w:top w:val="single" w:sz="4" w:space="0" w:color="00000A"/>
              <w:left w:val="nil"/>
              <w:bottom w:val="nil"/>
              <w:right w:val="nil"/>
            </w:tcBorders>
            <w:shd w:val="clear" w:color="auto" w:fill="FFFFFF" w:themeFill="background1"/>
          </w:tcPr>
          <w:p w14:paraId="50C3EC6B" w14:textId="77777777" w:rsidR="00C05F5D"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-0.000</w:t>
            </w:r>
          </w:p>
        </w:tc>
        <w:tc>
          <w:tcPr>
            <w:tcW w:w="851" w:type="dxa"/>
            <w:tcBorders>
              <w:top w:val="single" w:sz="4" w:space="0" w:color="00000A"/>
              <w:left w:val="nil"/>
              <w:bottom w:val="nil"/>
              <w:right w:val="nil"/>
            </w:tcBorders>
            <w:shd w:val="clear" w:color="auto" w:fill="FFFFFF" w:themeFill="background1"/>
          </w:tcPr>
          <w:p w14:paraId="07519B31" w14:textId="77777777" w:rsidR="00C05F5D"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0.000</w:t>
            </w:r>
          </w:p>
        </w:tc>
        <w:tc>
          <w:tcPr>
            <w:tcW w:w="1134" w:type="dxa"/>
            <w:tcBorders>
              <w:top w:val="single" w:sz="4" w:space="0" w:color="00000A"/>
              <w:left w:val="nil"/>
              <w:bottom w:val="nil"/>
              <w:right w:val="nil"/>
            </w:tcBorders>
            <w:shd w:val="clear" w:color="auto" w:fill="FFFFFF" w:themeFill="background1"/>
          </w:tcPr>
          <w:p w14:paraId="60BB63DE" w14:textId="77777777" w:rsidR="00C05F5D"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-0.42</w:t>
            </w:r>
          </w:p>
        </w:tc>
        <w:tc>
          <w:tcPr>
            <w:tcW w:w="851" w:type="dxa"/>
            <w:tcBorders>
              <w:top w:val="single" w:sz="4" w:space="0" w:color="00000A"/>
              <w:left w:val="nil"/>
              <w:bottom w:val="nil"/>
              <w:right w:val="nil"/>
            </w:tcBorders>
            <w:shd w:val="clear" w:color="auto" w:fill="FFFFFF" w:themeFill="background1"/>
          </w:tcPr>
          <w:p w14:paraId="0FF316EA" w14:textId="77777777" w:rsidR="00C05F5D"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-0.01</w:t>
            </w:r>
          </w:p>
        </w:tc>
        <w:tc>
          <w:tcPr>
            <w:tcW w:w="1275" w:type="dxa"/>
            <w:tcBorders>
              <w:top w:val="single" w:sz="4" w:space="0" w:color="00000A"/>
              <w:left w:val="nil"/>
              <w:bottom w:val="nil"/>
              <w:right w:val="nil"/>
            </w:tcBorders>
            <w:shd w:val="clear" w:color="auto" w:fill="FFFFFF" w:themeFill="background1"/>
          </w:tcPr>
          <w:p w14:paraId="7BC2CB9F" w14:textId="77777777" w:rsidR="00C05F5D"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0.67</w:t>
            </w:r>
          </w:p>
        </w:tc>
      </w:tr>
      <w:tr w:rsidR="00C05F5D" w14:paraId="1D677AA7" w14:textId="77777777" w:rsidTr="00C05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00000A"/>
              <w:left w:val="nil"/>
              <w:bottom w:val="nil"/>
              <w:right w:val="nil"/>
            </w:tcBorders>
            <w:shd w:val="clear" w:color="auto" w:fill="FFFFFF" w:themeFill="background1"/>
            <w:vAlign w:val="center"/>
          </w:tcPr>
          <w:p w14:paraId="5F6742E4" w14:textId="77777777" w:rsidR="00C05F5D" w:rsidRDefault="00000000">
            <w:pPr>
              <w:rPr>
                <w:rFonts w:ascii="Times New Roman" w:hAnsi="Times New Roman" w:cs="Times New Roman"/>
                <w:color w:val="auto"/>
                <w:sz w:val="24"/>
                <w:szCs w:val="24"/>
                <w:lang w:val="en-US"/>
              </w:rPr>
            </w:pPr>
            <w:r>
              <w:rPr>
                <w:rFonts w:ascii="Times New Roman" w:hAnsi="Times New Roman" w:cs="Times New Roman"/>
                <w:i/>
                <w:iCs/>
                <w:color w:val="auto"/>
                <w:sz w:val="24"/>
                <w:szCs w:val="24"/>
              </w:rPr>
              <w:t>Q</w:t>
            </w:r>
            <w:r>
              <w:rPr>
                <w:rFonts w:ascii="Times New Roman" w:hAnsi="Times New Roman" w:cs="Times New Roman"/>
                <w:i/>
                <w:iCs/>
                <w:color w:val="auto"/>
                <w:sz w:val="24"/>
                <w:szCs w:val="24"/>
                <w:vertAlign w:val="subscript"/>
              </w:rPr>
              <w:t xml:space="preserve"> </w:t>
            </w:r>
          </w:p>
        </w:tc>
        <w:tc>
          <w:tcPr>
            <w:tcW w:w="1133" w:type="dxa"/>
            <w:tcBorders>
              <w:top w:val="single" w:sz="4" w:space="0" w:color="00000A"/>
              <w:left w:val="nil"/>
              <w:bottom w:val="nil"/>
              <w:right w:val="nil"/>
            </w:tcBorders>
            <w:shd w:val="clear" w:color="auto" w:fill="FFFFFF" w:themeFill="background1"/>
          </w:tcPr>
          <w:p w14:paraId="177E20D6" w14:textId="77777777" w:rsidR="00C05F5D"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-0.01</w:t>
            </w:r>
          </w:p>
        </w:tc>
        <w:tc>
          <w:tcPr>
            <w:tcW w:w="851" w:type="dxa"/>
            <w:tcBorders>
              <w:top w:val="single" w:sz="4" w:space="0" w:color="00000A"/>
              <w:left w:val="nil"/>
              <w:bottom w:val="nil"/>
              <w:right w:val="nil"/>
            </w:tcBorders>
            <w:shd w:val="clear" w:color="auto" w:fill="FFFFFF" w:themeFill="background1"/>
          </w:tcPr>
          <w:p w14:paraId="5CBE7CD2" w14:textId="77777777" w:rsidR="00C05F5D"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0.006</w:t>
            </w:r>
          </w:p>
        </w:tc>
        <w:tc>
          <w:tcPr>
            <w:tcW w:w="1134" w:type="dxa"/>
            <w:tcBorders>
              <w:top w:val="single" w:sz="4" w:space="0" w:color="00000A"/>
              <w:left w:val="nil"/>
              <w:bottom w:val="nil"/>
              <w:right w:val="nil"/>
            </w:tcBorders>
            <w:shd w:val="clear" w:color="auto" w:fill="FFFFFF" w:themeFill="background1"/>
          </w:tcPr>
          <w:p w14:paraId="12C75E48" w14:textId="77777777" w:rsidR="00C05F5D"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-2.03</w:t>
            </w:r>
          </w:p>
        </w:tc>
        <w:tc>
          <w:tcPr>
            <w:tcW w:w="851" w:type="dxa"/>
            <w:tcBorders>
              <w:top w:val="single" w:sz="4" w:space="0" w:color="00000A"/>
              <w:left w:val="nil"/>
              <w:bottom w:val="nil"/>
              <w:right w:val="nil"/>
            </w:tcBorders>
            <w:shd w:val="clear" w:color="auto" w:fill="FFFFFF" w:themeFill="background1"/>
          </w:tcPr>
          <w:p w14:paraId="0578A968" w14:textId="77777777" w:rsidR="00C05F5D"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0.06</w:t>
            </w:r>
          </w:p>
        </w:tc>
        <w:tc>
          <w:tcPr>
            <w:tcW w:w="1275" w:type="dxa"/>
            <w:tcBorders>
              <w:top w:val="single" w:sz="4" w:space="0" w:color="00000A"/>
              <w:left w:val="nil"/>
              <w:bottom w:val="nil"/>
              <w:right w:val="nil"/>
            </w:tcBorders>
            <w:shd w:val="clear" w:color="auto" w:fill="FFFFFF" w:themeFill="background1"/>
          </w:tcPr>
          <w:p w14:paraId="0107A592" w14:textId="77777777" w:rsidR="00C05F5D"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0.04*</w:t>
            </w:r>
          </w:p>
        </w:tc>
      </w:tr>
      <w:tr w:rsidR="00C05F5D" w14:paraId="01109997" w14:textId="77777777" w:rsidTr="00C05F5D">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00000A"/>
              <w:left w:val="nil"/>
              <w:bottom w:val="nil"/>
              <w:right w:val="nil"/>
            </w:tcBorders>
            <w:shd w:val="clear" w:color="auto" w:fill="FFFFFF" w:themeFill="background1"/>
            <w:vAlign w:val="center"/>
          </w:tcPr>
          <w:p w14:paraId="25D91D61" w14:textId="77777777" w:rsidR="00C05F5D" w:rsidRDefault="00000000">
            <w:p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Link density </w:t>
            </w:r>
          </w:p>
        </w:tc>
        <w:tc>
          <w:tcPr>
            <w:tcW w:w="1133" w:type="dxa"/>
            <w:tcBorders>
              <w:top w:val="single" w:sz="4" w:space="0" w:color="00000A"/>
              <w:left w:val="nil"/>
              <w:bottom w:val="nil"/>
              <w:right w:val="nil"/>
            </w:tcBorders>
            <w:shd w:val="clear" w:color="auto" w:fill="FFFFFF" w:themeFill="background1"/>
          </w:tcPr>
          <w:p w14:paraId="1548E6DF" w14:textId="77777777" w:rsidR="00C05F5D"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-0.08</w:t>
            </w:r>
          </w:p>
        </w:tc>
        <w:tc>
          <w:tcPr>
            <w:tcW w:w="851" w:type="dxa"/>
            <w:tcBorders>
              <w:top w:val="single" w:sz="4" w:space="0" w:color="00000A"/>
              <w:left w:val="nil"/>
              <w:bottom w:val="nil"/>
              <w:right w:val="nil"/>
            </w:tcBorders>
            <w:shd w:val="clear" w:color="auto" w:fill="FFFFFF" w:themeFill="background1"/>
          </w:tcPr>
          <w:p w14:paraId="28CDC5ED" w14:textId="77777777" w:rsidR="00C05F5D"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0.03</w:t>
            </w:r>
          </w:p>
        </w:tc>
        <w:tc>
          <w:tcPr>
            <w:tcW w:w="1134" w:type="dxa"/>
            <w:tcBorders>
              <w:top w:val="single" w:sz="4" w:space="0" w:color="00000A"/>
              <w:left w:val="nil"/>
              <w:bottom w:val="nil"/>
              <w:right w:val="nil"/>
            </w:tcBorders>
            <w:shd w:val="clear" w:color="auto" w:fill="FFFFFF" w:themeFill="background1"/>
          </w:tcPr>
          <w:p w14:paraId="792EED2C" w14:textId="77777777" w:rsidR="00C05F5D"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-2.36</w:t>
            </w:r>
          </w:p>
        </w:tc>
        <w:tc>
          <w:tcPr>
            <w:tcW w:w="851" w:type="dxa"/>
            <w:tcBorders>
              <w:top w:val="single" w:sz="4" w:space="0" w:color="00000A"/>
              <w:left w:val="nil"/>
              <w:bottom w:val="nil"/>
              <w:right w:val="nil"/>
            </w:tcBorders>
            <w:shd w:val="clear" w:color="auto" w:fill="FFFFFF" w:themeFill="background1"/>
          </w:tcPr>
          <w:p w14:paraId="184DB1E7" w14:textId="77777777" w:rsidR="00C05F5D"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0.09</w:t>
            </w:r>
          </w:p>
        </w:tc>
        <w:tc>
          <w:tcPr>
            <w:tcW w:w="1275" w:type="dxa"/>
            <w:tcBorders>
              <w:top w:val="single" w:sz="4" w:space="0" w:color="00000A"/>
              <w:left w:val="nil"/>
              <w:bottom w:val="nil"/>
              <w:right w:val="nil"/>
            </w:tcBorders>
            <w:shd w:val="clear" w:color="auto" w:fill="FFFFFF" w:themeFill="background1"/>
          </w:tcPr>
          <w:p w14:paraId="77AE9ED7" w14:textId="77777777" w:rsidR="00C05F5D"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0.01*</w:t>
            </w:r>
          </w:p>
        </w:tc>
      </w:tr>
      <w:tr w:rsidR="00C05F5D" w14:paraId="66D9DBC2" w14:textId="77777777" w:rsidTr="00C05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bottom w:val="nil"/>
              <w:right w:val="nil"/>
            </w:tcBorders>
            <w:shd w:val="clear" w:color="auto" w:fill="FFFFFF" w:themeFill="background1"/>
            <w:vAlign w:val="center"/>
          </w:tcPr>
          <w:p w14:paraId="74E0F684" w14:textId="77777777" w:rsidR="00C05F5D" w:rsidRDefault="00000000">
            <w:p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Number of links</w:t>
            </w:r>
          </w:p>
        </w:tc>
        <w:tc>
          <w:tcPr>
            <w:tcW w:w="1133" w:type="dxa"/>
            <w:tcBorders>
              <w:top w:val="nil"/>
              <w:left w:val="nil"/>
              <w:bottom w:val="nil"/>
              <w:right w:val="nil"/>
            </w:tcBorders>
            <w:shd w:val="clear" w:color="auto" w:fill="FFFFFF" w:themeFill="background1"/>
          </w:tcPr>
          <w:p w14:paraId="755E1CCA" w14:textId="77777777" w:rsidR="00C05F5D"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0.008</w:t>
            </w:r>
          </w:p>
        </w:tc>
        <w:tc>
          <w:tcPr>
            <w:tcW w:w="851" w:type="dxa"/>
            <w:tcBorders>
              <w:top w:val="nil"/>
              <w:left w:val="nil"/>
              <w:bottom w:val="nil"/>
              <w:right w:val="nil"/>
            </w:tcBorders>
            <w:shd w:val="clear" w:color="auto" w:fill="FFFFFF" w:themeFill="background1"/>
          </w:tcPr>
          <w:p w14:paraId="368359E9" w14:textId="77777777" w:rsidR="00C05F5D"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0.003</w:t>
            </w:r>
          </w:p>
        </w:tc>
        <w:tc>
          <w:tcPr>
            <w:tcW w:w="1134" w:type="dxa"/>
            <w:tcBorders>
              <w:top w:val="nil"/>
              <w:left w:val="nil"/>
              <w:bottom w:val="nil"/>
              <w:right w:val="nil"/>
            </w:tcBorders>
            <w:shd w:val="clear" w:color="auto" w:fill="FFFFFF" w:themeFill="background1"/>
          </w:tcPr>
          <w:p w14:paraId="681D021B" w14:textId="77777777" w:rsidR="00C05F5D"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0.26</w:t>
            </w:r>
          </w:p>
        </w:tc>
        <w:tc>
          <w:tcPr>
            <w:tcW w:w="851" w:type="dxa"/>
            <w:tcBorders>
              <w:top w:val="nil"/>
              <w:left w:val="nil"/>
              <w:bottom w:val="nil"/>
              <w:right w:val="nil"/>
            </w:tcBorders>
            <w:shd w:val="clear" w:color="auto" w:fill="FFFFFF" w:themeFill="background1"/>
          </w:tcPr>
          <w:p w14:paraId="3BE6A412" w14:textId="77777777" w:rsidR="00C05F5D"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0.25</w:t>
            </w:r>
          </w:p>
        </w:tc>
        <w:tc>
          <w:tcPr>
            <w:tcW w:w="1275" w:type="dxa"/>
            <w:tcBorders>
              <w:top w:val="nil"/>
              <w:left w:val="nil"/>
              <w:bottom w:val="nil"/>
              <w:right w:val="nil"/>
            </w:tcBorders>
            <w:shd w:val="clear" w:color="auto" w:fill="FFFFFF" w:themeFill="background1"/>
          </w:tcPr>
          <w:p w14:paraId="1A310D59" w14:textId="77777777" w:rsidR="00C05F5D"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0.14</w:t>
            </w:r>
          </w:p>
        </w:tc>
      </w:tr>
      <w:tr w:rsidR="00C05F5D" w14:paraId="2ED1D8A7" w14:textId="77777777" w:rsidTr="00C05F5D">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00000A"/>
              <w:left w:val="nil"/>
              <w:bottom w:val="nil"/>
              <w:right w:val="nil"/>
            </w:tcBorders>
            <w:shd w:val="clear" w:color="auto" w:fill="FFFFFF" w:themeFill="background1"/>
            <w:vAlign w:val="center"/>
          </w:tcPr>
          <w:p w14:paraId="4ED085CE" w14:textId="77777777" w:rsidR="00C05F5D" w:rsidRDefault="00000000">
            <w:p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Number of species</w:t>
            </w:r>
          </w:p>
        </w:tc>
        <w:tc>
          <w:tcPr>
            <w:tcW w:w="1133" w:type="dxa"/>
            <w:tcBorders>
              <w:top w:val="single" w:sz="4" w:space="0" w:color="00000A"/>
              <w:left w:val="nil"/>
              <w:bottom w:val="nil"/>
              <w:right w:val="nil"/>
            </w:tcBorders>
            <w:shd w:val="clear" w:color="auto" w:fill="FFFFFF" w:themeFill="background1"/>
          </w:tcPr>
          <w:p w14:paraId="30AA11FE" w14:textId="77777777" w:rsidR="00C05F5D"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0.000</w:t>
            </w:r>
          </w:p>
        </w:tc>
        <w:tc>
          <w:tcPr>
            <w:tcW w:w="851" w:type="dxa"/>
            <w:tcBorders>
              <w:top w:val="single" w:sz="4" w:space="0" w:color="00000A"/>
              <w:left w:val="nil"/>
              <w:bottom w:val="nil"/>
              <w:right w:val="nil"/>
            </w:tcBorders>
            <w:shd w:val="clear" w:color="auto" w:fill="FFFFFF" w:themeFill="background1"/>
          </w:tcPr>
          <w:p w14:paraId="0781152B" w14:textId="77777777" w:rsidR="00C05F5D"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0.00</w:t>
            </w:r>
          </w:p>
        </w:tc>
        <w:tc>
          <w:tcPr>
            <w:tcW w:w="1134" w:type="dxa"/>
            <w:tcBorders>
              <w:top w:val="single" w:sz="4" w:space="0" w:color="00000A"/>
              <w:left w:val="nil"/>
              <w:bottom w:val="nil"/>
              <w:right w:val="nil"/>
            </w:tcBorders>
            <w:shd w:val="clear" w:color="auto" w:fill="FFFFFF" w:themeFill="background1"/>
          </w:tcPr>
          <w:p w14:paraId="7E15C891" w14:textId="77777777" w:rsidR="00C05F5D"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1.01</w:t>
            </w:r>
          </w:p>
        </w:tc>
        <w:tc>
          <w:tcPr>
            <w:tcW w:w="851" w:type="dxa"/>
            <w:tcBorders>
              <w:top w:val="single" w:sz="4" w:space="0" w:color="00000A"/>
              <w:left w:val="nil"/>
              <w:bottom w:val="nil"/>
              <w:right w:val="nil"/>
            </w:tcBorders>
            <w:shd w:val="clear" w:color="auto" w:fill="FFFFFF" w:themeFill="background1"/>
          </w:tcPr>
          <w:p w14:paraId="24BC5A7D" w14:textId="77777777" w:rsidR="00C05F5D"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0.00</w:t>
            </w:r>
          </w:p>
        </w:tc>
        <w:tc>
          <w:tcPr>
            <w:tcW w:w="1275" w:type="dxa"/>
            <w:tcBorders>
              <w:top w:val="single" w:sz="4" w:space="0" w:color="00000A"/>
              <w:left w:val="nil"/>
              <w:bottom w:val="nil"/>
              <w:right w:val="nil"/>
            </w:tcBorders>
            <w:shd w:val="clear" w:color="auto" w:fill="FFFFFF" w:themeFill="background1"/>
          </w:tcPr>
          <w:p w14:paraId="68E831F8" w14:textId="77777777" w:rsidR="00C05F5D"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bookmarkStart w:id="234" w:name="_Hlk20693140"/>
            <w:bookmarkEnd w:id="234"/>
            <w:r>
              <w:rPr>
                <w:rFonts w:ascii="Times New Roman" w:hAnsi="Times New Roman" w:cs="Times New Roman"/>
                <w:color w:val="auto"/>
                <w:sz w:val="24"/>
                <w:szCs w:val="24"/>
                <w:lang w:val="en-US"/>
              </w:rPr>
              <w:t>0.31</w:t>
            </w:r>
          </w:p>
        </w:tc>
      </w:tr>
    </w:tbl>
    <w:p w14:paraId="4371452D" w14:textId="77777777" w:rsidR="00C05F5D" w:rsidRDefault="00000000">
      <w:pPr>
        <w:spacing w:line="360" w:lineRule="auto"/>
        <w:jc w:val="both"/>
        <w:rPr>
          <w:rFonts w:ascii="Times New Roman" w:eastAsia="Lato-Regular" w:hAnsi="Times New Roman" w:cs="Times New Roman"/>
          <w:lang w:val="en-US"/>
        </w:rPr>
      </w:pPr>
      <w:r>
        <w:rPr>
          <w:rFonts w:ascii="Times New Roman" w:hAnsi="Times New Roman" w:cs="Times New Roman"/>
          <w:lang w:val="en-US"/>
        </w:rPr>
        <w:t xml:space="preserve">SE= Standard error. Asterisk (*) denotes statistical significance, </w:t>
      </w:r>
      <w:r>
        <w:rPr>
          <w:rFonts w:ascii="Times New Roman" w:eastAsia="Lato-Regular" w:hAnsi="Times New Roman" w:cs="Times New Roman"/>
          <w:lang w:val="en-US"/>
        </w:rPr>
        <w:t>*p &lt; .05. **p &lt; .01. ***p &lt; .001</w:t>
      </w:r>
    </w:p>
    <w:p w14:paraId="6B77A643" w14:textId="77777777" w:rsidR="00C05F5D" w:rsidRDefault="00C05F5D">
      <w:pPr>
        <w:spacing w:line="480" w:lineRule="auto"/>
        <w:jc w:val="both"/>
        <w:rPr>
          <w:b/>
          <w:sz w:val="24"/>
          <w:szCs w:val="24"/>
          <w:lang w:val="en-US"/>
        </w:rPr>
        <w:sectPr w:rsidR="00C05F5D" w:rsidSect="0035540E">
          <w:pgSz w:w="11906" w:h="16838"/>
          <w:pgMar w:top="1134" w:right="1134" w:bottom="1134" w:left="1134" w:header="0" w:footer="0" w:gutter="0"/>
          <w:lnNumType w:countBy="1" w:distance="283" w:restart="continuous"/>
          <w:cols w:space="720"/>
          <w:formProt w:val="0"/>
          <w:docGrid w:linePitch="360" w:charSpace="-2254"/>
        </w:sectPr>
      </w:pPr>
    </w:p>
    <w:p w14:paraId="68324D27" w14:textId="77777777" w:rsidR="00C05F5D" w:rsidRDefault="0000000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Table 2. </w:t>
      </w:r>
      <w:r>
        <w:rPr>
          <w:rFonts w:ascii="Times New Roman" w:eastAsia="Lato-Regular" w:hAnsi="Times New Roman" w:cs="Times New Roman"/>
          <w:sz w:val="24"/>
          <w:szCs w:val="24"/>
          <w:lang w:val="en-US"/>
        </w:rPr>
        <w:t xml:space="preserve">Regression coefficients of two land-use variables (cropland and pasture) in explaining the observed variation in </w:t>
      </w:r>
      <w:proofErr w:type="spellStart"/>
      <w:r>
        <w:rPr>
          <w:rFonts w:ascii="Times New Roman" w:eastAsia="Lato-Regular" w:hAnsi="Times New Roman" w:cs="Times New Roman"/>
          <w:sz w:val="24"/>
          <w:szCs w:val="24"/>
          <w:lang w:val="en-US"/>
        </w:rPr>
        <w:t>nestedness</w:t>
      </w:r>
      <w:proofErr w:type="spellEnd"/>
      <w:r>
        <w:rPr>
          <w:rFonts w:ascii="Times New Roman" w:eastAsia="Lato-Regular" w:hAnsi="Times New Roman" w:cs="Times New Roman"/>
          <w:sz w:val="24"/>
          <w:szCs w:val="24"/>
          <w:lang w:val="en-US"/>
        </w:rPr>
        <w:t xml:space="preserve"> (</w:t>
      </w:r>
      <w:r>
        <w:rPr>
          <w:rFonts w:ascii="Times New Roman" w:eastAsia="Lato-Regular" w:hAnsi="Times New Roman" w:cs="Times New Roman"/>
          <w:iCs/>
          <w:sz w:val="24"/>
          <w:szCs w:val="24"/>
          <w:lang w:val="en-US"/>
        </w:rPr>
        <w:t>NODF</w:t>
      </w:r>
      <w:r>
        <w:rPr>
          <w:rFonts w:ascii="Times New Roman" w:eastAsia="Lato-Regular" w:hAnsi="Times New Roman" w:cs="Times New Roman"/>
          <w:sz w:val="24"/>
          <w:szCs w:val="24"/>
          <w:lang w:val="en-US"/>
        </w:rPr>
        <w:t xml:space="preserve">), modularity </w:t>
      </w:r>
      <w:r>
        <w:rPr>
          <w:rFonts w:ascii="Times New Roman" w:hAnsi="Times New Roman" w:cs="Times New Roman"/>
          <w:sz w:val="24"/>
          <w:szCs w:val="24"/>
          <w:lang w:val="en-US"/>
        </w:rPr>
        <w:t>(</w:t>
      </w:r>
      <w:r>
        <w:rPr>
          <w:rFonts w:ascii="Times New Roman" w:hAnsi="Times New Roman" w:cs="Times New Roman"/>
          <w:iCs/>
          <w:sz w:val="24"/>
          <w:szCs w:val="24"/>
          <w:lang w:val="en-US"/>
        </w:rPr>
        <w:t>Q</w:t>
      </w:r>
      <w:r>
        <w:rPr>
          <w:rFonts w:ascii="Times New Roman" w:hAnsi="Times New Roman" w:cs="Times New Roman"/>
          <w:sz w:val="24"/>
          <w:szCs w:val="24"/>
          <w:lang w:val="en-US"/>
        </w:rPr>
        <w:t>), Specialization (</w:t>
      </w:r>
      <w:r>
        <w:rPr>
          <w:rFonts w:ascii="Times New Roman" w:hAnsi="Times New Roman" w:cs="Times New Roman"/>
          <w:iCs/>
          <w:sz w:val="24"/>
          <w:szCs w:val="24"/>
          <w:lang w:val="en-US"/>
        </w:rPr>
        <w:t>H</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w:t>
      </w:r>
      <w:r>
        <w:rPr>
          <w:rFonts w:ascii="Times New Roman" w:eastAsia="Lato-Regular" w:hAnsi="Times New Roman" w:cs="Times New Roman"/>
          <w:sz w:val="24"/>
          <w:szCs w:val="24"/>
          <w:lang w:val="en-US"/>
        </w:rPr>
        <w:t xml:space="preserve">, Number of </w:t>
      </w:r>
      <w:r>
        <w:rPr>
          <w:rFonts w:ascii="Times New Roman" w:hAnsi="Times New Roman" w:cs="Times New Roman"/>
          <w:sz w:val="24"/>
          <w:szCs w:val="24"/>
          <w:lang w:val="en-US"/>
        </w:rPr>
        <w:t>links, Link density and Number of species. We use Z-scored values for all metrics, except for number of species, in which log was used (x + 1) and Trophic specialization.</w:t>
      </w:r>
    </w:p>
    <w:tbl>
      <w:tblPr>
        <w:tblStyle w:val="GridTable2"/>
        <w:tblW w:w="9356" w:type="dxa"/>
        <w:tblLayout w:type="fixed"/>
        <w:tblLook w:val="04A0" w:firstRow="1" w:lastRow="0" w:firstColumn="1" w:lastColumn="0" w:noHBand="0" w:noVBand="1"/>
      </w:tblPr>
      <w:tblGrid>
        <w:gridCol w:w="2128"/>
        <w:gridCol w:w="1417"/>
        <w:gridCol w:w="1420"/>
        <w:gridCol w:w="992"/>
        <w:gridCol w:w="989"/>
        <w:gridCol w:w="1134"/>
        <w:gridCol w:w="1276"/>
      </w:tblGrid>
      <w:tr w:rsidR="00C05F5D" w14:paraId="61A3F77E" w14:textId="77777777" w:rsidTr="00C05F5D">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000000"/>
              <w:bottom w:val="single" w:sz="4" w:space="0" w:color="000000"/>
            </w:tcBorders>
            <w:shd w:val="clear" w:color="auto" w:fill="D9D9D9" w:themeFill="background1" w:themeFillShade="D9"/>
          </w:tcPr>
          <w:p w14:paraId="6CC6B1E6" w14:textId="77777777" w:rsidR="00C05F5D" w:rsidRDefault="00000000">
            <w:pPr>
              <w:jc w:val="center"/>
              <w:rPr>
                <w:rFonts w:ascii="Times New Roman" w:hAnsi="Times New Roman" w:cs="Times New Roman"/>
                <w:sz w:val="24"/>
                <w:szCs w:val="24"/>
              </w:rPr>
            </w:pPr>
            <w:r>
              <w:rPr>
                <w:rFonts w:ascii="Times New Roman" w:hAnsi="Times New Roman" w:cs="Times New Roman"/>
                <w:sz w:val="24"/>
                <w:szCs w:val="24"/>
              </w:rPr>
              <w:t xml:space="preserve">Network </w:t>
            </w:r>
            <w:proofErr w:type="spellStart"/>
            <w:r>
              <w:rPr>
                <w:rFonts w:ascii="Times New Roman" w:hAnsi="Times New Roman" w:cs="Times New Roman"/>
                <w:sz w:val="24"/>
                <w:szCs w:val="24"/>
              </w:rPr>
              <w:t>descriptor</w:t>
            </w:r>
            <w:proofErr w:type="spellEnd"/>
          </w:p>
        </w:tc>
        <w:tc>
          <w:tcPr>
            <w:tcW w:w="1417" w:type="dxa"/>
            <w:tcBorders>
              <w:top w:val="single" w:sz="4" w:space="0" w:color="000000"/>
              <w:bottom w:val="single" w:sz="4" w:space="0" w:color="000000"/>
            </w:tcBorders>
            <w:shd w:val="clear" w:color="auto" w:fill="D9D9D9" w:themeFill="background1" w:themeFillShade="D9"/>
          </w:tcPr>
          <w:p w14:paraId="1DA3B181" w14:textId="77777777" w:rsidR="00C05F5D"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Predictor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variables</w:t>
            </w:r>
            <w:proofErr w:type="spellEnd"/>
          </w:p>
        </w:tc>
        <w:tc>
          <w:tcPr>
            <w:tcW w:w="1420" w:type="dxa"/>
            <w:tcBorders>
              <w:top w:val="single" w:sz="4" w:space="0" w:color="000000"/>
              <w:bottom w:val="single" w:sz="4" w:space="0" w:color="000000"/>
            </w:tcBorders>
            <w:shd w:val="clear" w:color="auto" w:fill="D9D9D9" w:themeFill="background1" w:themeFillShade="D9"/>
          </w:tcPr>
          <w:p w14:paraId="2BDD5963" w14:textId="77777777" w:rsidR="00C05F5D"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Averaged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coefficients</w:t>
            </w:r>
            <w:proofErr w:type="spellEnd"/>
          </w:p>
        </w:tc>
        <w:tc>
          <w:tcPr>
            <w:tcW w:w="992" w:type="dxa"/>
            <w:tcBorders>
              <w:top w:val="single" w:sz="4" w:space="0" w:color="000000"/>
              <w:bottom w:val="single" w:sz="4" w:space="0" w:color="000000"/>
            </w:tcBorders>
            <w:shd w:val="clear" w:color="auto" w:fill="D9D9D9" w:themeFill="background1" w:themeFillShade="D9"/>
          </w:tcPr>
          <w:p w14:paraId="65BAF54B" w14:textId="77777777" w:rsidR="00C05F5D"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Cs w:val="0"/>
                <w:sz w:val="24"/>
                <w:szCs w:val="24"/>
              </w:rPr>
              <w:t>SE</w:t>
            </w:r>
          </w:p>
        </w:tc>
        <w:tc>
          <w:tcPr>
            <w:tcW w:w="989" w:type="dxa"/>
            <w:tcBorders>
              <w:top w:val="single" w:sz="4" w:space="0" w:color="000000"/>
              <w:bottom w:val="single" w:sz="4" w:space="0" w:color="000000"/>
            </w:tcBorders>
            <w:shd w:val="clear" w:color="auto" w:fill="D9D9D9" w:themeFill="background1" w:themeFillShade="D9"/>
          </w:tcPr>
          <w:p w14:paraId="50611F47" w14:textId="77777777" w:rsidR="00C05F5D"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Cs w:val="0"/>
                <w:sz w:val="24"/>
                <w:szCs w:val="24"/>
              </w:rPr>
              <w:t>t-</w:t>
            </w:r>
            <w:proofErr w:type="spellStart"/>
            <w:r>
              <w:rPr>
                <w:rFonts w:ascii="Times New Roman" w:hAnsi="Times New Roman" w:cs="Times New Roman"/>
                <w:bCs w:val="0"/>
                <w:sz w:val="24"/>
                <w:szCs w:val="24"/>
              </w:rPr>
              <w:t>value</w:t>
            </w:r>
            <w:proofErr w:type="spellEnd"/>
          </w:p>
        </w:tc>
        <w:tc>
          <w:tcPr>
            <w:tcW w:w="1134" w:type="dxa"/>
            <w:tcBorders>
              <w:top w:val="single" w:sz="4" w:space="0" w:color="000000"/>
              <w:bottom w:val="single" w:sz="4" w:space="0" w:color="000000"/>
            </w:tcBorders>
            <w:shd w:val="clear" w:color="auto" w:fill="D9D9D9" w:themeFill="background1" w:themeFillShade="D9"/>
          </w:tcPr>
          <w:p w14:paraId="38F9C940" w14:textId="77777777" w:rsidR="00C05F5D"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value</w:t>
            </w:r>
            <w:proofErr w:type="spellEnd"/>
          </w:p>
        </w:tc>
        <w:tc>
          <w:tcPr>
            <w:tcW w:w="1276" w:type="dxa"/>
            <w:tcBorders>
              <w:top w:val="single" w:sz="4" w:space="0" w:color="000000"/>
              <w:bottom w:val="single" w:sz="4" w:space="0" w:color="000000"/>
            </w:tcBorders>
            <w:shd w:val="clear" w:color="auto" w:fill="D9D9D9" w:themeFill="background1" w:themeFillShade="D9"/>
          </w:tcPr>
          <w:p w14:paraId="61AA69A6" w14:textId="77777777" w:rsidR="00C05F5D"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en-US"/>
              </w:rPr>
              <w:t>Moran´s I</w:t>
            </w:r>
          </w:p>
        </w:tc>
      </w:tr>
      <w:tr w:rsidR="00C05F5D" w14:paraId="172E0EFE" w14:textId="77777777" w:rsidTr="00C05F5D">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000000"/>
              <w:bottom w:val="nil"/>
            </w:tcBorders>
            <w:shd w:val="clear" w:color="auto" w:fill="auto"/>
          </w:tcPr>
          <w:p w14:paraId="6A5A9615" w14:textId="77777777" w:rsidR="00C05F5D" w:rsidRDefault="00000000">
            <w:pPr>
              <w:rPr>
                <w:rFonts w:ascii="Times New Roman" w:hAnsi="Times New Roman" w:cs="Times New Roman"/>
                <w:b w:val="0"/>
                <w:sz w:val="24"/>
                <w:szCs w:val="24"/>
              </w:rPr>
            </w:pPr>
            <w:r>
              <w:rPr>
                <w:rFonts w:ascii="Times New Roman" w:hAnsi="Times New Roman" w:cs="Times New Roman"/>
                <w:b w:val="0"/>
                <w:sz w:val="24"/>
                <w:szCs w:val="24"/>
              </w:rPr>
              <w:t>NODF</w:t>
            </w:r>
          </w:p>
        </w:tc>
        <w:tc>
          <w:tcPr>
            <w:tcW w:w="1417" w:type="dxa"/>
            <w:tcBorders>
              <w:top w:val="single" w:sz="4" w:space="0" w:color="000000"/>
              <w:bottom w:val="nil"/>
            </w:tcBorders>
            <w:shd w:val="clear" w:color="auto" w:fill="auto"/>
          </w:tcPr>
          <w:p w14:paraId="303C8064" w14:textId="77777777" w:rsidR="00C05F5D" w:rsidRDefault="00C05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20" w:type="dxa"/>
            <w:tcBorders>
              <w:top w:val="single" w:sz="4" w:space="0" w:color="000000"/>
              <w:bottom w:val="nil"/>
            </w:tcBorders>
            <w:shd w:val="clear" w:color="auto" w:fill="auto"/>
          </w:tcPr>
          <w:p w14:paraId="1C165139" w14:textId="77777777" w:rsidR="00C05F5D" w:rsidRDefault="00C05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tcBorders>
              <w:top w:val="single" w:sz="4" w:space="0" w:color="000000"/>
              <w:bottom w:val="nil"/>
            </w:tcBorders>
            <w:shd w:val="clear" w:color="auto" w:fill="auto"/>
          </w:tcPr>
          <w:p w14:paraId="1F36C9D5" w14:textId="77777777" w:rsidR="00C05F5D" w:rsidRDefault="00C05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89" w:type="dxa"/>
            <w:tcBorders>
              <w:top w:val="single" w:sz="4" w:space="0" w:color="000000"/>
              <w:bottom w:val="nil"/>
            </w:tcBorders>
            <w:shd w:val="clear" w:color="auto" w:fill="auto"/>
          </w:tcPr>
          <w:p w14:paraId="13E9A6DB" w14:textId="77777777" w:rsidR="00C05F5D" w:rsidRDefault="00C05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34" w:type="dxa"/>
            <w:tcBorders>
              <w:top w:val="single" w:sz="4" w:space="0" w:color="000000"/>
              <w:bottom w:val="nil"/>
            </w:tcBorders>
            <w:shd w:val="clear" w:color="auto" w:fill="auto"/>
          </w:tcPr>
          <w:p w14:paraId="05B2D510" w14:textId="77777777" w:rsidR="00C05F5D" w:rsidRDefault="00C05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76" w:type="dxa"/>
            <w:tcBorders>
              <w:top w:val="single" w:sz="4" w:space="0" w:color="000000"/>
              <w:bottom w:val="nil"/>
            </w:tcBorders>
            <w:shd w:val="clear" w:color="auto" w:fill="auto"/>
          </w:tcPr>
          <w:p w14:paraId="38A46E73" w14:textId="77777777" w:rsidR="00C05F5D" w:rsidRDefault="00C05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05F5D" w14:paraId="500FC7C5" w14:textId="77777777" w:rsidTr="00C05F5D">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shd w:val="clear" w:color="auto" w:fill="auto"/>
          </w:tcPr>
          <w:p w14:paraId="5D01D840" w14:textId="77777777" w:rsidR="00C05F5D" w:rsidRDefault="00C05F5D">
            <w:pPr>
              <w:rPr>
                <w:rFonts w:ascii="Times New Roman" w:hAnsi="Times New Roman" w:cs="Times New Roman"/>
                <w:sz w:val="24"/>
                <w:szCs w:val="24"/>
              </w:rPr>
            </w:pPr>
          </w:p>
        </w:tc>
        <w:tc>
          <w:tcPr>
            <w:tcW w:w="1417" w:type="dxa"/>
            <w:tcBorders>
              <w:top w:val="nil"/>
              <w:bottom w:val="nil"/>
            </w:tcBorders>
            <w:shd w:val="clear" w:color="auto" w:fill="auto"/>
          </w:tcPr>
          <w:p w14:paraId="2AD1EF03"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Cropland</w:t>
            </w:r>
            <w:proofErr w:type="spellEnd"/>
          </w:p>
        </w:tc>
        <w:tc>
          <w:tcPr>
            <w:tcW w:w="1420" w:type="dxa"/>
            <w:tcBorders>
              <w:top w:val="nil"/>
              <w:bottom w:val="nil"/>
            </w:tcBorders>
            <w:shd w:val="clear" w:color="auto" w:fill="auto"/>
          </w:tcPr>
          <w:p w14:paraId="52CAFECF"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0.008</w:t>
            </w:r>
          </w:p>
        </w:tc>
        <w:tc>
          <w:tcPr>
            <w:tcW w:w="992" w:type="dxa"/>
            <w:tcBorders>
              <w:top w:val="nil"/>
              <w:bottom w:val="nil"/>
            </w:tcBorders>
            <w:shd w:val="clear" w:color="auto" w:fill="auto"/>
          </w:tcPr>
          <w:p w14:paraId="509E384B"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0.007</w:t>
            </w:r>
          </w:p>
        </w:tc>
        <w:tc>
          <w:tcPr>
            <w:tcW w:w="989" w:type="dxa"/>
            <w:tcBorders>
              <w:top w:val="nil"/>
              <w:bottom w:val="nil"/>
            </w:tcBorders>
            <w:shd w:val="clear" w:color="auto" w:fill="auto"/>
          </w:tcPr>
          <w:p w14:paraId="60E28111"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w:t>
            </w:r>
          </w:p>
        </w:tc>
        <w:tc>
          <w:tcPr>
            <w:tcW w:w="1134" w:type="dxa"/>
            <w:tcBorders>
              <w:top w:val="nil"/>
              <w:bottom w:val="nil"/>
            </w:tcBorders>
            <w:shd w:val="clear" w:color="auto" w:fill="auto"/>
          </w:tcPr>
          <w:p w14:paraId="6C7E51A0"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0.30</w:t>
            </w:r>
          </w:p>
        </w:tc>
        <w:tc>
          <w:tcPr>
            <w:tcW w:w="1276" w:type="dxa"/>
            <w:tcBorders>
              <w:top w:val="nil"/>
              <w:bottom w:val="nil"/>
            </w:tcBorders>
            <w:shd w:val="clear" w:color="auto" w:fill="auto"/>
          </w:tcPr>
          <w:p w14:paraId="450E48E8"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w:t>
            </w:r>
          </w:p>
        </w:tc>
      </w:tr>
      <w:tr w:rsidR="00C05F5D" w14:paraId="50E34579" w14:textId="77777777" w:rsidTr="00C05F5D">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shd w:val="clear" w:color="auto" w:fill="auto"/>
          </w:tcPr>
          <w:p w14:paraId="086FA218" w14:textId="77777777" w:rsidR="00C05F5D" w:rsidRDefault="00C05F5D">
            <w:pPr>
              <w:rPr>
                <w:rFonts w:ascii="Times New Roman" w:hAnsi="Times New Roman" w:cs="Times New Roman"/>
                <w:sz w:val="24"/>
                <w:szCs w:val="24"/>
              </w:rPr>
            </w:pPr>
          </w:p>
        </w:tc>
        <w:tc>
          <w:tcPr>
            <w:tcW w:w="1417" w:type="dxa"/>
            <w:tcBorders>
              <w:top w:val="nil"/>
              <w:bottom w:val="nil"/>
            </w:tcBorders>
            <w:shd w:val="clear" w:color="auto" w:fill="auto"/>
          </w:tcPr>
          <w:p w14:paraId="3DAA17CF"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Pasture</w:t>
            </w:r>
            <w:proofErr w:type="spellEnd"/>
            <w:r>
              <w:rPr>
                <w:rFonts w:ascii="Times New Roman" w:hAnsi="Times New Roman" w:cs="Times New Roman"/>
                <w:sz w:val="24"/>
                <w:szCs w:val="24"/>
              </w:rPr>
              <w:t xml:space="preserve"> </w:t>
            </w:r>
          </w:p>
        </w:tc>
        <w:tc>
          <w:tcPr>
            <w:tcW w:w="1420" w:type="dxa"/>
            <w:tcBorders>
              <w:top w:val="nil"/>
              <w:bottom w:val="nil"/>
            </w:tcBorders>
            <w:shd w:val="clear" w:color="auto" w:fill="auto"/>
          </w:tcPr>
          <w:p w14:paraId="416036AB"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992" w:type="dxa"/>
            <w:tcBorders>
              <w:top w:val="nil"/>
              <w:bottom w:val="nil"/>
            </w:tcBorders>
            <w:shd w:val="clear" w:color="auto" w:fill="auto"/>
          </w:tcPr>
          <w:p w14:paraId="231E0920"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0.007</w:t>
            </w:r>
          </w:p>
        </w:tc>
        <w:tc>
          <w:tcPr>
            <w:tcW w:w="989" w:type="dxa"/>
            <w:tcBorders>
              <w:top w:val="nil"/>
              <w:bottom w:val="nil"/>
            </w:tcBorders>
            <w:shd w:val="clear" w:color="auto" w:fill="auto"/>
          </w:tcPr>
          <w:p w14:paraId="5250E3A5"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0.17</w:t>
            </w:r>
          </w:p>
        </w:tc>
        <w:tc>
          <w:tcPr>
            <w:tcW w:w="1134" w:type="dxa"/>
            <w:tcBorders>
              <w:top w:val="nil"/>
              <w:bottom w:val="nil"/>
            </w:tcBorders>
            <w:shd w:val="clear" w:color="auto" w:fill="auto"/>
          </w:tcPr>
          <w:p w14:paraId="043A14AD"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0.86</w:t>
            </w:r>
          </w:p>
        </w:tc>
        <w:tc>
          <w:tcPr>
            <w:tcW w:w="1276" w:type="dxa"/>
            <w:tcBorders>
              <w:top w:val="nil"/>
              <w:bottom w:val="nil"/>
            </w:tcBorders>
            <w:shd w:val="clear" w:color="auto" w:fill="auto"/>
          </w:tcPr>
          <w:p w14:paraId="4337DB42"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w:t>
            </w:r>
          </w:p>
        </w:tc>
      </w:tr>
      <w:tr w:rsidR="00C05F5D" w14:paraId="45E773AE" w14:textId="77777777" w:rsidTr="00C05F5D">
        <w:trPr>
          <w:trHeight w:val="398"/>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shd w:val="clear" w:color="auto" w:fill="auto"/>
          </w:tcPr>
          <w:p w14:paraId="39ED0C46" w14:textId="77777777" w:rsidR="00C05F5D" w:rsidRDefault="00000000">
            <w:pPr>
              <w:rPr>
                <w:rFonts w:ascii="Times New Roman" w:hAnsi="Times New Roman" w:cs="Times New Roman"/>
                <w:sz w:val="24"/>
                <w:szCs w:val="24"/>
              </w:rPr>
            </w:pPr>
            <w:r>
              <w:rPr>
                <w:rFonts w:ascii="Times New Roman" w:hAnsi="Times New Roman" w:cs="Times New Roman"/>
                <w:b w:val="0"/>
                <w:sz w:val="24"/>
                <w:szCs w:val="24"/>
              </w:rPr>
              <w:t>Q</w:t>
            </w:r>
          </w:p>
        </w:tc>
        <w:tc>
          <w:tcPr>
            <w:tcW w:w="1417" w:type="dxa"/>
            <w:tcBorders>
              <w:top w:val="nil"/>
              <w:bottom w:val="nil"/>
            </w:tcBorders>
            <w:shd w:val="clear" w:color="auto" w:fill="auto"/>
          </w:tcPr>
          <w:p w14:paraId="55FCA0AF" w14:textId="77777777" w:rsidR="00C05F5D" w:rsidRDefault="00C05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20" w:type="dxa"/>
            <w:tcBorders>
              <w:top w:val="nil"/>
              <w:bottom w:val="nil"/>
            </w:tcBorders>
            <w:shd w:val="clear" w:color="auto" w:fill="auto"/>
          </w:tcPr>
          <w:p w14:paraId="57AD4FCF" w14:textId="77777777" w:rsidR="00C05F5D" w:rsidRDefault="00C05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tcBorders>
              <w:top w:val="nil"/>
              <w:bottom w:val="nil"/>
            </w:tcBorders>
            <w:shd w:val="clear" w:color="auto" w:fill="auto"/>
          </w:tcPr>
          <w:p w14:paraId="2EDBAA2B" w14:textId="77777777" w:rsidR="00C05F5D" w:rsidRDefault="00C05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89" w:type="dxa"/>
            <w:tcBorders>
              <w:top w:val="nil"/>
              <w:bottom w:val="nil"/>
            </w:tcBorders>
            <w:shd w:val="clear" w:color="auto" w:fill="auto"/>
          </w:tcPr>
          <w:p w14:paraId="3C1BF1AA" w14:textId="77777777" w:rsidR="00C05F5D" w:rsidRDefault="00C05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34" w:type="dxa"/>
            <w:tcBorders>
              <w:top w:val="nil"/>
              <w:bottom w:val="nil"/>
            </w:tcBorders>
            <w:shd w:val="clear" w:color="auto" w:fill="auto"/>
          </w:tcPr>
          <w:p w14:paraId="1712C986" w14:textId="77777777" w:rsidR="00C05F5D" w:rsidRDefault="00C05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76" w:type="dxa"/>
            <w:tcBorders>
              <w:top w:val="nil"/>
              <w:bottom w:val="nil"/>
            </w:tcBorders>
            <w:shd w:val="clear" w:color="auto" w:fill="auto"/>
          </w:tcPr>
          <w:p w14:paraId="46C9C716" w14:textId="77777777" w:rsidR="00C05F5D" w:rsidRDefault="00C05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05F5D" w14:paraId="51EFDEE7" w14:textId="77777777" w:rsidTr="00C05F5D">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shd w:val="clear" w:color="auto" w:fill="auto"/>
          </w:tcPr>
          <w:p w14:paraId="5B4DA823" w14:textId="77777777" w:rsidR="00C05F5D" w:rsidRDefault="00C05F5D">
            <w:pPr>
              <w:rPr>
                <w:rFonts w:ascii="Times New Roman" w:hAnsi="Times New Roman" w:cs="Times New Roman"/>
                <w:sz w:val="24"/>
                <w:szCs w:val="24"/>
              </w:rPr>
            </w:pPr>
          </w:p>
        </w:tc>
        <w:tc>
          <w:tcPr>
            <w:tcW w:w="1417" w:type="dxa"/>
            <w:tcBorders>
              <w:top w:val="nil"/>
              <w:bottom w:val="nil"/>
            </w:tcBorders>
            <w:shd w:val="clear" w:color="auto" w:fill="auto"/>
          </w:tcPr>
          <w:p w14:paraId="4D381CF5"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Cropland</w:t>
            </w:r>
            <w:proofErr w:type="spellEnd"/>
          </w:p>
        </w:tc>
        <w:tc>
          <w:tcPr>
            <w:tcW w:w="1420" w:type="dxa"/>
            <w:tcBorders>
              <w:top w:val="nil"/>
              <w:bottom w:val="nil"/>
            </w:tcBorders>
            <w:shd w:val="clear" w:color="auto" w:fill="auto"/>
          </w:tcPr>
          <w:p w14:paraId="7CBBBF76"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-0.009</w:t>
            </w:r>
          </w:p>
        </w:tc>
        <w:tc>
          <w:tcPr>
            <w:tcW w:w="992" w:type="dxa"/>
            <w:tcBorders>
              <w:top w:val="nil"/>
              <w:bottom w:val="nil"/>
            </w:tcBorders>
            <w:shd w:val="clear" w:color="auto" w:fill="auto"/>
          </w:tcPr>
          <w:p w14:paraId="49AD179D"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0.010</w:t>
            </w:r>
          </w:p>
        </w:tc>
        <w:tc>
          <w:tcPr>
            <w:tcW w:w="989" w:type="dxa"/>
            <w:tcBorders>
              <w:top w:val="nil"/>
              <w:bottom w:val="nil"/>
            </w:tcBorders>
            <w:shd w:val="clear" w:color="auto" w:fill="auto"/>
          </w:tcPr>
          <w:p w14:paraId="106FC4B8"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-0.88</w:t>
            </w:r>
          </w:p>
        </w:tc>
        <w:tc>
          <w:tcPr>
            <w:tcW w:w="1134" w:type="dxa"/>
            <w:tcBorders>
              <w:top w:val="nil"/>
              <w:bottom w:val="nil"/>
            </w:tcBorders>
            <w:shd w:val="clear" w:color="auto" w:fill="auto"/>
          </w:tcPr>
          <w:p w14:paraId="2ADA82CA"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0.38</w:t>
            </w:r>
          </w:p>
        </w:tc>
        <w:tc>
          <w:tcPr>
            <w:tcW w:w="1276" w:type="dxa"/>
            <w:tcBorders>
              <w:top w:val="nil"/>
              <w:bottom w:val="nil"/>
            </w:tcBorders>
            <w:shd w:val="clear" w:color="auto" w:fill="auto"/>
          </w:tcPr>
          <w:p w14:paraId="1BD83EDA"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-0.04</w:t>
            </w:r>
          </w:p>
        </w:tc>
      </w:tr>
      <w:tr w:rsidR="00C05F5D" w14:paraId="5EB5963D" w14:textId="77777777" w:rsidTr="00C05F5D">
        <w:trPr>
          <w:trHeight w:val="398"/>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shd w:val="clear" w:color="auto" w:fill="auto"/>
          </w:tcPr>
          <w:p w14:paraId="7A47161C" w14:textId="77777777" w:rsidR="00C05F5D" w:rsidRDefault="00C05F5D">
            <w:pPr>
              <w:rPr>
                <w:rFonts w:ascii="Times New Roman" w:hAnsi="Times New Roman" w:cs="Times New Roman"/>
                <w:sz w:val="24"/>
                <w:szCs w:val="24"/>
              </w:rPr>
            </w:pPr>
          </w:p>
        </w:tc>
        <w:tc>
          <w:tcPr>
            <w:tcW w:w="1417" w:type="dxa"/>
            <w:tcBorders>
              <w:top w:val="nil"/>
              <w:bottom w:val="nil"/>
            </w:tcBorders>
            <w:shd w:val="clear" w:color="auto" w:fill="auto"/>
          </w:tcPr>
          <w:p w14:paraId="14283A58"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Pasture</w:t>
            </w:r>
            <w:proofErr w:type="spellEnd"/>
            <w:r>
              <w:rPr>
                <w:rFonts w:ascii="Times New Roman" w:hAnsi="Times New Roman" w:cs="Times New Roman"/>
                <w:sz w:val="24"/>
                <w:szCs w:val="24"/>
              </w:rPr>
              <w:t xml:space="preserve">  </w:t>
            </w:r>
          </w:p>
        </w:tc>
        <w:tc>
          <w:tcPr>
            <w:tcW w:w="1420" w:type="dxa"/>
            <w:tcBorders>
              <w:top w:val="nil"/>
              <w:bottom w:val="nil"/>
            </w:tcBorders>
            <w:shd w:val="clear" w:color="auto" w:fill="auto"/>
          </w:tcPr>
          <w:p w14:paraId="6652F358"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-0.019</w:t>
            </w:r>
          </w:p>
        </w:tc>
        <w:tc>
          <w:tcPr>
            <w:tcW w:w="992" w:type="dxa"/>
            <w:tcBorders>
              <w:top w:val="nil"/>
              <w:bottom w:val="nil"/>
            </w:tcBorders>
            <w:shd w:val="clear" w:color="auto" w:fill="auto"/>
          </w:tcPr>
          <w:p w14:paraId="174E6BB6"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0.010</w:t>
            </w:r>
          </w:p>
        </w:tc>
        <w:tc>
          <w:tcPr>
            <w:tcW w:w="989" w:type="dxa"/>
            <w:tcBorders>
              <w:top w:val="nil"/>
              <w:bottom w:val="nil"/>
            </w:tcBorders>
            <w:shd w:val="clear" w:color="auto" w:fill="auto"/>
          </w:tcPr>
          <w:p w14:paraId="3686D872"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-1.93</w:t>
            </w:r>
          </w:p>
        </w:tc>
        <w:tc>
          <w:tcPr>
            <w:tcW w:w="1134" w:type="dxa"/>
            <w:tcBorders>
              <w:top w:val="nil"/>
              <w:bottom w:val="nil"/>
            </w:tcBorders>
            <w:shd w:val="clear" w:color="auto" w:fill="auto"/>
          </w:tcPr>
          <w:p w14:paraId="6E2A5126"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w:t>
            </w:r>
          </w:p>
        </w:tc>
        <w:tc>
          <w:tcPr>
            <w:tcW w:w="1276" w:type="dxa"/>
            <w:tcBorders>
              <w:top w:val="nil"/>
              <w:bottom w:val="nil"/>
            </w:tcBorders>
            <w:shd w:val="clear" w:color="auto" w:fill="auto"/>
          </w:tcPr>
          <w:p w14:paraId="6878006F"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w:t>
            </w:r>
          </w:p>
        </w:tc>
      </w:tr>
      <w:tr w:rsidR="00C05F5D" w14:paraId="4639EF64" w14:textId="77777777" w:rsidTr="00C05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shd w:val="clear" w:color="auto" w:fill="auto"/>
          </w:tcPr>
          <w:p w14:paraId="77517BEC" w14:textId="77777777" w:rsidR="00C05F5D" w:rsidRDefault="00000000">
            <w:pPr>
              <w:rPr>
                <w:rFonts w:ascii="Times New Roman" w:hAnsi="Times New Roman" w:cs="Times New Roman"/>
                <w:b w:val="0"/>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w:t>
            </w:r>
          </w:p>
        </w:tc>
        <w:tc>
          <w:tcPr>
            <w:tcW w:w="1417" w:type="dxa"/>
            <w:tcBorders>
              <w:top w:val="nil"/>
              <w:bottom w:val="nil"/>
            </w:tcBorders>
            <w:shd w:val="clear" w:color="auto" w:fill="auto"/>
          </w:tcPr>
          <w:p w14:paraId="0C0BFDCE" w14:textId="77777777" w:rsidR="00C05F5D" w:rsidRDefault="00C05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20" w:type="dxa"/>
            <w:tcBorders>
              <w:top w:val="nil"/>
              <w:bottom w:val="nil"/>
            </w:tcBorders>
            <w:shd w:val="clear" w:color="auto" w:fill="auto"/>
          </w:tcPr>
          <w:p w14:paraId="43147F0F" w14:textId="77777777" w:rsidR="00C05F5D" w:rsidRDefault="00C05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tcBorders>
              <w:top w:val="nil"/>
              <w:bottom w:val="nil"/>
            </w:tcBorders>
            <w:shd w:val="clear" w:color="auto" w:fill="auto"/>
          </w:tcPr>
          <w:p w14:paraId="045B3746" w14:textId="77777777" w:rsidR="00C05F5D" w:rsidRDefault="00C05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89" w:type="dxa"/>
            <w:tcBorders>
              <w:top w:val="nil"/>
              <w:bottom w:val="nil"/>
            </w:tcBorders>
            <w:shd w:val="clear" w:color="auto" w:fill="auto"/>
          </w:tcPr>
          <w:p w14:paraId="3A641D38" w14:textId="77777777" w:rsidR="00C05F5D" w:rsidRDefault="00C05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34" w:type="dxa"/>
            <w:tcBorders>
              <w:top w:val="nil"/>
              <w:bottom w:val="nil"/>
            </w:tcBorders>
            <w:shd w:val="clear" w:color="auto" w:fill="auto"/>
          </w:tcPr>
          <w:p w14:paraId="2DC1CE4D" w14:textId="77777777" w:rsidR="00C05F5D" w:rsidRDefault="00C05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76" w:type="dxa"/>
            <w:tcBorders>
              <w:top w:val="nil"/>
              <w:bottom w:val="nil"/>
            </w:tcBorders>
            <w:shd w:val="clear" w:color="auto" w:fill="auto"/>
          </w:tcPr>
          <w:p w14:paraId="7F143B75" w14:textId="77777777" w:rsidR="00C05F5D" w:rsidRDefault="00C05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05F5D" w14:paraId="7A25A1B2" w14:textId="77777777" w:rsidTr="00C05F5D">
        <w:trPr>
          <w:trHeight w:val="603"/>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shd w:val="clear" w:color="auto" w:fill="auto"/>
          </w:tcPr>
          <w:p w14:paraId="37A19AC8" w14:textId="77777777" w:rsidR="00C05F5D" w:rsidRDefault="00C05F5D">
            <w:pPr>
              <w:rPr>
                <w:rFonts w:ascii="Times New Roman" w:hAnsi="Times New Roman" w:cs="Times New Roman"/>
                <w:sz w:val="24"/>
                <w:szCs w:val="24"/>
              </w:rPr>
            </w:pPr>
          </w:p>
        </w:tc>
        <w:tc>
          <w:tcPr>
            <w:tcW w:w="1417" w:type="dxa"/>
            <w:tcBorders>
              <w:top w:val="nil"/>
              <w:bottom w:val="nil"/>
            </w:tcBorders>
            <w:shd w:val="clear" w:color="auto" w:fill="auto"/>
          </w:tcPr>
          <w:p w14:paraId="4DBBC11F"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Cropland</w:t>
            </w:r>
            <w:proofErr w:type="spellEnd"/>
          </w:p>
        </w:tc>
        <w:tc>
          <w:tcPr>
            <w:tcW w:w="1420" w:type="dxa"/>
            <w:tcBorders>
              <w:top w:val="nil"/>
              <w:bottom w:val="nil"/>
            </w:tcBorders>
            <w:shd w:val="clear" w:color="auto" w:fill="auto"/>
          </w:tcPr>
          <w:p w14:paraId="36ECB3A1"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c>
          <w:tcPr>
            <w:tcW w:w="992" w:type="dxa"/>
            <w:tcBorders>
              <w:top w:val="nil"/>
              <w:bottom w:val="nil"/>
            </w:tcBorders>
            <w:shd w:val="clear" w:color="auto" w:fill="auto"/>
          </w:tcPr>
          <w:p w14:paraId="31B3FA83"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c>
          <w:tcPr>
            <w:tcW w:w="989" w:type="dxa"/>
            <w:tcBorders>
              <w:top w:val="nil"/>
              <w:bottom w:val="nil"/>
            </w:tcBorders>
            <w:shd w:val="clear" w:color="auto" w:fill="auto"/>
          </w:tcPr>
          <w:p w14:paraId="609E30F4"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-0.54</w:t>
            </w:r>
          </w:p>
        </w:tc>
        <w:tc>
          <w:tcPr>
            <w:tcW w:w="1134" w:type="dxa"/>
            <w:tcBorders>
              <w:top w:val="nil"/>
              <w:bottom w:val="nil"/>
            </w:tcBorders>
            <w:shd w:val="clear" w:color="auto" w:fill="auto"/>
          </w:tcPr>
          <w:p w14:paraId="2FC8F7C7"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0.58</w:t>
            </w:r>
          </w:p>
        </w:tc>
        <w:tc>
          <w:tcPr>
            <w:tcW w:w="1276" w:type="dxa"/>
            <w:tcBorders>
              <w:top w:val="nil"/>
              <w:bottom w:val="nil"/>
            </w:tcBorders>
            <w:shd w:val="clear" w:color="auto" w:fill="auto"/>
          </w:tcPr>
          <w:p w14:paraId="4BD65FCA"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w:t>
            </w:r>
          </w:p>
        </w:tc>
      </w:tr>
      <w:tr w:rsidR="00C05F5D" w14:paraId="1DF159D8" w14:textId="77777777" w:rsidTr="00C05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shd w:val="clear" w:color="auto" w:fill="auto"/>
          </w:tcPr>
          <w:p w14:paraId="10B9174A" w14:textId="77777777" w:rsidR="00C05F5D" w:rsidRDefault="00C05F5D">
            <w:pPr>
              <w:rPr>
                <w:rFonts w:ascii="Times New Roman" w:hAnsi="Times New Roman" w:cs="Times New Roman"/>
                <w:sz w:val="24"/>
                <w:szCs w:val="24"/>
              </w:rPr>
            </w:pPr>
          </w:p>
        </w:tc>
        <w:tc>
          <w:tcPr>
            <w:tcW w:w="1417" w:type="dxa"/>
            <w:tcBorders>
              <w:top w:val="nil"/>
              <w:bottom w:val="nil"/>
            </w:tcBorders>
            <w:shd w:val="clear" w:color="auto" w:fill="auto"/>
          </w:tcPr>
          <w:p w14:paraId="27BF1B78"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Pasture</w:t>
            </w:r>
            <w:proofErr w:type="spellEnd"/>
            <w:r>
              <w:rPr>
                <w:rFonts w:ascii="Times New Roman" w:hAnsi="Times New Roman" w:cs="Times New Roman"/>
                <w:sz w:val="24"/>
                <w:szCs w:val="24"/>
              </w:rPr>
              <w:t xml:space="preserve">  </w:t>
            </w:r>
          </w:p>
        </w:tc>
        <w:tc>
          <w:tcPr>
            <w:tcW w:w="1420" w:type="dxa"/>
            <w:tcBorders>
              <w:top w:val="nil"/>
              <w:bottom w:val="nil"/>
            </w:tcBorders>
            <w:shd w:val="clear" w:color="auto" w:fill="auto"/>
          </w:tcPr>
          <w:p w14:paraId="698D9D2A"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c>
          <w:tcPr>
            <w:tcW w:w="992" w:type="dxa"/>
            <w:tcBorders>
              <w:top w:val="nil"/>
              <w:bottom w:val="nil"/>
            </w:tcBorders>
            <w:shd w:val="clear" w:color="auto" w:fill="auto"/>
          </w:tcPr>
          <w:p w14:paraId="78D3348A"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c>
          <w:tcPr>
            <w:tcW w:w="989" w:type="dxa"/>
            <w:tcBorders>
              <w:top w:val="nil"/>
              <w:bottom w:val="nil"/>
            </w:tcBorders>
            <w:shd w:val="clear" w:color="auto" w:fill="auto"/>
          </w:tcPr>
          <w:p w14:paraId="59937BA1"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0.44</w:t>
            </w:r>
          </w:p>
        </w:tc>
        <w:tc>
          <w:tcPr>
            <w:tcW w:w="1134" w:type="dxa"/>
            <w:tcBorders>
              <w:top w:val="nil"/>
              <w:bottom w:val="nil"/>
            </w:tcBorders>
            <w:shd w:val="clear" w:color="auto" w:fill="auto"/>
          </w:tcPr>
          <w:p w14:paraId="09FAC61A"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0.65</w:t>
            </w:r>
          </w:p>
        </w:tc>
        <w:tc>
          <w:tcPr>
            <w:tcW w:w="1276" w:type="dxa"/>
            <w:tcBorders>
              <w:top w:val="nil"/>
              <w:bottom w:val="nil"/>
            </w:tcBorders>
            <w:shd w:val="clear" w:color="auto" w:fill="auto"/>
          </w:tcPr>
          <w:p w14:paraId="748E9B86"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w:t>
            </w:r>
          </w:p>
        </w:tc>
      </w:tr>
      <w:tr w:rsidR="00C05F5D" w14:paraId="1122A993" w14:textId="77777777" w:rsidTr="00C05F5D">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shd w:val="clear" w:color="auto" w:fill="auto"/>
          </w:tcPr>
          <w:p w14:paraId="4F10782D" w14:textId="77777777" w:rsidR="00C05F5D" w:rsidRDefault="00000000">
            <w:pPr>
              <w:rPr>
                <w:rFonts w:ascii="Times New Roman" w:hAnsi="Times New Roman" w:cs="Times New Roman"/>
                <w:b w:val="0"/>
                <w:sz w:val="24"/>
                <w:szCs w:val="24"/>
              </w:rPr>
            </w:pPr>
            <w:r>
              <w:rPr>
                <w:rFonts w:ascii="Times New Roman" w:hAnsi="Times New Roman" w:cs="Times New Roman"/>
                <w:b w:val="0"/>
                <w:bCs w:val="0"/>
                <w:sz w:val="24"/>
                <w:szCs w:val="24"/>
                <w:lang w:val="en-US"/>
              </w:rPr>
              <w:t xml:space="preserve">Link density </w:t>
            </w:r>
          </w:p>
        </w:tc>
        <w:tc>
          <w:tcPr>
            <w:tcW w:w="1417" w:type="dxa"/>
            <w:tcBorders>
              <w:top w:val="nil"/>
              <w:bottom w:val="nil"/>
            </w:tcBorders>
            <w:shd w:val="clear" w:color="auto" w:fill="auto"/>
          </w:tcPr>
          <w:p w14:paraId="45DF45D7" w14:textId="77777777" w:rsidR="00C05F5D" w:rsidRDefault="00C05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20" w:type="dxa"/>
            <w:tcBorders>
              <w:top w:val="nil"/>
              <w:bottom w:val="nil"/>
            </w:tcBorders>
            <w:shd w:val="clear" w:color="auto" w:fill="auto"/>
          </w:tcPr>
          <w:p w14:paraId="21872DBD" w14:textId="77777777" w:rsidR="00C05F5D" w:rsidRDefault="00C05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tcBorders>
              <w:top w:val="nil"/>
              <w:bottom w:val="nil"/>
            </w:tcBorders>
            <w:shd w:val="clear" w:color="auto" w:fill="auto"/>
          </w:tcPr>
          <w:p w14:paraId="59F25CF6" w14:textId="77777777" w:rsidR="00C05F5D" w:rsidRDefault="00C05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89" w:type="dxa"/>
            <w:tcBorders>
              <w:top w:val="nil"/>
              <w:bottom w:val="nil"/>
            </w:tcBorders>
            <w:shd w:val="clear" w:color="auto" w:fill="auto"/>
          </w:tcPr>
          <w:p w14:paraId="41E53723" w14:textId="77777777" w:rsidR="00C05F5D" w:rsidRDefault="00C05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34" w:type="dxa"/>
            <w:tcBorders>
              <w:top w:val="nil"/>
              <w:bottom w:val="nil"/>
            </w:tcBorders>
            <w:shd w:val="clear" w:color="auto" w:fill="auto"/>
          </w:tcPr>
          <w:p w14:paraId="11811787" w14:textId="77777777" w:rsidR="00C05F5D" w:rsidRDefault="00C05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76" w:type="dxa"/>
            <w:tcBorders>
              <w:top w:val="nil"/>
              <w:bottom w:val="nil"/>
            </w:tcBorders>
            <w:shd w:val="clear" w:color="auto" w:fill="auto"/>
          </w:tcPr>
          <w:p w14:paraId="20705968" w14:textId="77777777" w:rsidR="00C05F5D" w:rsidRDefault="00C05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05F5D" w14:paraId="4C158767" w14:textId="77777777" w:rsidTr="00C05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shd w:val="clear" w:color="auto" w:fill="auto"/>
          </w:tcPr>
          <w:p w14:paraId="79D0281E" w14:textId="77777777" w:rsidR="00C05F5D" w:rsidRDefault="00C05F5D">
            <w:pPr>
              <w:rPr>
                <w:rFonts w:ascii="Times New Roman" w:hAnsi="Times New Roman" w:cs="Times New Roman"/>
                <w:sz w:val="24"/>
                <w:szCs w:val="24"/>
              </w:rPr>
            </w:pPr>
          </w:p>
        </w:tc>
        <w:tc>
          <w:tcPr>
            <w:tcW w:w="1417" w:type="dxa"/>
            <w:tcBorders>
              <w:top w:val="nil"/>
              <w:bottom w:val="nil"/>
            </w:tcBorders>
            <w:shd w:val="clear" w:color="auto" w:fill="auto"/>
          </w:tcPr>
          <w:p w14:paraId="419FFE2F"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Cropland</w:t>
            </w:r>
            <w:proofErr w:type="spellEnd"/>
          </w:p>
        </w:tc>
        <w:tc>
          <w:tcPr>
            <w:tcW w:w="1420" w:type="dxa"/>
            <w:tcBorders>
              <w:top w:val="nil"/>
              <w:bottom w:val="nil"/>
            </w:tcBorders>
            <w:shd w:val="clear" w:color="auto" w:fill="auto"/>
          </w:tcPr>
          <w:p w14:paraId="31E73182"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-0.06</w:t>
            </w:r>
          </w:p>
        </w:tc>
        <w:tc>
          <w:tcPr>
            <w:tcW w:w="992" w:type="dxa"/>
            <w:tcBorders>
              <w:top w:val="nil"/>
              <w:bottom w:val="nil"/>
            </w:tcBorders>
            <w:shd w:val="clear" w:color="auto" w:fill="auto"/>
          </w:tcPr>
          <w:p w14:paraId="0D63194D"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w:t>
            </w:r>
          </w:p>
        </w:tc>
        <w:tc>
          <w:tcPr>
            <w:tcW w:w="989" w:type="dxa"/>
            <w:tcBorders>
              <w:top w:val="nil"/>
              <w:bottom w:val="nil"/>
            </w:tcBorders>
            <w:shd w:val="clear" w:color="auto" w:fill="auto"/>
          </w:tcPr>
          <w:p w14:paraId="2DCE66FB"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-1.65</w:t>
            </w:r>
          </w:p>
        </w:tc>
        <w:tc>
          <w:tcPr>
            <w:tcW w:w="1134" w:type="dxa"/>
            <w:tcBorders>
              <w:top w:val="nil"/>
              <w:bottom w:val="nil"/>
            </w:tcBorders>
            <w:shd w:val="clear" w:color="auto" w:fill="auto"/>
          </w:tcPr>
          <w:p w14:paraId="62517403"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0.10</w:t>
            </w:r>
          </w:p>
        </w:tc>
        <w:tc>
          <w:tcPr>
            <w:tcW w:w="1276" w:type="dxa"/>
            <w:tcBorders>
              <w:top w:val="nil"/>
              <w:bottom w:val="nil"/>
            </w:tcBorders>
            <w:shd w:val="clear" w:color="auto" w:fill="auto"/>
          </w:tcPr>
          <w:p w14:paraId="69DC8635"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-0.09*</w:t>
            </w:r>
          </w:p>
        </w:tc>
      </w:tr>
      <w:tr w:rsidR="00C05F5D" w14:paraId="145F9FE8" w14:textId="77777777" w:rsidTr="00C05F5D">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shd w:val="clear" w:color="auto" w:fill="auto"/>
          </w:tcPr>
          <w:p w14:paraId="70F866B0" w14:textId="77777777" w:rsidR="00C05F5D" w:rsidRDefault="00C05F5D">
            <w:pPr>
              <w:rPr>
                <w:rFonts w:ascii="Times New Roman" w:hAnsi="Times New Roman" w:cs="Times New Roman"/>
                <w:sz w:val="24"/>
                <w:szCs w:val="24"/>
              </w:rPr>
            </w:pPr>
          </w:p>
        </w:tc>
        <w:tc>
          <w:tcPr>
            <w:tcW w:w="1417" w:type="dxa"/>
            <w:tcBorders>
              <w:top w:val="nil"/>
              <w:bottom w:val="nil"/>
            </w:tcBorders>
            <w:shd w:val="clear" w:color="auto" w:fill="auto"/>
          </w:tcPr>
          <w:p w14:paraId="048859D7"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Pasture</w:t>
            </w:r>
            <w:proofErr w:type="spellEnd"/>
            <w:r>
              <w:rPr>
                <w:rFonts w:ascii="Times New Roman" w:hAnsi="Times New Roman" w:cs="Times New Roman"/>
                <w:sz w:val="24"/>
                <w:szCs w:val="24"/>
              </w:rPr>
              <w:t xml:space="preserve">  </w:t>
            </w:r>
          </w:p>
        </w:tc>
        <w:tc>
          <w:tcPr>
            <w:tcW w:w="1420" w:type="dxa"/>
            <w:tcBorders>
              <w:top w:val="nil"/>
              <w:bottom w:val="nil"/>
            </w:tcBorders>
            <w:shd w:val="clear" w:color="auto" w:fill="auto"/>
          </w:tcPr>
          <w:p w14:paraId="7DEB2FCB"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w:t>
            </w:r>
          </w:p>
        </w:tc>
        <w:tc>
          <w:tcPr>
            <w:tcW w:w="992" w:type="dxa"/>
            <w:tcBorders>
              <w:top w:val="nil"/>
              <w:bottom w:val="nil"/>
            </w:tcBorders>
            <w:shd w:val="clear" w:color="auto" w:fill="auto"/>
          </w:tcPr>
          <w:p w14:paraId="429582C5"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w:t>
            </w:r>
          </w:p>
        </w:tc>
        <w:tc>
          <w:tcPr>
            <w:tcW w:w="989" w:type="dxa"/>
            <w:tcBorders>
              <w:top w:val="nil"/>
              <w:bottom w:val="nil"/>
            </w:tcBorders>
            <w:shd w:val="clear" w:color="auto" w:fill="auto"/>
          </w:tcPr>
          <w:p w14:paraId="7CC69B5A"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-1.72</w:t>
            </w:r>
          </w:p>
        </w:tc>
        <w:tc>
          <w:tcPr>
            <w:tcW w:w="1134" w:type="dxa"/>
            <w:tcBorders>
              <w:top w:val="nil"/>
              <w:bottom w:val="nil"/>
            </w:tcBorders>
            <w:shd w:val="clear" w:color="auto" w:fill="auto"/>
          </w:tcPr>
          <w:p w14:paraId="6A42B917"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0.09</w:t>
            </w:r>
          </w:p>
        </w:tc>
        <w:tc>
          <w:tcPr>
            <w:tcW w:w="1276" w:type="dxa"/>
            <w:tcBorders>
              <w:top w:val="nil"/>
              <w:bottom w:val="nil"/>
            </w:tcBorders>
            <w:shd w:val="clear" w:color="auto" w:fill="auto"/>
          </w:tcPr>
          <w:p w14:paraId="1CC388B1"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w:t>
            </w:r>
          </w:p>
        </w:tc>
      </w:tr>
      <w:tr w:rsidR="00C05F5D" w14:paraId="64CBF9B4" w14:textId="77777777" w:rsidTr="00C05F5D">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shd w:val="clear" w:color="auto" w:fill="auto"/>
          </w:tcPr>
          <w:p w14:paraId="33864433" w14:textId="77777777" w:rsidR="00C05F5D" w:rsidRDefault="00000000">
            <w:pPr>
              <w:rPr>
                <w:rFonts w:ascii="Times New Roman" w:hAnsi="Times New Roman" w:cs="Times New Roman"/>
                <w:b w:val="0"/>
                <w:sz w:val="24"/>
                <w:szCs w:val="24"/>
                <w:lang w:val="en-US"/>
              </w:rPr>
            </w:pPr>
            <w:r>
              <w:rPr>
                <w:rFonts w:ascii="Times New Roman" w:hAnsi="Times New Roman" w:cs="Times New Roman"/>
                <w:b w:val="0"/>
                <w:bCs w:val="0"/>
                <w:sz w:val="24"/>
                <w:szCs w:val="24"/>
                <w:lang w:val="en-US"/>
              </w:rPr>
              <w:t>Number of links</w:t>
            </w:r>
          </w:p>
        </w:tc>
        <w:tc>
          <w:tcPr>
            <w:tcW w:w="1417" w:type="dxa"/>
            <w:tcBorders>
              <w:top w:val="nil"/>
              <w:bottom w:val="nil"/>
            </w:tcBorders>
            <w:shd w:val="clear" w:color="auto" w:fill="auto"/>
          </w:tcPr>
          <w:p w14:paraId="40F325DB" w14:textId="77777777" w:rsidR="00C05F5D" w:rsidRDefault="00C05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1420" w:type="dxa"/>
            <w:tcBorders>
              <w:top w:val="nil"/>
              <w:bottom w:val="nil"/>
            </w:tcBorders>
            <w:shd w:val="clear" w:color="auto" w:fill="auto"/>
          </w:tcPr>
          <w:p w14:paraId="4B00076B" w14:textId="77777777" w:rsidR="00C05F5D" w:rsidRDefault="00C05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992" w:type="dxa"/>
            <w:tcBorders>
              <w:top w:val="nil"/>
              <w:bottom w:val="nil"/>
            </w:tcBorders>
            <w:shd w:val="clear" w:color="auto" w:fill="auto"/>
          </w:tcPr>
          <w:p w14:paraId="5B296AF0" w14:textId="77777777" w:rsidR="00C05F5D" w:rsidRDefault="00C05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989" w:type="dxa"/>
            <w:tcBorders>
              <w:top w:val="nil"/>
              <w:bottom w:val="nil"/>
            </w:tcBorders>
            <w:shd w:val="clear" w:color="auto" w:fill="auto"/>
          </w:tcPr>
          <w:p w14:paraId="5EF85593" w14:textId="77777777" w:rsidR="00C05F5D" w:rsidRDefault="00C05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1134" w:type="dxa"/>
            <w:tcBorders>
              <w:top w:val="nil"/>
              <w:bottom w:val="nil"/>
            </w:tcBorders>
            <w:shd w:val="clear" w:color="auto" w:fill="auto"/>
          </w:tcPr>
          <w:p w14:paraId="77F7C0D1" w14:textId="77777777" w:rsidR="00C05F5D" w:rsidRDefault="00C05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1276" w:type="dxa"/>
            <w:tcBorders>
              <w:top w:val="nil"/>
              <w:bottom w:val="nil"/>
            </w:tcBorders>
            <w:shd w:val="clear" w:color="auto" w:fill="auto"/>
          </w:tcPr>
          <w:p w14:paraId="76ACF8A6" w14:textId="77777777" w:rsidR="00C05F5D" w:rsidRDefault="00C05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r w:rsidR="00C05F5D" w14:paraId="58B14EB7" w14:textId="77777777" w:rsidTr="00C05F5D">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shd w:val="clear" w:color="auto" w:fill="auto"/>
          </w:tcPr>
          <w:p w14:paraId="003762E9" w14:textId="77777777" w:rsidR="00C05F5D" w:rsidRDefault="00C05F5D">
            <w:pPr>
              <w:rPr>
                <w:rFonts w:ascii="Times New Roman" w:hAnsi="Times New Roman" w:cs="Times New Roman"/>
                <w:sz w:val="24"/>
                <w:szCs w:val="24"/>
                <w:lang w:val="en-US"/>
              </w:rPr>
            </w:pPr>
          </w:p>
        </w:tc>
        <w:tc>
          <w:tcPr>
            <w:tcW w:w="1417" w:type="dxa"/>
            <w:tcBorders>
              <w:top w:val="nil"/>
              <w:bottom w:val="nil"/>
            </w:tcBorders>
            <w:shd w:val="clear" w:color="auto" w:fill="auto"/>
          </w:tcPr>
          <w:p w14:paraId="67DA2310"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Cropland</w:t>
            </w:r>
            <w:proofErr w:type="spellEnd"/>
          </w:p>
        </w:tc>
        <w:tc>
          <w:tcPr>
            <w:tcW w:w="1420" w:type="dxa"/>
            <w:tcBorders>
              <w:top w:val="nil"/>
              <w:bottom w:val="nil"/>
            </w:tcBorders>
            <w:shd w:val="clear" w:color="auto" w:fill="auto"/>
          </w:tcPr>
          <w:p w14:paraId="36801347"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0.006</w:t>
            </w:r>
          </w:p>
        </w:tc>
        <w:tc>
          <w:tcPr>
            <w:tcW w:w="992" w:type="dxa"/>
            <w:tcBorders>
              <w:top w:val="nil"/>
              <w:bottom w:val="nil"/>
            </w:tcBorders>
            <w:shd w:val="clear" w:color="auto" w:fill="auto"/>
          </w:tcPr>
          <w:p w14:paraId="6A705352"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0.005</w:t>
            </w:r>
          </w:p>
        </w:tc>
        <w:tc>
          <w:tcPr>
            <w:tcW w:w="989" w:type="dxa"/>
            <w:tcBorders>
              <w:top w:val="nil"/>
              <w:bottom w:val="nil"/>
            </w:tcBorders>
            <w:shd w:val="clear" w:color="auto" w:fill="auto"/>
          </w:tcPr>
          <w:p w14:paraId="72396A65"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1.20</w:t>
            </w:r>
          </w:p>
        </w:tc>
        <w:tc>
          <w:tcPr>
            <w:tcW w:w="1134" w:type="dxa"/>
            <w:tcBorders>
              <w:top w:val="nil"/>
              <w:bottom w:val="nil"/>
            </w:tcBorders>
            <w:shd w:val="clear" w:color="auto" w:fill="auto"/>
          </w:tcPr>
          <w:p w14:paraId="1FB39D54"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0.23</w:t>
            </w:r>
          </w:p>
        </w:tc>
        <w:tc>
          <w:tcPr>
            <w:tcW w:w="1276" w:type="dxa"/>
            <w:tcBorders>
              <w:top w:val="nil"/>
              <w:bottom w:val="nil"/>
            </w:tcBorders>
            <w:shd w:val="clear" w:color="auto" w:fill="auto"/>
          </w:tcPr>
          <w:p w14:paraId="48A763ED"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w:t>
            </w:r>
          </w:p>
        </w:tc>
      </w:tr>
      <w:tr w:rsidR="00C05F5D" w14:paraId="068D2E25" w14:textId="77777777" w:rsidTr="00C05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shd w:val="clear" w:color="auto" w:fill="auto"/>
          </w:tcPr>
          <w:p w14:paraId="2525B798" w14:textId="77777777" w:rsidR="00C05F5D" w:rsidRDefault="00C05F5D">
            <w:pPr>
              <w:rPr>
                <w:rFonts w:ascii="Times New Roman" w:hAnsi="Times New Roman" w:cs="Times New Roman"/>
                <w:sz w:val="24"/>
                <w:szCs w:val="24"/>
              </w:rPr>
            </w:pPr>
          </w:p>
        </w:tc>
        <w:tc>
          <w:tcPr>
            <w:tcW w:w="1417" w:type="dxa"/>
            <w:tcBorders>
              <w:top w:val="nil"/>
              <w:bottom w:val="nil"/>
            </w:tcBorders>
            <w:shd w:val="clear" w:color="auto" w:fill="auto"/>
          </w:tcPr>
          <w:p w14:paraId="33011863"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Pasture</w:t>
            </w:r>
            <w:proofErr w:type="spellEnd"/>
            <w:r>
              <w:rPr>
                <w:rFonts w:ascii="Times New Roman" w:hAnsi="Times New Roman" w:cs="Times New Roman"/>
                <w:sz w:val="24"/>
                <w:szCs w:val="24"/>
              </w:rPr>
              <w:t xml:space="preserve">  </w:t>
            </w:r>
          </w:p>
        </w:tc>
        <w:tc>
          <w:tcPr>
            <w:tcW w:w="1420" w:type="dxa"/>
            <w:tcBorders>
              <w:top w:val="nil"/>
              <w:bottom w:val="nil"/>
            </w:tcBorders>
            <w:shd w:val="clear" w:color="auto" w:fill="auto"/>
          </w:tcPr>
          <w:p w14:paraId="4C116375"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992" w:type="dxa"/>
            <w:tcBorders>
              <w:top w:val="nil"/>
              <w:bottom w:val="nil"/>
            </w:tcBorders>
            <w:shd w:val="clear" w:color="auto" w:fill="auto"/>
          </w:tcPr>
          <w:p w14:paraId="52216302"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0.005</w:t>
            </w:r>
          </w:p>
        </w:tc>
        <w:tc>
          <w:tcPr>
            <w:tcW w:w="989" w:type="dxa"/>
            <w:tcBorders>
              <w:top w:val="nil"/>
              <w:bottom w:val="nil"/>
            </w:tcBorders>
            <w:shd w:val="clear" w:color="auto" w:fill="auto"/>
          </w:tcPr>
          <w:p w14:paraId="65E025F5"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0.32</w:t>
            </w:r>
          </w:p>
        </w:tc>
        <w:tc>
          <w:tcPr>
            <w:tcW w:w="1134" w:type="dxa"/>
            <w:tcBorders>
              <w:top w:val="nil"/>
              <w:bottom w:val="nil"/>
            </w:tcBorders>
            <w:shd w:val="clear" w:color="auto" w:fill="auto"/>
          </w:tcPr>
          <w:p w14:paraId="631D06DC"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0.74</w:t>
            </w:r>
          </w:p>
        </w:tc>
        <w:tc>
          <w:tcPr>
            <w:tcW w:w="1276" w:type="dxa"/>
            <w:tcBorders>
              <w:top w:val="nil"/>
              <w:bottom w:val="nil"/>
            </w:tcBorders>
            <w:shd w:val="clear" w:color="auto" w:fill="auto"/>
          </w:tcPr>
          <w:p w14:paraId="6B9D2479"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-0.04</w:t>
            </w:r>
          </w:p>
        </w:tc>
      </w:tr>
      <w:tr w:rsidR="00C05F5D" w14:paraId="4EF95FD7" w14:textId="77777777" w:rsidTr="00C05F5D">
        <w:trPr>
          <w:trHeight w:val="386"/>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shd w:val="clear" w:color="auto" w:fill="auto"/>
          </w:tcPr>
          <w:p w14:paraId="71300267" w14:textId="77777777" w:rsidR="00C05F5D" w:rsidRDefault="00000000">
            <w:pPr>
              <w:rPr>
                <w:rFonts w:ascii="Times New Roman" w:hAnsi="Times New Roman" w:cs="Times New Roman"/>
                <w:b w:val="0"/>
                <w:sz w:val="24"/>
                <w:szCs w:val="24"/>
              </w:rPr>
            </w:pPr>
            <w:r>
              <w:rPr>
                <w:rFonts w:ascii="Times New Roman" w:hAnsi="Times New Roman" w:cs="Times New Roman"/>
                <w:b w:val="0"/>
                <w:bCs w:val="0"/>
                <w:sz w:val="24"/>
                <w:szCs w:val="24"/>
                <w:lang w:val="en-US"/>
              </w:rPr>
              <w:t>Number of species</w:t>
            </w:r>
          </w:p>
        </w:tc>
        <w:tc>
          <w:tcPr>
            <w:tcW w:w="1417" w:type="dxa"/>
            <w:tcBorders>
              <w:top w:val="nil"/>
              <w:bottom w:val="nil"/>
            </w:tcBorders>
            <w:shd w:val="clear" w:color="auto" w:fill="auto"/>
          </w:tcPr>
          <w:p w14:paraId="59D915C3" w14:textId="77777777" w:rsidR="00C05F5D" w:rsidRDefault="00C05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20" w:type="dxa"/>
            <w:tcBorders>
              <w:top w:val="nil"/>
              <w:bottom w:val="nil"/>
            </w:tcBorders>
            <w:shd w:val="clear" w:color="auto" w:fill="auto"/>
          </w:tcPr>
          <w:p w14:paraId="7824CCB4" w14:textId="77777777" w:rsidR="00C05F5D" w:rsidRDefault="00C05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tcBorders>
              <w:top w:val="nil"/>
              <w:bottom w:val="nil"/>
            </w:tcBorders>
            <w:shd w:val="clear" w:color="auto" w:fill="auto"/>
          </w:tcPr>
          <w:p w14:paraId="36CE00B0" w14:textId="77777777" w:rsidR="00C05F5D" w:rsidRDefault="00C05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89" w:type="dxa"/>
            <w:tcBorders>
              <w:top w:val="nil"/>
              <w:bottom w:val="nil"/>
            </w:tcBorders>
            <w:shd w:val="clear" w:color="auto" w:fill="auto"/>
          </w:tcPr>
          <w:p w14:paraId="17FD3DFA" w14:textId="77777777" w:rsidR="00C05F5D" w:rsidRDefault="00C05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34" w:type="dxa"/>
            <w:tcBorders>
              <w:top w:val="nil"/>
              <w:bottom w:val="nil"/>
            </w:tcBorders>
            <w:shd w:val="clear" w:color="auto" w:fill="auto"/>
          </w:tcPr>
          <w:p w14:paraId="693F51B8" w14:textId="77777777" w:rsidR="00C05F5D" w:rsidRDefault="00C05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76" w:type="dxa"/>
            <w:tcBorders>
              <w:top w:val="nil"/>
              <w:bottom w:val="nil"/>
            </w:tcBorders>
            <w:shd w:val="clear" w:color="auto" w:fill="auto"/>
          </w:tcPr>
          <w:p w14:paraId="3D2EFEFF" w14:textId="77777777" w:rsidR="00C05F5D" w:rsidRDefault="00C05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05F5D" w14:paraId="35974BE1" w14:textId="77777777" w:rsidTr="00C05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shd w:val="clear" w:color="auto" w:fill="auto"/>
          </w:tcPr>
          <w:p w14:paraId="4FDEA7D3" w14:textId="77777777" w:rsidR="00C05F5D" w:rsidRDefault="00C05F5D">
            <w:pPr>
              <w:rPr>
                <w:rFonts w:ascii="Times New Roman" w:hAnsi="Times New Roman" w:cs="Times New Roman"/>
                <w:sz w:val="24"/>
                <w:szCs w:val="24"/>
              </w:rPr>
            </w:pPr>
          </w:p>
        </w:tc>
        <w:tc>
          <w:tcPr>
            <w:tcW w:w="1417" w:type="dxa"/>
            <w:tcBorders>
              <w:top w:val="nil"/>
              <w:bottom w:val="nil"/>
            </w:tcBorders>
            <w:shd w:val="clear" w:color="auto" w:fill="auto"/>
          </w:tcPr>
          <w:p w14:paraId="2BD938FF"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Cropland</w:t>
            </w:r>
            <w:proofErr w:type="spellEnd"/>
          </w:p>
        </w:tc>
        <w:tc>
          <w:tcPr>
            <w:tcW w:w="1420" w:type="dxa"/>
            <w:tcBorders>
              <w:top w:val="nil"/>
              <w:bottom w:val="nil"/>
            </w:tcBorders>
            <w:shd w:val="clear" w:color="auto" w:fill="auto"/>
          </w:tcPr>
          <w:p w14:paraId="476C6554"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-0.006</w:t>
            </w:r>
          </w:p>
        </w:tc>
        <w:tc>
          <w:tcPr>
            <w:tcW w:w="992" w:type="dxa"/>
            <w:tcBorders>
              <w:top w:val="nil"/>
              <w:bottom w:val="nil"/>
            </w:tcBorders>
            <w:shd w:val="clear" w:color="auto" w:fill="auto"/>
          </w:tcPr>
          <w:p w14:paraId="2478276D"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0.003</w:t>
            </w:r>
          </w:p>
        </w:tc>
        <w:tc>
          <w:tcPr>
            <w:tcW w:w="989" w:type="dxa"/>
            <w:tcBorders>
              <w:top w:val="nil"/>
              <w:bottom w:val="nil"/>
            </w:tcBorders>
            <w:shd w:val="clear" w:color="auto" w:fill="auto"/>
          </w:tcPr>
          <w:p w14:paraId="308D4742"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-2.01</w:t>
            </w:r>
          </w:p>
        </w:tc>
        <w:tc>
          <w:tcPr>
            <w:tcW w:w="1134" w:type="dxa"/>
            <w:tcBorders>
              <w:top w:val="nil"/>
              <w:bottom w:val="nil"/>
            </w:tcBorders>
            <w:shd w:val="clear" w:color="auto" w:fill="auto"/>
          </w:tcPr>
          <w:p w14:paraId="36F36D78"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0.04*</w:t>
            </w:r>
          </w:p>
        </w:tc>
        <w:tc>
          <w:tcPr>
            <w:tcW w:w="1276" w:type="dxa"/>
            <w:tcBorders>
              <w:top w:val="nil"/>
              <w:bottom w:val="nil"/>
            </w:tcBorders>
            <w:shd w:val="clear" w:color="auto" w:fill="auto"/>
          </w:tcPr>
          <w:p w14:paraId="33BB5ACD" w14:textId="77777777" w:rsidR="00C05F5D"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-0.10*</w:t>
            </w:r>
          </w:p>
        </w:tc>
      </w:tr>
      <w:tr w:rsidR="00C05F5D" w14:paraId="5046E451" w14:textId="77777777" w:rsidTr="00C05F5D">
        <w:tc>
          <w:tcPr>
            <w:cnfStyle w:val="001000000000" w:firstRow="0" w:lastRow="0" w:firstColumn="1" w:lastColumn="0" w:oddVBand="0" w:evenVBand="0" w:oddHBand="0" w:evenHBand="0" w:firstRowFirstColumn="0" w:firstRowLastColumn="0" w:lastRowFirstColumn="0" w:lastRowLastColumn="0"/>
            <w:tcW w:w="2127" w:type="dxa"/>
            <w:tcBorders>
              <w:top w:val="nil"/>
              <w:bottom w:val="single" w:sz="4" w:space="0" w:color="000000"/>
            </w:tcBorders>
            <w:shd w:val="clear" w:color="auto" w:fill="auto"/>
          </w:tcPr>
          <w:p w14:paraId="0846D5AD" w14:textId="77777777" w:rsidR="00C05F5D" w:rsidRDefault="00C05F5D">
            <w:pPr>
              <w:rPr>
                <w:rFonts w:ascii="Times New Roman" w:hAnsi="Times New Roman" w:cs="Times New Roman"/>
                <w:sz w:val="24"/>
                <w:szCs w:val="24"/>
              </w:rPr>
            </w:pPr>
          </w:p>
        </w:tc>
        <w:tc>
          <w:tcPr>
            <w:tcW w:w="1417" w:type="dxa"/>
            <w:tcBorders>
              <w:top w:val="nil"/>
              <w:bottom w:val="single" w:sz="4" w:space="0" w:color="000000"/>
            </w:tcBorders>
            <w:shd w:val="clear" w:color="auto" w:fill="auto"/>
          </w:tcPr>
          <w:p w14:paraId="208006A5"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Pasture</w:t>
            </w:r>
            <w:proofErr w:type="spellEnd"/>
            <w:r>
              <w:rPr>
                <w:rFonts w:ascii="Times New Roman" w:hAnsi="Times New Roman" w:cs="Times New Roman"/>
                <w:sz w:val="24"/>
                <w:szCs w:val="24"/>
              </w:rPr>
              <w:t xml:space="preserve">  </w:t>
            </w:r>
          </w:p>
        </w:tc>
        <w:tc>
          <w:tcPr>
            <w:tcW w:w="1420" w:type="dxa"/>
            <w:tcBorders>
              <w:top w:val="nil"/>
              <w:bottom w:val="single" w:sz="4" w:space="0" w:color="000000"/>
            </w:tcBorders>
            <w:shd w:val="clear" w:color="auto" w:fill="auto"/>
          </w:tcPr>
          <w:p w14:paraId="6A8BB5A4"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-0.006</w:t>
            </w:r>
          </w:p>
        </w:tc>
        <w:tc>
          <w:tcPr>
            <w:tcW w:w="992" w:type="dxa"/>
            <w:tcBorders>
              <w:top w:val="nil"/>
              <w:bottom w:val="single" w:sz="4" w:space="0" w:color="000000"/>
            </w:tcBorders>
            <w:shd w:val="clear" w:color="auto" w:fill="auto"/>
          </w:tcPr>
          <w:p w14:paraId="0CC43C48"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0.005</w:t>
            </w:r>
          </w:p>
        </w:tc>
        <w:tc>
          <w:tcPr>
            <w:tcW w:w="989" w:type="dxa"/>
            <w:tcBorders>
              <w:top w:val="nil"/>
              <w:bottom w:val="single" w:sz="4" w:space="0" w:color="000000"/>
            </w:tcBorders>
            <w:shd w:val="clear" w:color="auto" w:fill="auto"/>
          </w:tcPr>
          <w:p w14:paraId="5F49589E"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-1.84</w:t>
            </w:r>
          </w:p>
        </w:tc>
        <w:tc>
          <w:tcPr>
            <w:tcW w:w="1134" w:type="dxa"/>
            <w:tcBorders>
              <w:top w:val="nil"/>
              <w:bottom w:val="single" w:sz="4" w:space="0" w:color="000000"/>
            </w:tcBorders>
            <w:shd w:val="clear" w:color="auto" w:fill="auto"/>
          </w:tcPr>
          <w:p w14:paraId="1BD983A9"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0.07</w:t>
            </w:r>
          </w:p>
        </w:tc>
        <w:tc>
          <w:tcPr>
            <w:tcW w:w="1276" w:type="dxa"/>
            <w:tcBorders>
              <w:top w:val="nil"/>
              <w:bottom w:val="single" w:sz="4" w:space="0" w:color="000000"/>
            </w:tcBorders>
            <w:shd w:val="clear" w:color="auto" w:fill="auto"/>
          </w:tcPr>
          <w:p w14:paraId="029CB135" w14:textId="77777777" w:rsidR="00C05F5D"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-0.12*</w:t>
            </w:r>
          </w:p>
        </w:tc>
      </w:tr>
    </w:tbl>
    <w:p w14:paraId="4AB1DBC2" w14:textId="77777777" w:rsidR="00C05F5D" w:rsidRDefault="00000000">
      <w:pPr>
        <w:spacing w:line="360" w:lineRule="auto"/>
        <w:jc w:val="both"/>
        <w:rPr>
          <w:rFonts w:ascii="Times New Roman" w:hAnsi="Times New Roman" w:cs="Times New Roman"/>
          <w:b/>
          <w:sz w:val="24"/>
          <w:szCs w:val="24"/>
          <w:lang w:val="en-US"/>
        </w:rPr>
      </w:pPr>
      <w:r>
        <w:rPr>
          <w:rFonts w:ascii="Times New Roman" w:hAnsi="Times New Roman" w:cs="Times New Roman"/>
          <w:lang w:val="en-US"/>
        </w:rPr>
        <w:t xml:space="preserve">SE: standard error; t-value: test statistic; asterisk (*) denotes statistical significance, </w:t>
      </w:r>
      <w:r>
        <w:rPr>
          <w:rFonts w:ascii="Times New Roman" w:eastAsia="Lato-Regular" w:hAnsi="Times New Roman" w:cs="Times New Roman"/>
          <w:lang w:val="en-US"/>
        </w:rPr>
        <w:t>*p &lt; .05. **p &lt; .01. ***p &lt; .001</w:t>
      </w:r>
      <w:r>
        <w:rPr>
          <w:rFonts w:ascii="Times New Roman" w:hAnsi="Times New Roman" w:cs="Times New Roman"/>
          <w:b/>
          <w:lang w:val="en-US"/>
        </w:rPr>
        <w:t>.</w:t>
      </w:r>
      <w:r>
        <w:rPr>
          <w:rFonts w:ascii="Times New Roman" w:hAnsi="Times New Roman" w:cs="Times New Roman"/>
          <w:b/>
          <w:sz w:val="24"/>
          <w:szCs w:val="24"/>
          <w:lang w:val="en-US"/>
        </w:rPr>
        <w:t xml:space="preserve"> </w:t>
      </w:r>
    </w:p>
    <w:sectPr w:rsidR="00C05F5D">
      <w:pgSz w:w="11906" w:h="16838"/>
      <w:pgMar w:top="1134" w:right="1134" w:bottom="1134" w:left="1134" w:header="0" w:footer="0" w:gutter="0"/>
      <w:lnNumType w:countBy="1" w:distance="283" w:restart="continuous"/>
      <w:cols w:space="720"/>
      <w:formProt w:val="0"/>
      <w:docGrid w:linePitch="360" w:charSpace="-225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rnanda Costa" w:date="2023-06-05T14:05:00Z" w:initials="FC">
    <w:p w14:paraId="59A00C12" w14:textId="77777777" w:rsidR="00C05F5D" w:rsidRDefault="00000000">
      <w:r>
        <w:rPr>
          <w:rFonts w:ascii="Liberation Serif" w:eastAsia="DejaVu Sans" w:hAnsi="Liberation Serif" w:cs="DejaVu Sans"/>
          <w:color w:val="auto"/>
          <w:sz w:val="24"/>
          <w:szCs w:val="24"/>
          <w:lang w:val="en-US" w:bidi="en-US"/>
        </w:rPr>
        <w:t>O que vcs chamam de ‘complexity’? melhor falar diretamente a métrica que mudou.</w:t>
      </w:r>
    </w:p>
  </w:comment>
  <w:comment w:id="85" w:author="Fernanda Costa" w:date="2023-06-05T14:16:00Z" w:initials="FC">
    <w:p w14:paraId="6BFBF783" w14:textId="77777777" w:rsidR="00C05F5D" w:rsidRDefault="00000000">
      <w:r>
        <w:rPr>
          <w:rFonts w:ascii="Liberation Serif" w:eastAsia="DejaVu Sans" w:hAnsi="Liberation Serif" w:cs="DejaVu Sans"/>
          <w:color w:val="auto"/>
          <w:sz w:val="24"/>
          <w:szCs w:val="24"/>
          <w:lang w:val="en-US" w:bidi="en-US"/>
        </w:rPr>
        <w:t>Ficou meio solto pq não citou aninhamento antes... talvez mostrar estudos que impacto ambiental afetou o aninhamento, modularidade, etc...</w:t>
      </w:r>
    </w:p>
    <w:p w14:paraId="3C5348C9" w14:textId="77777777" w:rsidR="00C05F5D" w:rsidRDefault="00C05F5D"/>
    <w:p w14:paraId="621C2BF2" w14:textId="77777777" w:rsidR="00C05F5D" w:rsidRDefault="00000000">
      <w:r>
        <w:rPr>
          <w:rFonts w:ascii="Liberation Serif" w:eastAsia="DejaVu Sans" w:hAnsi="Liberation Serif" w:cs="DejaVu Sans"/>
          <w:color w:val="auto"/>
          <w:sz w:val="24"/>
          <w:szCs w:val="24"/>
          <w:lang w:val="en-US" w:bidi="en-US"/>
        </w:rPr>
        <w:t xml:space="preserve">Sugiro citar as métricas que vcs tem interesse antes. </w:t>
      </w:r>
    </w:p>
    <w:p w14:paraId="6DCED673" w14:textId="77777777" w:rsidR="00C05F5D" w:rsidRDefault="00C05F5D"/>
  </w:comment>
  <w:comment w:id="102" w:author="Fernanda Costa" w:date="2023-06-05T14:20:00Z" w:initials="FC">
    <w:p w14:paraId="3305FD6D" w14:textId="77777777" w:rsidR="00C05F5D" w:rsidRDefault="00000000">
      <w:r>
        <w:rPr>
          <w:rFonts w:ascii="Liberation Serif" w:eastAsia="DejaVu Sans" w:hAnsi="Liberation Serif" w:cs="DejaVu Sans"/>
          <w:color w:val="auto"/>
          <w:sz w:val="24"/>
          <w:szCs w:val="24"/>
          <w:lang w:val="en-US" w:bidi="en-US"/>
        </w:rPr>
        <w:t>Não tao recente... já tem 10 anos...</w:t>
      </w:r>
    </w:p>
    <w:p w14:paraId="07D81DFC" w14:textId="77777777" w:rsidR="00C05F5D" w:rsidRDefault="00000000">
      <w:r>
        <w:rPr>
          <w:rFonts w:ascii="Liberation Serif" w:eastAsia="DejaVu Sans" w:hAnsi="Liberation Serif" w:cs="DejaVu Sans"/>
          <w:color w:val="auto"/>
          <w:sz w:val="24"/>
          <w:szCs w:val="24"/>
          <w:lang w:val="en-US" w:bidi="en-US"/>
        </w:rPr>
        <w:t>Tem uns que publiquei, se algum interessar.</w:t>
      </w:r>
    </w:p>
    <w:p w14:paraId="090308CB" w14:textId="77777777" w:rsidR="00C05F5D" w:rsidRDefault="00000000">
      <w:r>
        <w:rPr>
          <w:rFonts w:ascii="Liberation Serif" w:eastAsia="DejaVu Sans" w:hAnsi="Liberation Serif" w:cs="DejaVu Sans"/>
          <w:color w:val="auto"/>
          <w:sz w:val="24"/>
          <w:szCs w:val="24"/>
          <w:lang w:val="en-US" w:bidi="en-US"/>
        </w:rPr>
        <w:t>Redes de dispersão x distúrbio solo:</w:t>
      </w:r>
    </w:p>
    <w:p w14:paraId="547508B8" w14:textId="77777777" w:rsidR="00C05F5D" w:rsidRDefault="00000000">
      <w:hyperlink r:id="rId1">
        <w:r>
          <w:rPr>
            <w:rFonts w:ascii="Liberation Serif" w:eastAsia="DejaVu Sans" w:hAnsi="Liberation Serif" w:cs="DejaVu Sans"/>
            <w:color w:val="auto"/>
            <w:sz w:val="24"/>
            <w:szCs w:val="24"/>
            <w:lang w:val="en-US" w:bidi="en-US"/>
          </w:rPr>
          <w:t>https://doi.org/10.1111/jvs.12866</w:t>
        </w:r>
      </w:hyperlink>
    </w:p>
    <w:p w14:paraId="28DC64CB" w14:textId="77777777" w:rsidR="00C05F5D" w:rsidRDefault="00000000">
      <w:r>
        <w:rPr>
          <w:rFonts w:ascii="AdvTTa9c1b374" w:hAnsi="AdvTTa9c1b374" w:cs="AdvTTa9c1b374"/>
          <w:color w:val="auto"/>
          <w:sz w:val="14"/>
          <w:szCs w:val="14"/>
          <w:lang w:val="en-US" w:bidi="en-US"/>
        </w:rPr>
        <w:t>DOI: 10.1111/een.13221</w:t>
      </w:r>
    </w:p>
    <w:p w14:paraId="2A139371" w14:textId="77777777" w:rsidR="00C05F5D" w:rsidRDefault="00C05F5D"/>
  </w:comment>
  <w:comment w:id="104" w:author="Fernanda Costa" w:date="2023-06-05T14:22:00Z" w:initials="FC">
    <w:p w14:paraId="4C0C2BC5" w14:textId="77777777" w:rsidR="00C05F5D" w:rsidRDefault="00000000">
      <w:r>
        <w:rPr>
          <w:rFonts w:ascii="Liberation Serif" w:eastAsia="DejaVu Sans" w:hAnsi="Liberation Serif" w:cs="DejaVu Sans"/>
          <w:color w:val="auto"/>
          <w:sz w:val="24"/>
          <w:szCs w:val="24"/>
          <w:lang w:val="en-US" w:bidi="en-US"/>
        </w:rPr>
        <w:t>Não entendi.</w:t>
      </w:r>
    </w:p>
  </w:comment>
  <w:comment w:id="105" w:author="Fernanda Costa" w:date="2023-06-05T14:22:00Z" w:initials="FC">
    <w:p w14:paraId="09F7F69E" w14:textId="77777777" w:rsidR="00C05F5D" w:rsidRDefault="00000000">
      <w:r>
        <w:rPr>
          <w:rFonts w:ascii="Liberation Serif" w:eastAsia="DejaVu Sans" w:hAnsi="Liberation Serif" w:cs="DejaVu Sans"/>
          <w:color w:val="auto"/>
          <w:sz w:val="24"/>
          <w:szCs w:val="24"/>
          <w:lang w:val="en-US" w:bidi="en-US"/>
        </w:rPr>
        <w:t>Redes menos modulares não necessariamente é o oposto de redes mais complexas.</w:t>
      </w:r>
    </w:p>
    <w:p w14:paraId="08BCBAE8" w14:textId="77777777" w:rsidR="00C05F5D" w:rsidRDefault="00000000">
      <w:r>
        <w:rPr>
          <w:rFonts w:ascii="Liberation Serif" w:eastAsia="DejaVu Sans" w:hAnsi="Liberation Serif" w:cs="DejaVu Sans"/>
          <w:color w:val="auto"/>
          <w:sz w:val="24"/>
          <w:szCs w:val="24"/>
          <w:lang w:val="en-US" w:bidi="en-US"/>
        </w:rPr>
        <w:t xml:space="preserve">Complexidade em rede é algo bem controverso e amplo.... sugiro discutir com as métricas de interesse mesmo, sendo mais diretos e objetivos. </w:t>
      </w:r>
    </w:p>
    <w:p w14:paraId="4B5B0FE7" w14:textId="77777777" w:rsidR="00C05F5D" w:rsidRDefault="00000000">
      <w:r>
        <w:rPr>
          <w:rFonts w:ascii="Liberation Serif" w:eastAsia="DejaVu Sans" w:hAnsi="Liberation Serif" w:cs="DejaVu Sans"/>
          <w:color w:val="auto"/>
          <w:sz w:val="24"/>
          <w:szCs w:val="24"/>
          <w:lang w:val="en-US" w:bidi="en-US"/>
        </w:rPr>
        <w:t xml:space="preserve">Ou especificar e definer essa complexidade citando algum paper.  </w:t>
      </w:r>
    </w:p>
    <w:p w14:paraId="7F7DDE8A" w14:textId="77777777" w:rsidR="00C05F5D" w:rsidRDefault="00000000">
      <w:r>
        <w:rPr>
          <w:rFonts w:ascii="Liberation Serif" w:eastAsia="DejaVu Sans" w:hAnsi="Liberation Serif" w:cs="DejaVu Sans"/>
          <w:color w:val="auto"/>
          <w:sz w:val="24"/>
          <w:szCs w:val="24"/>
          <w:lang w:val="en-US" w:bidi="en-US"/>
        </w:rPr>
        <w:t xml:space="preserve">“complex in terms of….” </w:t>
      </w:r>
    </w:p>
    <w:p w14:paraId="1ACF5B3B" w14:textId="77777777" w:rsidR="00C05F5D" w:rsidRDefault="00C05F5D"/>
  </w:comment>
  <w:comment w:id="106" w:author="Fernanda Costa" w:date="2023-06-05T14:24:00Z" w:initials="FC">
    <w:p w14:paraId="1FEBAD18" w14:textId="77777777" w:rsidR="00C05F5D" w:rsidRDefault="00000000">
      <w:r>
        <w:rPr>
          <w:rFonts w:ascii="Liberation Serif" w:eastAsia="DejaVu Sans" w:hAnsi="Liberation Serif" w:cs="DejaVu Sans"/>
          <w:color w:val="auto"/>
          <w:sz w:val="24"/>
          <w:szCs w:val="24"/>
          <w:lang w:val="en-US" w:bidi="en-US"/>
        </w:rPr>
        <w:t>Olha esse paper nosso atual, deve ajudar aqui:</w:t>
      </w:r>
    </w:p>
    <w:p w14:paraId="2F5C3036" w14:textId="77777777" w:rsidR="00C05F5D" w:rsidRDefault="00C05F5D"/>
    <w:p w14:paraId="7EB24DD2" w14:textId="77777777" w:rsidR="00C05F5D" w:rsidRDefault="00000000">
      <w:r>
        <w:rPr>
          <w:rFonts w:ascii="Lato-Regular" w:hAnsi="Lato-Regular" w:cs="Lato-Regular"/>
          <w:color w:val="auto"/>
          <w:sz w:val="14"/>
          <w:szCs w:val="14"/>
          <w:lang w:val="en-US" w:bidi="en-US"/>
        </w:rPr>
        <w:t>DOI: 10.1111/fwb.13902</w:t>
      </w:r>
    </w:p>
    <w:p w14:paraId="19607910" w14:textId="77777777" w:rsidR="00C05F5D" w:rsidRDefault="00000000">
      <w:r>
        <w:rPr>
          <w:rFonts w:ascii="Lato-Bold" w:eastAsia="Lato-Bold" w:hAnsi="Lato-Bold" w:cs="Lato-Bold"/>
          <w:b/>
          <w:bCs/>
          <w:color w:val="auto"/>
          <w:sz w:val="36"/>
          <w:szCs w:val="36"/>
          <w:lang w:val="en-US" w:bidi="en-US"/>
        </w:rPr>
        <w:t>Forest–lake ecotones in a tropical forest: Terrestrial invertebrate inputs to lakes decrease with forest distance</w:t>
      </w:r>
    </w:p>
  </w:comment>
  <w:comment w:id="113" w:author="Fernanda Costa" w:date="2023-06-05T14:28:00Z" w:initials="FC">
    <w:p w14:paraId="25111363" w14:textId="77777777" w:rsidR="00C05F5D" w:rsidRDefault="00000000">
      <w:r>
        <w:rPr>
          <w:rFonts w:ascii="Liberation Serif" w:eastAsia="DejaVu Sans" w:hAnsi="Liberation Serif" w:cs="DejaVu Sans"/>
          <w:color w:val="auto"/>
          <w:sz w:val="24"/>
          <w:szCs w:val="24"/>
          <w:lang w:val="en-US" w:bidi="en-US"/>
        </w:rPr>
        <w:t>Network size?</w:t>
      </w:r>
    </w:p>
  </w:comment>
  <w:comment w:id="120" w:author="Fernanda Costa" w:date="2023-06-05T14:30:00Z" w:initials="FC">
    <w:p w14:paraId="1B2175C3" w14:textId="77777777" w:rsidR="00C05F5D" w:rsidRDefault="00000000">
      <w:r>
        <w:rPr>
          <w:rFonts w:ascii="Liberation Serif" w:eastAsia="DejaVu Sans" w:hAnsi="Liberation Serif" w:cs="DejaVu Sans"/>
          <w:color w:val="auto"/>
          <w:sz w:val="24"/>
          <w:szCs w:val="24"/>
          <w:lang w:val="en-US" w:bidi="en-US"/>
        </w:rPr>
        <w:t>Aqui vem o paradoxo da complexidade... redes mais aninhadas normalmente tem maiores densidades de links por ex., quando comparamos com redes modulares.</w:t>
      </w:r>
    </w:p>
    <w:p w14:paraId="6DAF878A" w14:textId="77777777" w:rsidR="00C05F5D" w:rsidRDefault="00C05F5D"/>
    <w:p w14:paraId="01EFA0D6" w14:textId="77777777" w:rsidR="00C05F5D" w:rsidRDefault="00000000">
      <w:r>
        <w:rPr>
          <w:rFonts w:ascii="Liberation Serif" w:eastAsia="DejaVu Sans" w:hAnsi="Liberation Serif" w:cs="DejaVu Sans"/>
          <w:color w:val="auto"/>
          <w:sz w:val="24"/>
          <w:szCs w:val="24"/>
          <w:lang w:val="en-US" w:bidi="en-US"/>
        </w:rPr>
        <w:t xml:space="preserve">Sugiro não falar em complexidade, tirar o foco desse termo e focar na especialização alimentar, sobreposição no de uso de recursos, etc. </w:t>
      </w:r>
    </w:p>
    <w:p w14:paraId="60F9F434" w14:textId="77777777" w:rsidR="00C05F5D" w:rsidRDefault="00C05F5D"/>
  </w:comment>
  <w:comment w:id="123" w:author="Fernanda Costa" w:date="2023-06-05T15:16:00Z" w:initials="FC">
    <w:p w14:paraId="701A4D26" w14:textId="77777777" w:rsidR="00C05F5D" w:rsidRDefault="00000000">
      <w:r>
        <w:rPr>
          <w:rFonts w:ascii="Liberation Serif" w:eastAsia="DejaVu Sans" w:hAnsi="Liberation Serif" w:cs="DejaVu Sans"/>
          <w:color w:val="auto"/>
          <w:sz w:val="24"/>
          <w:szCs w:val="24"/>
          <w:lang w:val="en-US" w:bidi="en-US"/>
        </w:rPr>
        <w:t xml:space="preserve">Sugiro que vcs apresentem um PRISMA com os critérios de inclusão e exclusão dos estudos. </w:t>
      </w:r>
    </w:p>
    <w:p w14:paraId="3C0EAEFB" w14:textId="77777777" w:rsidR="00C05F5D" w:rsidRDefault="00000000">
      <w:r>
        <w:rPr>
          <w:rFonts w:ascii="Liberation Serif" w:eastAsia="DejaVu Sans" w:hAnsi="Liberation Serif" w:cs="DejaVu Sans"/>
          <w:color w:val="auto"/>
          <w:sz w:val="24"/>
          <w:szCs w:val="24"/>
          <w:lang w:val="en-US" w:bidi="en-US"/>
        </w:rPr>
        <w:t>Quais os critérios de inclusão e exclusão? (nº spp, corrdenadas geográficas...ou descrição da area?)</w:t>
      </w:r>
    </w:p>
    <w:p w14:paraId="1A5B968C" w14:textId="77777777" w:rsidR="00C05F5D" w:rsidRDefault="00000000">
      <w:r>
        <w:rPr>
          <w:rFonts w:ascii="Liberation Serif" w:eastAsia="DejaVu Sans" w:hAnsi="Liberation Serif" w:cs="DejaVu Sans"/>
          <w:color w:val="auto"/>
          <w:sz w:val="24"/>
          <w:szCs w:val="24"/>
          <w:lang w:val="en-US" w:bidi="en-US"/>
        </w:rPr>
        <w:t>Quantos foram complicados, revisados?</w:t>
      </w:r>
    </w:p>
    <w:p w14:paraId="46AB37A6" w14:textId="77777777" w:rsidR="00C05F5D" w:rsidRDefault="00000000">
      <w:r>
        <w:rPr>
          <w:rFonts w:ascii="Liberation Serif" w:eastAsia="DejaVu Sans" w:hAnsi="Liberation Serif" w:cs="DejaVu Sans"/>
          <w:color w:val="auto"/>
          <w:sz w:val="24"/>
          <w:szCs w:val="24"/>
          <w:lang w:val="en-US" w:bidi="en-US"/>
        </w:rPr>
        <w:t xml:space="preserve">Quantos foram excluidos? </w:t>
      </w:r>
    </w:p>
  </w:comment>
  <w:comment w:id="124" w:author="Fernanda Costa" w:date="2023-06-05T14:37:00Z" w:initials="FC">
    <w:p w14:paraId="3182BD63" w14:textId="77777777" w:rsidR="00C05F5D" w:rsidRDefault="00000000">
      <w:r>
        <w:rPr>
          <w:rFonts w:ascii="Liberation Serif" w:eastAsia="DejaVu Sans" w:hAnsi="Liberation Serif" w:cs="DejaVu Sans"/>
          <w:color w:val="auto"/>
          <w:sz w:val="24"/>
          <w:szCs w:val="24"/>
          <w:lang w:val="en-US" w:bidi="en-US"/>
        </w:rPr>
        <w:t>Qual a cobertura temporal da busca?</w:t>
      </w:r>
    </w:p>
    <w:p w14:paraId="7FA84FE2" w14:textId="77777777" w:rsidR="00C05F5D" w:rsidRDefault="00000000">
      <w:r>
        <w:rPr>
          <w:rFonts w:ascii="Liberation Serif" w:eastAsia="DejaVu Sans" w:hAnsi="Liberation Serif" w:cs="DejaVu Sans"/>
          <w:color w:val="auto"/>
          <w:sz w:val="24"/>
          <w:szCs w:val="24"/>
          <w:lang w:val="en-US" w:bidi="en-US"/>
        </w:rPr>
        <w:t>Qual idioma da busca? Só artigos em inglês?</w:t>
      </w:r>
    </w:p>
  </w:comment>
  <w:comment w:id="130" w:author="Fernanda Costa" w:date="2023-06-05T14:36:00Z" w:initials="FC">
    <w:p w14:paraId="770D97E5" w14:textId="77777777" w:rsidR="00C05F5D" w:rsidRDefault="00000000">
      <w:r>
        <w:rPr>
          <w:rFonts w:ascii="Liberation Serif" w:eastAsia="DejaVu Sans" w:hAnsi="Liberation Serif" w:cs="DejaVu Sans"/>
          <w:color w:val="auto"/>
          <w:sz w:val="24"/>
          <w:szCs w:val="24"/>
          <w:lang w:val="en-US" w:bidi="en-US"/>
        </w:rPr>
        <w:t xml:space="preserve">Diet* pra pegar dietary, etc... </w:t>
      </w:r>
    </w:p>
    <w:p w14:paraId="5F8923B3" w14:textId="77777777" w:rsidR="00C05F5D" w:rsidRDefault="00000000">
      <w:r>
        <w:rPr>
          <w:rFonts w:ascii="Liberation Serif" w:eastAsia="DejaVu Sans" w:hAnsi="Liberation Serif" w:cs="DejaVu Sans"/>
          <w:color w:val="auto"/>
          <w:sz w:val="24"/>
          <w:szCs w:val="24"/>
          <w:lang w:val="en-US" w:bidi="en-US"/>
        </w:rPr>
        <w:t>Feed*...</w:t>
      </w:r>
    </w:p>
    <w:p w14:paraId="2B2B7F71" w14:textId="77777777" w:rsidR="00C05F5D" w:rsidRDefault="00000000">
      <w:r>
        <w:rPr>
          <w:rFonts w:ascii="Liberation Serif" w:eastAsia="DejaVu Sans" w:hAnsi="Liberation Serif" w:cs="DejaVu Sans"/>
          <w:color w:val="auto"/>
          <w:sz w:val="24"/>
          <w:szCs w:val="24"/>
          <w:lang w:val="en-US" w:bidi="en-US"/>
        </w:rPr>
        <w:t xml:space="preserve">Fez essas buscas diferenciadas aqui? </w:t>
      </w:r>
    </w:p>
  </w:comment>
  <w:comment w:id="131" w:author="Fernanda Costa" w:date="2023-06-05T14:34:00Z" w:initials="FC">
    <w:p w14:paraId="3EC4DDBB" w14:textId="77777777" w:rsidR="00C05F5D" w:rsidRDefault="00000000">
      <w:r>
        <w:rPr>
          <w:rFonts w:ascii="Liberation Serif" w:eastAsia="DejaVu Sans" w:hAnsi="Liberation Serif" w:cs="DejaVu Sans"/>
          <w:color w:val="auto"/>
          <w:sz w:val="24"/>
          <w:szCs w:val="24"/>
          <w:lang w:val="en-US" w:bidi="en-US"/>
        </w:rPr>
        <w:t>Fundamental citar quais entraram relativos à ‘land use intensity....’</w:t>
      </w:r>
    </w:p>
    <w:p w14:paraId="217B13F2" w14:textId="77777777" w:rsidR="00C05F5D" w:rsidRDefault="00000000">
      <w:r>
        <w:rPr>
          <w:rFonts w:ascii="Liberation Serif" w:eastAsia="DejaVu Sans" w:hAnsi="Liberation Serif" w:cs="DejaVu Sans"/>
          <w:color w:val="auto"/>
          <w:sz w:val="24"/>
          <w:szCs w:val="24"/>
          <w:lang w:val="en-US" w:bidi="en-US"/>
        </w:rPr>
        <w:t>Como que entraram os preditores ambientais?</w:t>
      </w:r>
    </w:p>
  </w:comment>
  <w:comment w:id="133" w:author="Fernanda Costa" w:date="2023-06-05T14:36:00Z" w:initials="FC">
    <w:p w14:paraId="09B8E98F" w14:textId="77777777" w:rsidR="00C05F5D" w:rsidRDefault="00000000">
      <w:r>
        <w:rPr>
          <w:rFonts w:ascii="Liberation Serif" w:eastAsia="DejaVu Sans" w:hAnsi="Liberation Serif" w:cs="DejaVu Sans"/>
          <w:color w:val="auto"/>
          <w:sz w:val="24"/>
          <w:szCs w:val="24"/>
          <w:lang w:val="en-US" w:bidi="en-US"/>
        </w:rPr>
        <w:t>Qual, todos? Não entendi....</w:t>
      </w:r>
    </w:p>
  </w:comment>
  <w:comment w:id="136" w:author="Fernanda Costa" w:date="2023-06-05T14:39:00Z" w:initials="FC">
    <w:p w14:paraId="15E4C0BC" w14:textId="77777777" w:rsidR="00C05F5D" w:rsidRDefault="00000000">
      <w:r>
        <w:rPr>
          <w:rFonts w:ascii="Liberation Serif" w:eastAsia="DejaVu Sans" w:hAnsi="Liberation Serif" w:cs="DejaVu Sans"/>
          <w:color w:val="auto"/>
          <w:sz w:val="24"/>
          <w:szCs w:val="24"/>
          <w:lang w:val="en-US" w:bidi="en-US"/>
        </w:rPr>
        <w:t xml:space="preserve">Pq não calculou todos com a matriz ponderada? Modularidade/aninhamento ponderados por ex. é bem mais robusta que a binaria. </w:t>
      </w:r>
    </w:p>
  </w:comment>
  <w:comment w:id="138" w:author="Fernanda Costa" w:date="2023-06-05T14:41:00Z" w:initials="FC">
    <w:p w14:paraId="03C29F1A" w14:textId="77777777" w:rsidR="00C05F5D" w:rsidRDefault="00000000">
      <w:r>
        <w:rPr>
          <w:rFonts w:ascii="Liberation Serif" w:eastAsia="DejaVu Sans" w:hAnsi="Liberation Serif" w:cs="DejaVu Sans"/>
          <w:color w:val="auto"/>
          <w:sz w:val="24"/>
          <w:szCs w:val="24"/>
          <w:lang w:val="en-US" w:bidi="en-US"/>
        </w:rPr>
        <w:t xml:space="preserve">Precisam explicar como computaram a frequencia. </w:t>
      </w:r>
    </w:p>
    <w:p w14:paraId="5C5E61C4" w14:textId="77777777" w:rsidR="00C05F5D" w:rsidRDefault="00000000">
      <w:r>
        <w:rPr>
          <w:rFonts w:ascii="Liberation Serif" w:eastAsia="DejaVu Sans" w:hAnsi="Liberation Serif" w:cs="DejaVu Sans"/>
          <w:color w:val="auto"/>
          <w:sz w:val="24"/>
          <w:szCs w:val="24"/>
          <w:lang w:val="en-US" w:bidi="en-US"/>
        </w:rPr>
        <w:t xml:space="preserve">Uma vez que os estudos tem distintos esforços de coleta, fica um pouco complicado padronizar e computar frequencia. Precisa explicar certinho. </w:t>
      </w:r>
    </w:p>
  </w:comment>
  <w:comment w:id="142" w:author="Fernanda Costa" w:date="2023-06-05T14:46:00Z" w:initials="FC">
    <w:p w14:paraId="2BD97452" w14:textId="77777777" w:rsidR="00C05F5D" w:rsidRDefault="00000000">
      <w:r>
        <w:rPr>
          <w:rFonts w:ascii="Liberation Serif" w:eastAsia="DejaVu Sans" w:hAnsi="Liberation Serif" w:cs="DejaVu Sans"/>
          <w:color w:val="auto"/>
          <w:sz w:val="24"/>
          <w:szCs w:val="24"/>
          <w:lang w:val="en-US" w:bidi="en-US"/>
        </w:rPr>
        <w:t xml:space="preserve">Isso em que vir na introdução de forma mais teórica... </w:t>
      </w:r>
    </w:p>
  </w:comment>
  <w:comment w:id="146" w:author="Fernanda Costa" w:date="2023-06-05T14:49:00Z" w:initials="FC">
    <w:p w14:paraId="505038A4" w14:textId="77777777" w:rsidR="00C05F5D" w:rsidRDefault="00000000">
      <w:r>
        <w:rPr>
          <w:rFonts w:ascii="Liberation Serif" w:eastAsia="DejaVu Sans" w:hAnsi="Liberation Serif" w:cs="DejaVu Sans"/>
          <w:color w:val="auto"/>
          <w:sz w:val="24"/>
          <w:szCs w:val="24"/>
          <w:lang w:val="en-US" w:bidi="en-US"/>
        </w:rPr>
        <w:t>Tem matriz ponderada, pq não calculou WNODF? Mias robusto</w:t>
      </w:r>
    </w:p>
  </w:comment>
  <w:comment w:id="151" w:author="Fernanda Costa" w:date="2023-06-05T14:48:00Z" w:initials="FC">
    <w:p w14:paraId="3099D707" w14:textId="77777777" w:rsidR="00C05F5D" w:rsidRDefault="00000000">
      <w:r>
        <w:rPr>
          <w:rFonts w:ascii="Liberation Serif" w:eastAsia="DejaVu Sans" w:hAnsi="Liberation Serif" w:cs="DejaVu Sans"/>
          <w:color w:val="auto"/>
          <w:sz w:val="24"/>
          <w:szCs w:val="24"/>
          <w:lang w:val="en-US" w:bidi="en-US"/>
        </w:rPr>
        <w:t xml:space="preserve">Tem matriz ponderada, certo? </w:t>
      </w:r>
    </w:p>
  </w:comment>
  <w:comment w:id="158" w:author="Fernanda Costa" w:date="2023-06-05T14:49:00Z" w:initials="FC">
    <w:p w14:paraId="18DAED27" w14:textId="77777777" w:rsidR="00C05F5D" w:rsidRDefault="00000000">
      <w:r>
        <w:rPr>
          <w:rFonts w:ascii="Liberation Serif" w:eastAsia="DejaVu Sans" w:hAnsi="Liberation Serif" w:cs="DejaVu Sans"/>
          <w:color w:val="auto"/>
          <w:sz w:val="24"/>
          <w:szCs w:val="24"/>
          <w:lang w:val="en-US" w:bidi="en-US"/>
        </w:rPr>
        <w:t xml:space="preserve">Ou preferencias alimentares.... tomar cuidado ao falar de especialização. Não sei quão especializados são esses grupos, mas imagino que não sejam tantos. Talvez falar mais sobre preferencias, guildas, grupos funcionais... </w:t>
      </w:r>
    </w:p>
  </w:comment>
  <w:comment w:id="171" w:author="Fernanda Costa" w:date="2023-06-05T15:11:00Z" w:initials="FC">
    <w:p w14:paraId="21C8C132" w14:textId="77777777" w:rsidR="00C05F5D" w:rsidRDefault="00000000">
      <w:r>
        <w:rPr>
          <w:rFonts w:ascii="Liberation Serif" w:eastAsia="DejaVu Sans" w:hAnsi="Liberation Serif" w:cs="DejaVu Sans"/>
          <w:color w:val="auto"/>
          <w:sz w:val="24"/>
          <w:szCs w:val="24"/>
          <w:lang w:val="en-US" w:bidi="en-US"/>
        </w:rPr>
        <w:t>Ah sim, então o uso do solo não está nos artigos, certo?</w:t>
      </w:r>
    </w:p>
    <w:p w14:paraId="2DA84E57" w14:textId="77777777" w:rsidR="00C05F5D" w:rsidRDefault="00000000">
      <w:r>
        <w:rPr>
          <w:rFonts w:ascii="Liberation Serif" w:eastAsia="DejaVu Sans" w:hAnsi="Liberation Serif" w:cs="DejaVu Sans"/>
          <w:color w:val="auto"/>
          <w:sz w:val="24"/>
          <w:szCs w:val="24"/>
          <w:lang w:val="en-US" w:bidi="en-US"/>
        </w:rPr>
        <w:t xml:space="preserve">Precisa acertar isso melhor la no sistema de buscas. </w:t>
      </w:r>
    </w:p>
  </w:comment>
  <w:comment w:id="179" w:author="Fernanda Costa" w:date="2023-06-05T15:13:00Z" w:initials="FC">
    <w:p w14:paraId="2CD23BC5" w14:textId="77777777" w:rsidR="00C05F5D" w:rsidRDefault="00000000">
      <w:r>
        <w:rPr>
          <w:rFonts w:ascii="Liberation Serif" w:eastAsia="DejaVu Sans" w:hAnsi="Liberation Serif" w:cs="DejaVu Sans"/>
          <w:color w:val="auto"/>
          <w:sz w:val="24"/>
          <w:szCs w:val="24"/>
          <w:lang w:val="en-US" w:bidi="en-US"/>
        </w:rPr>
        <w:t>Esse vcs não usaram, certo?</w:t>
      </w:r>
    </w:p>
  </w:comment>
  <w:comment w:id="188" w:author="Fernanda Costa" w:date="2023-06-05T16:40:00Z" w:initials="FC">
    <w:p w14:paraId="184BB814" w14:textId="77777777" w:rsidR="00C05F5D" w:rsidRDefault="00000000">
      <w:r>
        <w:rPr>
          <w:rFonts w:ascii="Liberation Serif" w:eastAsia="DejaVu Sans" w:hAnsi="Liberation Serif" w:cs="DejaVu Sans"/>
          <w:color w:val="auto"/>
          <w:sz w:val="24"/>
          <w:szCs w:val="24"/>
          <w:lang w:val="en-US" w:bidi="en-US"/>
        </w:rPr>
        <w:t xml:space="preserve">Acho que faltou um desenho legal dessa rede evidenciando esses tipos diferentes de recursos. </w:t>
      </w:r>
    </w:p>
  </w:comment>
  <w:comment w:id="190" w:author="Fernanda Costa" w:date="2023-06-05T15:25:00Z" w:initials="FC">
    <w:p w14:paraId="2BE1A3FE" w14:textId="77777777" w:rsidR="00C05F5D" w:rsidRDefault="00000000">
      <w:r>
        <w:rPr>
          <w:rFonts w:ascii="Liberation Serif" w:eastAsia="DejaVu Sans" w:hAnsi="Liberation Serif" w:cs="DejaVu Sans"/>
          <w:color w:val="auto"/>
          <w:sz w:val="24"/>
          <w:szCs w:val="24"/>
          <w:lang w:val="en-US" w:bidi="en-US"/>
        </w:rPr>
        <w:t>Acho complicado falar que tem relação positiva, mas não significativa.... se não foi signif.., não teve relação... (pra mim).</w:t>
      </w:r>
    </w:p>
    <w:p w14:paraId="0A5D211E" w14:textId="77777777" w:rsidR="00C05F5D" w:rsidRDefault="00C05F5D"/>
    <w:p w14:paraId="31CC2735" w14:textId="77777777" w:rsidR="00C05F5D" w:rsidRDefault="00000000">
      <w:r>
        <w:rPr>
          <w:rFonts w:ascii="Liberation Serif" w:eastAsia="DejaVu Sans" w:hAnsi="Liberation Serif" w:cs="DejaVu Sans"/>
          <w:color w:val="auto"/>
          <w:sz w:val="24"/>
          <w:szCs w:val="24"/>
          <w:lang w:val="en-US" w:bidi="en-US"/>
        </w:rPr>
        <w:t xml:space="preserve">Outra coisa, mudar a ordem que aparece as figuras no painel, ou inverter no texto.... </w:t>
      </w:r>
    </w:p>
  </w:comment>
  <w:comment w:id="192" w:author="Fernanda Costa" w:date="2023-06-05T15:26:00Z" w:initials="FC">
    <w:p w14:paraId="0008F5A6" w14:textId="77777777" w:rsidR="00C05F5D" w:rsidRDefault="00000000">
      <w:r>
        <w:rPr>
          <w:rFonts w:ascii="Liberation Serif" w:eastAsia="DejaVu Sans" w:hAnsi="Liberation Serif" w:cs="DejaVu Sans"/>
          <w:color w:val="auto"/>
          <w:sz w:val="24"/>
          <w:szCs w:val="24"/>
          <w:lang w:val="en-US" w:bidi="en-US"/>
        </w:rPr>
        <w:t>Fora de ordem na figura....</w:t>
      </w:r>
    </w:p>
  </w:comment>
  <w:comment w:id="199" w:author="Fernanda Costa" w:date="2023-06-05T15:27:00Z" w:initials="FC">
    <w:p w14:paraId="72C4892A" w14:textId="77777777" w:rsidR="00C05F5D" w:rsidRDefault="00000000">
      <w:r>
        <w:rPr>
          <w:rFonts w:ascii="Liberation Serif" w:eastAsia="DejaVu Sans" w:hAnsi="Liberation Serif" w:cs="DejaVu Sans"/>
          <w:color w:val="auto"/>
          <w:sz w:val="24"/>
          <w:szCs w:val="24"/>
          <w:lang w:val="en-US" w:bidi="en-US"/>
        </w:rPr>
        <w:t xml:space="preserve">Tabela, figura? </w:t>
      </w:r>
    </w:p>
  </w:comment>
  <w:comment w:id="202" w:author="Fernanda Costa" w:date="2023-06-05T15:36:00Z" w:initials="FC">
    <w:p w14:paraId="78CF025F" w14:textId="77777777" w:rsidR="00C05F5D" w:rsidRDefault="00000000">
      <w:r>
        <w:rPr>
          <w:rFonts w:ascii="Liberation Serif" w:eastAsia="DejaVu Sans" w:hAnsi="Liberation Serif" w:cs="DejaVu Sans"/>
          <w:color w:val="auto"/>
          <w:sz w:val="24"/>
          <w:szCs w:val="24"/>
          <w:lang w:val="en-US" w:bidi="en-US"/>
        </w:rPr>
        <w:t xml:space="preserve">Pq por outro lado? Foi similar.... </w:t>
      </w:r>
    </w:p>
    <w:p w14:paraId="389AF691" w14:textId="77777777" w:rsidR="00C05F5D" w:rsidRDefault="00000000">
      <w:r>
        <w:rPr>
          <w:rFonts w:ascii="Liberation Serif" w:eastAsia="DejaVu Sans" w:hAnsi="Liberation Serif" w:cs="DejaVu Sans"/>
          <w:color w:val="auto"/>
          <w:sz w:val="24"/>
          <w:szCs w:val="24"/>
          <w:lang w:val="en-US" w:bidi="en-US"/>
        </w:rPr>
        <w:t xml:space="preserve">É um resultado super importante, deveria estar como figura a meu ver. </w:t>
      </w:r>
    </w:p>
    <w:p w14:paraId="2BF1DC7D" w14:textId="77777777" w:rsidR="00C05F5D" w:rsidRDefault="00C05F5D"/>
    <w:p w14:paraId="78A469A5" w14:textId="77777777" w:rsidR="00C05F5D" w:rsidRDefault="00000000">
      <w:r>
        <w:rPr>
          <w:rFonts w:ascii="Liberation Serif" w:eastAsia="DejaVu Sans" w:hAnsi="Liberation Serif" w:cs="DejaVu Sans"/>
          <w:color w:val="auto"/>
          <w:sz w:val="24"/>
          <w:szCs w:val="24"/>
          <w:lang w:val="en-US" w:bidi="en-US"/>
        </w:rPr>
        <w:t>Essa parte final esta meio confusa.</w:t>
      </w:r>
    </w:p>
    <w:p w14:paraId="5675CEA9" w14:textId="77777777" w:rsidR="00C05F5D" w:rsidRDefault="00000000">
      <w:r>
        <w:rPr>
          <w:rFonts w:ascii="Liberation Serif" w:eastAsia="DejaVu Sans" w:hAnsi="Liberation Serif" w:cs="DejaVu Sans"/>
          <w:color w:val="auto"/>
          <w:sz w:val="24"/>
          <w:szCs w:val="24"/>
          <w:lang w:val="en-US" w:bidi="en-US"/>
        </w:rPr>
        <w:t xml:space="preserve">Escolher se vai aprsentar os resulados pelas variaves preditoras ou se vai sempre apresentar na ordem da métricas. Deu uma misturada boa aqui e ficou difícil de acompanhar. </w:t>
      </w:r>
    </w:p>
    <w:p w14:paraId="0085FCA5" w14:textId="77777777" w:rsidR="00C05F5D" w:rsidRDefault="00C05F5D"/>
    <w:p w14:paraId="2F39F1DA" w14:textId="77777777" w:rsidR="00C05F5D" w:rsidRDefault="00000000">
      <w:r>
        <w:rPr>
          <w:rFonts w:ascii="Liberation Serif" w:eastAsia="DejaVu Sans" w:hAnsi="Liberation Serif" w:cs="DejaVu Sans"/>
          <w:color w:val="auto"/>
          <w:sz w:val="24"/>
          <w:szCs w:val="24"/>
          <w:lang w:val="en-US" w:bidi="en-US"/>
        </w:rPr>
        <w:t xml:space="preserve">Na primeira parte, cropland afetou positivamente # spp. </w:t>
      </w:r>
    </w:p>
    <w:p w14:paraId="5CFFFC9B" w14:textId="77777777" w:rsidR="00C05F5D" w:rsidRDefault="00000000">
      <w:r>
        <w:rPr>
          <w:rFonts w:ascii="Liberation Serif" w:eastAsia="DejaVu Sans" w:hAnsi="Liberation Serif" w:cs="DejaVu Sans"/>
          <w:color w:val="auto"/>
          <w:sz w:val="24"/>
          <w:szCs w:val="24"/>
          <w:lang w:val="en-US" w:bidi="en-US"/>
        </w:rPr>
        <w:t>Aqui no final efetou negativamente....</w:t>
      </w:r>
    </w:p>
    <w:p w14:paraId="638AA56E" w14:textId="77777777" w:rsidR="00C05F5D" w:rsidRDefault="00C05F5D"/>
    <w:p w14:paraId="58F94A65" w14:textId="77777777" w:rsidR="00C05F5D" w:rsidRDefault="00000000">
      <w:r>
        <w:rPr>
          <w:rFonts w:ascii="Liberation Serif" w:eastAsia="DejaVu Sans" w:hAnsi="Liberation Serif" w:cs="DejaVu Sans"/>
          <w:color w:val="auto"/>
          <w:sz w:val="24"/>
          <w:szCs w:val="24"/>
          <w:lang w:val="en-US" w:bidi="en-US"/>
        </w:rPr>
        <w:t xml:space="preserve">Conferir e considerar as figuras pra facilitar. </w:t>
      </w:r>
    </w:p>
  </w:comment>
  <w:comment w:id="198" w:author="Fernanda Costa" w:date="2023-06-05T15:34:00Z" w:initials="FC">
    <w:p w14:paraId="6EA7F1EF" w14:textId="77777777" w:rsidR="00C05F5D" w:rsidRDefault="00000000">
      <w:r>
        <w:rPr>
          <w:rFonts w:ascii="Liberation Serif" w:eastAsia="DejaVu Sans" w:hAnsi="Liberation Serif" w:cs="DejaVu Sans"/>
          <w:color w:val="auto"/>
          <w:sz w:val="24"/>
          <w:szCs w:val="24"/>
          <w:lang w:val="en-US" w:bidi="en-US"/>
        </w:rPr>
        <w:t>Pq não fizeram figura dessas que deram significativas e fizeram de outras que não deram com land-use intensity?</w:t>
      </w:r>
    </w:p>
    <w:p w14:paraId="3BF95795" w14:textId="77777777" w:rsidR="00C05F5D" w:rsidRDefault="00C05F5D"/>
    <w:p w14:paraId="67A1CF69" w14:textId="77777777" w:rsidR="00C05F5D" w:rsidRDefault="00000000">
      <w:r>
        <w:rPr>
          <w:rFonts w:ascii="Liberation Serif" w:eastAsia="DejaVu Sans" w:hAnsi="Liberation Serif" w:cs="DejaVu Sans"/>
          <w:color w:val="auto"/>
          <w:sz w:val="24"/>
          <w:szCs w:val="24"/>
          <w:lang w:val="en-US" w:bidi="en-US"/>
        </w:rPr>
        <w:t xml:space="preserve">Sugiro apresentar pelo menos todos os plots significativos... fica mais fácil de acompanhar os resultados. </w:t>
      </w:r>
    </w:p>
  </w:comment>
  <w:comment w:id="203" w:author="Fernanda Costa" w:date="2023-06-05T16:39:00Z" w:initials="FC">
    <w:p w14:paraId="459ED8A5" w14:textId="77777777" w:rsidR="00C05F5D" w:rsidRDefault="00000000">
      <w:r>
        <w:rPr>
          <w:rFonts w:ascii="Liberation Serif" w:eastAsia="DejaVu Sans" w:hAnsi="Liberation Serif" w:cs="DejaVu Sans"/>
          <w:color w:val="auto"/>
          <w:sz w:val="24"/>
          <w:szCs w:val="24"/>
          <w:lang w:val="en-US" w:bidi="en-US"/>
        </w:rPr>
        <w:t xml:space="preserve">Acho que vale explorar um pouco mais sobre a biologia das espécies. </w:t>
      </w:r>
    </w:p>
    <w:p w14:paraId="79EA0230" w14:textId="77777777" w:rsidR="00C05F5D" w:rsidRDefault="00000000">
      <w:r>
        <w:rPr>
          <w:rFonts w:ascii="Liberation Serif" w:eastAsia="DejaVu Sans" w:hAnsi="Liberation Serif" w:cs="DejaVu Sans"/>
          <w:color w:val="auto"/>
          <w:sz w:val="24"/>
          <w:szCs w:val="24"/>
          <w:lang w:val="en-US" w:bidi="en-US"/>
        </w:rPr>
        <w:t>Entendo que é um trabalho de padrão, mas pelo menos quando falam de modularidade, tentar explorar um pouco se os módulos estão relacionados a grupos funcionais por ex.</w:t>
      </w:r>
    </w:p>
    <w:p w14:paraId="2162D9E2" w14:textId="77777777" w:rsidR="00C05F5D" w:rsidRDefault="00000000">
      <w:r>
        <w:rPr>
          <w:rFonts w:ascii="Liberation Serif" w:eastAsia="DejaVu Sans" w:hAnsi="Liberation Serif" w:cs="DejaVu Sans"/>
          <w:color w:val="auto"/>
          <w:sz w:val="24"/>
          <w:szCs w:val="24"/>
          <w:lang w:val="en-US" w:bidi="en-US"/>
        </w:rPr>
        <w:t xml:space="preserve">Vcs tem os dados dos consumos, acho que falta explorar a relação da sobreposicao no uso dos recursos, grupos funcionais x modularidade... </w:t>
      </w:r>
    </w:p>
  </w:comment>
  <w:comment w:id="204" w:author="Fernanda Costa" w:date="2023-06-05T16:04:00Z" w:initials="FC">
    <w:p w14:paraId="684D82E6" w14:textId="77777777" w:rsidR="00C05F5D" w:rsidRDefault="00000000">
      <w:r>
        <w:rPr>
          <w:rFonts w:ascii="Liberation Serif" w:eastAsia="DejaVu Sans" w:hAnsi="Liberation Serif" w:cs="DejaVu Sans"/>
          <w:color w:val="auto"/>
          <w:sz w:val="24"/>
          <w:szCs w:val="24"/>
          <w:lang w:val="en-US" w:bidi="en-US"/>
        </w:rPr>
        <w:t>Achei meio truncado aqui... generaliza em que termos?</w:t>
      </w:r>
    </w:p>
  </w:comment>
  <w:comment w:id="207" w:author="Fernanda Costa" w:date="2023-06-05T16:05:00Z" w:initials="FC">
    <w:p w14:paraId="00A39C8E" w14:textId="77777777" w:rsidR="00C05F5D" w:rsidRDefault="00000000">
      <w:r>
        <w:rPr>
          <w:rFonts w:ascii="Liberation Serif" w:eastAsia="DejaVu Sans" w:hAnsi="Liberation Serif" w:cs="DejaVu Sans"/>
          <w:color w:val="auto"/>
          <w:sz w:val="24"/>
          <w:szCs w:val="24"/>
          <w:lang w:val="en-US" w:bidi="en-US"/>
        </w:rPr>
        <w:t xml:space="preserve">Já traz um spoiler aqui de quais efeitos. Negativos? </w:t>
      </w:r>
    </w:p>
  </w:comment>
  <w:comment w:id="218" w:author="Fernanda Costa" w:date="2023-06-05T16:08:00Z" w:initials="FC">
    <w:p w14:paraId="1FB9B5C0" w14:textId="77777777" w:rsidR="00C05F5D" w:rsidRDefault="00000000">
      <w:r>
        <w:rPr>
          <w:rFonts w:ascii="Liberation Serif" w:eastAsia="DejaVu Sans" w:hAnsi="Liberation Serif" w:cs="DejaVu Sans"/>
          <w:color w:val="auto"/>
          <w:sz w:val="24"/>
          <w:szCs w:val="24"/>
          <w:lang w:val="en-US" w:bidi="en-US"/>
        </w:rPr>
        <w:t xml:space="preserve">Meio truncado. Considerar reescrever... </w:t>
      </w:r>
    </w:p>
  </w:comment>
  <w:comment w:id="219" w:author="Fernanda Costa" w:date="2023-06-05T16:10:00Z" w:initials="FC">
    <w:p w14:paraId="327E4924" w14:textId="77777777" w:rsidR="00C05F5D" w:rsidRDefault="00000000">
      <w:r>
        <w:rPr>
          <w:rFonts w:ascii="Liberation Serif" w:eastAsia="DejaVu Sans" w:hAnsi="Liberation Serif" w:cs="DejaVu Sans"/>
          <w:color w:val="auto"/>
          <w:sz w:val="24"/>
          <w:szCs w:val="24"/>
          <w:lang w:val="en-US" w:bidi="en-US"/>
        </w:rPr>
        <w:t xml:space="preserve">Não vejo muito efeito positivo no plot não... </w:t>
      </w:r>
    </w:p>
  </w:comment>
  <w:comment w:id="221" w:author="Fernanda Costa" w:date="2023-06-05T16:10:00Z" w:initials="FC">
    <w:p w14:paraId="31C8A682" w14:textId="77777777" w:rsidR="00C05F5D" w:rsidRDefault="00000000">
      <w:r>
        <w:rPr>
          <w:rFonts w:ascii="Liberation Serif" w:eastAsia="DejaVu Sans" w:hAnsi="Liberation Serif" w:cs="DejaVu Sans"/>
          <w:color w:val="auto"/>
          <w:sz w:val="24"/>
          <w:szCs w:val="24"/>
          <w:lang w:val="en-US" w:bidi="en-US"/>
        </w:rPr>
        <w:t xml:space="preserve">Idem. </w:t>
      </w:r>
    </w:p>
    <w:p w14:paraId="79A8A2CD" w14:textId="77777777" w:rsidR="00C05F5D" w:rsidRDefault="00C05F5D"/>
    <w:p w14:paraId="557A854D" w14:textId="77777777" w:rsidR="00C05F5D" w:rsidRDefault="00000000">
      <w:r>
        <w:rPr>
          <w:rFonts w:ascii="Liberation Serif" w:eastAsia="DejaVu Sans" w:hAnsi="Liberation Serif" w:cs="DejaVu Sans"/>
          <w:color w:val="auto"/>
          <w:sz w:val="24"/>
          <w:szCs w:val="24"/>
          <w:lang w:val="en-US" w:bidi="en-US"/>
        </w:rPr>
        <w:t xml:space="preserve">Sugiro reformular essa conclusão do parágrafo, ficando nos resultados significativos. Qual a implicação da diminuição da modularidade? Redes com menos grupos funcionais, simplicaifcaco funcional, etc... </w:t>
      </w:r>
    </w:p>
    <w:p w14:paraId="5858AF91" w14:textId="77777777" w:rsidR="00C05F5D" w:rsidRDefault="00C05F5D"/>
  </w:comment>
  <w:comment w:id="222" w:author="Fernanda Costa" w:date="2023-06-05T16:12:00Z" w:initials="FC">
    <w:p w14:paraId="5D542A49" w14:textId="77777777" w:rsidR="00C05F5D" w:rsidRDefault="00000000">
      <w:r>
        <w:rPr>
          <w:rFonts w:ascii="Liberation Serif" w:eastAsia="DejaVu Sans" w:hAnsi="Liberation Serif" w:cs="DejaVu Sans"/>
          <w:color w:val="auto"/>
          <w:sz w:val="24"/>
          <w:szCs w:val="24"/>
          <w:lang w:val="en-US" w:bidi="en-US"/>
        </w:rPr>
        <w:t>Não entendi. Quer dizer que o resultado pode ser um efeito do uso da terra nos especialistas?</w:t>
      </w:r>
    </w:p>
  </w:comment>
  <w:comment w:id="224" w:author="Fernanda Costa" w:date="2023-06-05T16:37:00Z" w:initials="FC">
    <w:p w14:paraId="00E71FD8" w14:textId="77777777" w:rsidR="00C05F5D" w:rsidRDefault="00000000">
      <w:r>
        <w:rPr>
          <w:rFonts w:ascii="Liberation Serif" w:eastAsia="DejaVu Sans" w:hAnsi="Liberation Serif" w:cs="DejaVu Sans"/>
          <w:color w:val="auto"/>
          <w:sz w:val="24"/>
          <w:szCs w:val="24"/>
          <w:lang w:val="en-US" w:bidi="en-US"/>
        </w:rPr>
        <w:t>Não fala mais especifico sobre generalistas x especialistas?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A00C12" w15:done="0"/>
  <w15:commentEx w15:paraId="6DCED673" w15:done="0"/>
  <w15:commentEx w15:paraId="2A139371" w15:done="0"/>
  <w15:commentEx w15:paraId="4C0C2BC5" w15:done="0"/>
  <w15:commentEx w15:paraId="1ACF5B3B" w15:done="0"/>
  <w15:commentEx w15:paraId="19607910" w15:done="0"/>
  <w15:commentEx w15:paraId="25111363" w15:done="0"/>
  <w15:commentEx w15:paraId="60F9F434" w15:done="0"/>
  <w15:commentEx w15:paraId="46AB37A6" w15:done="0"/>
  <w15:commentEx w15:paraId="7FA84FE2" w15:done="0"/>
  <w15:commentEx w15:paraId="2B2B7F71" w15:done="0"/>
  <w15:commentEx w15:paraId="217B13F2" w15:done="0"/>
  <w15:commentEx w15:paraId="09B8E98F" w15:done="0"/>
  <w15:commentEx w15:paraId="15E4C0BC" w15:done="0"/>
  <w15:commentEx w15:paraId="5C5E61C4" w15:done="0"/>
  <w15:commentEx w15:paraId="2BD97452" w15:done="0"/>
  <w15:commentEx w15:paraId="505038A4" w15:done="0"/>
  <w15:commentEx w15:paraId="3099D707" w15:done="0"/>
  <w15:commentEx w15:paraId="18DAED27" w15:done="0"/>
  <w15:commentEx w15:paraId="2DA84E57" w15:done="0"/>
  <w15:commentEx w15:paraId="2CD23BC5" w15:done="0"/>
  <w15:commentEx w15:paraId="184BB814" w15:done="0"/>
  <w15:commentEx w15:paraId="31CC2735" w15:done="0"/>
  <w15:commentEx w15:paraId="0008F5A6" w15:done="0"/>
  <w15:commentEx w15:paraId="72C4892A" w15:done="0"/>
  <w15:commentEx w15:paraId="58F94A65" w15:done="0"/>
  <w15:commentEx w15:paraId="67A1CF69" w15:done="0"/>
  <w15:commentEx w15:paraId="2162D9E2" w15:done="0"/>
  <w15:commentEx w15:paraId="684D82E6" w15:done="0"/>
  <w15:commentEx w15:paraId="00A39C8E" w15:done="0"/>
  <w15:commentEx w15:paraId="1FB9B5C0" w15:done="0"/>
  <w15:commentEx w15:paraId="327E4924" w15:done="0"/>
  <w15:commentEx w15:paraId="5858AF91" w15:done="0"/>
  <w15:commentEx w15:paraId="5D542A49" w15:done="0"/>
  <w15:commentEx w15:paraId="00E71F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A00C12" w16cid:durableId="0D241852"/>
  <w16cid:commentId w16cid:paraId="6DCED673" w16cid:durableId="56F495F5"/>
  <w16cid:commentId w16cid:paraId="2A139371" w16cid:durableId="222A354F"/>
  <w16cid:commentId w16cid:paraId="4C0C2BC5" w16cid:durableId="5DE280BF"/>
  <w16cid:commentId w16cid:paraId="1ACF5B3B" w16cid:durableId="52027497"/>
  <w16cid:commentId w16cid:paraId="19607910" w16cid:durableId="141DE396"/>
  <w16cid:commentId w16cid:paraId="25111363" w16cid:durableId="710FBBFE"/>
  <w16cid:commentId w16cid:paraId="60F9F434" w16cid:durableId="764F0FDB"/>
  <w16cid:commentId w16cid:paraId="46AB37A6" w16cid:durableId="70E9CB99"/>
  <w16cid:commentId w16cid:paraId="7FA84FE2" w16cid:durableId="5D1EF43F"/>
  <w16cid:commentId w16cid:paraId="2B2B7F71" w16cid:durableId="5E11C298"/>
  <w16cid:commentId w16cid:paraId="217B13F2" w16cid:durableId="16226AFF"/>
  <w16cid:commentId w16cid:paraId="09B8E98F" w16cid:durableId="75B2EDC9"/>
  <w16cid:commentId w16cid:paraId="15E4C0BC" w16cid:durableId="051390BE"/>
  <w16cid:commentId w16cid:paraId="5C5E61C4" w16cid:durableId="703CD4E8"/>
  <w16cid:commentId w16cid:paraId="2BD97452" w16cid:durableId="4164B14D"/>
  <w16cid:commentId w16cid:paraId="505038A4" w16cid:durableId="7137BF5F"/>
  <w16cid:commentId w16cid:paraId="3099D707" w16cid:durableId="0ED7E250"/>
  <w16cid:commentId w16cid:paraId="18DAED27" w16cid:durableId="5DC20366"/>
  <w16cid:commentId w16cid:paraId="2DA84E57" w16cid:durableId="6AE305AE"/>
  <w16cid:commentId w16cid:paraId="2CD23BC5" w16cid:durableId="477976CD"/>
  <w16cid:commentId w16cid:paraId="184BB814" w16cid:durableId="6F61AE80"/>
  <w16cid:commentId w16cid:paraId="31CC2735" w16cid:durableId="0C832888"/>
  <w16cid:commentId w16cid:paraId="0008F5A6" w16cid:durableId="1473E7F2"/>
  <w16cid:commentId w16cid:paraId="72C4892A" w16cid:durableId="14ACE656"/>
  <w16cid:commentId w16cid:paraId="58F94A65" w16cid:durableId="498A5041"/>
  <w16cid:commentId w16cid:paraId="67A1CF69" w16cid:durableId="46AE8956"/>
  <w16cid:commentId w16cid:paraId="2162D9E2" w16cid:durableId="1B18B706"/>
  <w16cid:commentId w16cid:paraId="684D82E6" w16cid:durableId="163D7238"/>
  <w16cid:commentId w16cid:paraId="00A39C8E" w16cid:durableId="3F8F379A"/>
  <w16cid:commentId w16cid:paraId="1FB9B5C0" w16cid:durableId="5CDC2625"/>
  <w16cid:commentId w16cid:paraId="327E4924" w16cid:durableId="1F00E12D"/>
  <w16cid:commentId w16cid:paraId="5858AF91" w16cid:durableId="49358DAA"/>
  <w16cid:commentId w16cid:paraId="5D542A49" w16cid:durableId="0DCBAD45"/>
  <w16cid:commentId w16cid:paraId="00E71FD8" w16cid:durableId="3E7BB4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Lato-Regular">
    <w:panose1 w:val="020B0604020202020204"/>
    <w:charset w:val="01"/>
    <w:family w:val="roman"/>
    <w:pitch w:val="variable"/>
  </w:font>
  <w:font w:name="TimesNewRomanPSMT">
    <w:altName w:val="Times New Roman"/>
    <w:panose1 w:val="020B0604020202020204"/>
    <w:charset w:val="00"/>
    <w:family w:val="auto"/>
    <w:pitch w:val="variable"/>
    <w:sig w:usb0="E0002AEF" w:usb1="C0007841" w:usb2="00000009" w:usb3="00000000" w:csb0="000001FF" w:csb1="00000000"/>
  </w:font>
  <w:font w:name="AdvTTa9c1b374">
    <w:panose1 w:val="020B0604020202020204"/>
    <w:charset w:val="01"/>
    <w:family w:val="roman"/>
    <w:pitch w:val="variable"/>
  </w:font>
  <w:font w:name="Lato-Bold">
    <w:panose1 w:val="020B0604020202020204"/>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44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F5D"/>
    <w:rsid w:val="001D306D"/>
    <w:rsid w:val="0035540E"/>
    <w:rsid w:val="00C05F5D"/>
    <w:rsid w:val="00CB1872"/>
    <w:rsid w:val="00E71E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980F1F5"/>
  <w15:docId w15:val="{F94A0980-1862-0946-892D-E1C175E8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B22"/>
    <w:pPr>
      <w:spacing w:after="200" w:line="276" w:lineRule="auto"/>
    </w:pPr>
    <w:rPr>
      <w:rFonts w:ascii="Calibri" w:eastAsia="Calibri" w:hAnsi="Calibri"/>
      <w:color w:val="00000A"/>
      <w:sz w:val="22"/>
    </w:rPr>
  </w:style>
  <w:style w:type="paragraph" w:styleId="Heading2">
    <w:name w:val="heading 2"/>
    <w:basedOn w:val="Normal"/>
    <w:next w:val="Normal"/>
    <w:link w:val="Heading2Char"/>
    <w:uiPriority w:val="9"/>
    <w:semiHidden/>
    <w:unhideWhenUsed/>
    <w:qFormat/>
    <w:rsid w:val="002A18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45663F"/>
    <w:pPr>
      <w:spacing w:beforeAutospacing="1" w:afterAutospacing="1" w:line="240" w:lineRule="auto"/>
      <w:outlineLvl w:val="3"/>
    </w:pPr>
    <w:rPr>
      <w:rFonts w:ascii="Times New Roman" w:eastAsia="Times New Roman" w:hAnsi="Times New Roman" w:cs="Times New Roman"/>
      <w:b/>
      <w:bCs/>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C38DF"/>
    <w:rPr>
      <w:rFonts w:ascii="Tahoma" w:hAnsi="Tahoma" w:cs="Tahoma"/>
      <w:sz w:val="16"/>
      <w:szCs w:val="16"/>
    </w:rPr>
  </w:style>
  <w:style w:type="character" w:customStyle="1" w:styleId="CommentTextChar">
    <w:name w:val="Comment Text Char"/>
    <w:basedOn w:val="DefaultParagraphFont"/>
    <w:link w:val="CommentText"/>
    <w:uiPriority w:val="99"/>
    <w:semiHidden/>
    <w:qFormat/>
    <w:rsid w:val="007A5B20"/>
    <w:rPr>
      <w:sz w:val="20"/>
      <w:szCs w:val="20"/>
    </w:rPr>
  </w:style>
  <w:style w:type="character" w:styleId="CommentReference">
    <w:name w:val="annotation reference"/>
    <w:basedOn w:val="DefaultParagraphFont"/>
    <w:uiPriority w:val="99"/>
    <w:semiHidden/>
    <w:unhideWhenUsed/>
    <w:qFormat/>
    <w:rsid w:val="007A5B20"/>
    <w:rPr>
      <w:sz w:val="16"/>
      <w:szCs w:val="16"/>
    </w:rPr>
  </w:style>
  <w:style w:type="character" w:customStyle="1" w:styleId="Pr-formataoHTMLChar">
    <w:name w:val="Pré-formatação HTML Char"/>
    <w:basedOn w:val="DefaultParagraphFont"/>
    <w:uiPriority w:val="99"/>
    <w:qFormat/>
    <w:rsid w:val="009F7F9A"/>
    <w:rPr>
      <w:rFonts w:ascii="Courier New" w:eastAsia="Times New Roman" w:hAnsi="Courier New" w:cs="Courier New"/>
      <w:sz w:val="20"/>
      <w:szCs w:val="20"/>
      <w:lang w:eastAsia="pt-BR"/>
    </w:rPr>
  </w:style>
  <w:style w:type="character" w:customStyle="1" w:styleId="TpicosUniversalChar">
    <w:name w:val="Tópicos_Universal Char"/>
    <w:qFormat/>
    <w:rsid w:val="00027C6B"/>
    <w:rPr>
      <w:rFonts w:ascii="Arial" w:hAnsi="Arial" w:cs="Arial"/>
      <w:b/>
      <w:sz w:val="24"/>
    </w:rPr>
  </w:style>
  <w:style w:type="character" w:customStyle="1" w:styleId="CommentSubjectChar">
    <w:name w:val="Comment Subject Char"/>
    <w:basedOn w:val="CommentTextChar"/>
    <w:link w:val="CommentSubject"/>
    <w:uiPriority w:val="99"/>
    <w:semiHidden/>
    <w:qFormat/>
    <w:rsid w:val="00CD307D"/>
    <w:rPr>
      <w:b/>
      <w:bCs/>
      <w:sz w:val="20"/>
      <w:szCs w:val="20"/>
    </w:rPr>
  </w:style>
  <w:style w:type="character" w:customStyle="1" w:styleId="gnkrckgcgsb">
    <w:name w:val="gnkrckgcgsb"/>
    <w:basedOn w:val="DefaultParagraphFont"/>
    <w:qFormat/>
    <w:rsid w:val="002E2066"/>
  </w:style>
  <w:style w:type="character" w:styleId="Hyperlink">
    <w:name w:val="Hyperlink"/>
    <w:basedOn w:val="DefaultParagraphFont"/>
    <w:uiPriority w:val="99"/>
    <w:unhideWhenUsed/>
    <w:rsid w:val="00DC1480"/>
    <w:rPr>
      <w:color w:val="0000FF" w:themeColor="hyperlink"/>
      <w:u w:val="single"/>
    </w:rPr>
  </w:style>
  <w:style w:type="character" w:styleId="UnresolvedMention">
    <w:name w:val="Unresolved Mention"/>
    <w:basedOn w:val="DefaultParagraphFont"/>
    <w:uiPriority w:val="99"/>
    <w:semiHidden/>
    <w:unhideWhenUsed/>
    <w:qFormat/>
    <w:rsid w:val="002A77E8"/>
    <w:rPr>
      <w:color w:val="605E5C"/>
      <w:shd w:val="clear" w:color="auto" w:fill="E1DFDD"/>
    </w:rPr>
  </w:style>
  <w:style w:type="character" w:customStyle="1" w:styleId="highwire-cite-metadata-pages">
    <w:name w:val="highwire-cite-metadata-pages"/>
    <w:basedOn w:val="DefaultParagraphFont"/>
    <w:qFormat/>
    <w:rsid w:val="002A6AC0"/>
  </w:style>
  <w:style w:type="character" w:customStyle="1" w:styleId="highwire-cite-metadata-doi">
    <w:name w:val="highwire-cite-metadata-doi"/>
    <w:basedOn w:val="DefaultParagraphFont"/>
    <w:qFormat/>
    <w:rsid w:val="002A6AC0"/>
  </w:style>
  <w:style w:type="character" w:customStyle="1" w:styleId="Heading4Char">
    <w:name w:val="Heading 4 Char"/>
    <w:basedOn w:val="DefaultParagraphFont"/>
    <w:link w:val="Heading4"/>
    <w:uiPriority w:val="9"/>
    <w:qFormat/>
    <w:rsid w:val="0045663F"/>
    <w:rPr>
      <w:rFonts w:ascii="Times New Roman" w:eastAsia="Times New Roman" w:hAnsi="Times New Roman" w:cs="Times New Roman"/>
      <w:b/>
      <w:bCs/>
      <w:sz w:val="24"/>
      <w:szCs w:val="24"/>
      <w:lang w:eastAsia="pt-BR"/>
    </w:rPr>
  </w:style>
  <w:style w:type="character" w:customStyle="1" w:styleId="identifier">
    <w:name w:val="identifier"/>
    <w:basedOn w:val="DefaultParagraphFont"/>
    <w:qFormat/>
    <w:rsid w:val="00446EA5"/>
  </w:style>
  <w:style w:type="character" w:customStyle="1" w:styleId="highwire-citation-author">
    <w:name w:val="highwire-citation-author"/>
    <w:basedOn w:val="DefaultParagraphFont"/>
    <w:qFormat/>
    <w:rsid w:val="00ED46A1"/>
  </w:style>
  <w:style w:type="character" w:customStyle="1" w:styleId="Ttulo1">
    <w:name w:val="Título1"/>
    <w:basedOn w:val="DefaultParagraphFont"/>
    <w:qFormat/>
    <w:rsid w:val="00ED46A1"/>
  </w:style>
  <w:style w:type="character" w:styleId="Strong">
    <w:name w:val="Strong"/>
    <w:basedOn w:val="DefaultParagraphFont"/>
    <w:uiPriority w:val="22"/>
    <w:qFormat/>
    <w:rsid w:val="00127AF6"/>
    <w:rPr>
      <w:b/>
      <w:bCs/>
    </w:rPr>
  </w:style>
  <w:style w:type="character" w:styleId="LineNumber">
    <w:name w:val="line number"/>
    <w:basedOn w:val="DefaultParagraphFont"/>
    <w:uiPriority w:val="99"/>
    <w:semiHidden/>
    <w:unhideWhenUsed/>
    <w:qFormat/>
    <w:rsid w:val="00AB40F2"/>
  </w:style>
  <w:style w:type="character" w:customStyle="1" w:styleId="Heading2Char">
    <w:name w:val="Heading 2 Char"/>
    <w:basedOn w:val="DefaultParagraphFont"/>
    <w:link w:val="Heading2"/>
    <w:uiPriority w:val="9"/>
    <w:semiHidden/>
    <w:qFormat/>
    <w:rsid w:val="002A1856"/>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231272"/>
    <w:rPr>
      <w:color w:val="800080" w:themeColor="followedHyperlink"/>
      <w:u w:val="single"/>
    </w:rPr>
  </w:style>
  <w:style w:type="character" w:customStyle="1" w:styleId="orcid-id-https">
    <w:name w:val="orcid-id-https"/>
    <w:basedOn w:val="DefaultParagraphFont"/>
    <w:qFormat/>
    <w:rsid w:val="0026654E"/>
  </w:style>
  <w:style w:type="character" w:customStyle="1" w:styleId="HTMLPreformattedChar">
    <w:name w:val="HTML Preformatted Char"/>
    <w:basedOn w:val="DefaultParagraphFont"/>
    <w:link w:val="HTMLPreformatted"/>
    <w:uiPriority w:val="99"/>
    <w:qFormat/>
    <w:rsid w:val="00CF0102"/>
    <w:rPr>
      <w:rFonts w:ascii="Courier New" w:eastAsia="Times New Roman" w:hAnsi="Courier New" w:cs="Courier New"/>
      <w:color w:val="00000A"/>
      <w:szCs w:val="20"/>
      <w:lang w:eastAsia="pt-BR"/>
    </w:rPr>
  </w:style>
  <w:style w:type="character" w:customStyle="1" w:styleId="3DISCUSSIONChar">
    <w:name w:val="3DISCUSSION Char"/>
    <w:basedOn w:val="DefaultParagraphFont"/>
    <w:link w:val="3DISCUSSION"/>
    <w:qFormat/>
    <w:rsid w:val="00C11030"/>
    <w:rPr>
      <w:rFonts w:ascii="Times New Roman" w:eastAsia="Times New Roman" w:hAnsi="Times New Roman" w:cs="Times New Roman"/>
      <w:b/>
      <w:sz w:val="24"/>
      <w:szCs w:val="24"/>
      <w:lang w:val="en-US"/>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11CDF"/>
    <w:pPr>
      <w:ind w:left="720"/>
      <w:contextualSpacing/>
    </w:pPr>
  </w:style>
  <w:style w:type="paragraph" w:styleId="BalloonText">
    <w:name w:val="Balloon Text"/>
    <w:basedOn w:val="Normal"/>
    <w:link w:val="BalloonTextChar"/>
    <w:uiPriority w:val="99"/>
    <w:semiHidden/>
    <w:unhideWhenUsed/>
    <w:qFormat/>
    <w:rsid w:val="001C38DF"/>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7A5B20"/>
    <w:pPr>
      <w:spacing w:line="240" w:lineRule="auto"/>
    </w:pPr>
    <w:rPr>
      <w:sz w:val="20"/>
      <w:szCs w:val="20"/>
    </w:rPr>
  </w:style>
  <w:style w:type="paragraph" w:styleId="HTMLPreformatted">
    <w:name w:val="HTML Preformatted"/>
    <w:basedOn w:val="Normal"/>
    <w:link w:val="HTMLPreformattedChar"/>
    <w:uiPriority w:val="99"/>
    <w:unhideWhenUsed/>
    <w:qFormat/>
    <w:rsid w:val="009F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customStyle="1" w:styleId="Default">
    <w:name w:val="Default"/>
    <w:qFormat/>
    <w:rsid w:val="00C70CA8"/>
    <w:rPr>
      <w:rFonts w:ascii="Times New Roman" w:eastAsia="Calibri" w:hAnsi="Times New Roman" w:cs="Times New Roman"/>
      <w:color w:val="000000"/>
      <w:sz w:val="24"/>
      <w:szCs w:val="24"/>
    </w:rPr>
  </w:style>
  <w:style w:type="paragraph" w:styleId="CommentSubject">
    <w:name w:val="annotation subject"/>
    <w:basedOn w:val="CommentText"/>
    <w:link w:val="CommentSubjectChar"/>
    <w:uiPriority w:val="99"/>
    <w:semiHidden/>
    <w:unhideWhenUsed/>
    <w:qFormat/>
    <w:rsid w:val="00CD307D"/>
    <w:rPr>
      <w:b/>
      <w:bCs/>
    </w:rPr>
  </w:style>
  <w:style w:type="paragraph" w:styleId="Revision">
    <w:name w:val="Revision"/>
    <w:uiPriority w:val="99"/>
    <w:semiHidden/>
    <w:qFormat/>
    <w:rsid w:val="00E3127F"/>
    <w:rPr>
      <w:rFonts w:ascii="Calibri" w:eastAsia="Calibri" w:hAnsi="Calibri"/>
      <w:color w:val="00000A"/>
      <w:sz w:val="22"/>
    </w:rPr>
  </w:style>
  <w:style w:type="paragraph" w:styleId="NormalWeb">
    <w:name w:val="Normal (Web)"/>
    <w:basedOn w:val="Normal"/>
    <w:uiPriority w:val="99"/>
    <w:unhideWhenUsed/>
    <w:qFormat/>
    <w:rsid w:val="003F6527"/>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dx-doi">
    <w:name w:val="dx-doi"/>
    <w:basedOn w:val="Normal"/>
    <w:qFormat/>
    <w:rsid w:val="008158BC"/>
    <w:pPr>
      <w:spacing w:beforeAutospacing="1" w:afterAutospacing="1" w:line="240" w:lineRule="auto"/>
    </w:pPr>
    <w:rPr>
      <w:rFonts w:ascii="Times New Roman" w:eastAsia="Times New Roman" w:hAnsi="Times New Roman" w:cs="Times New Roman"/>
      <w:color w:val="auto"/>
      <w:sz w:val="24"/>
      <w:szCs w:val="24"/>
      <w:lang w:eastAsia="pt-BR"/>
    </w:rPr>
  </w:style>
  <w:style w:type="paragraph" w:customStyle="1" w:styleId="3DISCUSSION">
    <w:name w:val="3DISCUSSION"/>
    <w:basedOn w:val="Normal"/>
    <w:link w:val="3DISCUSSIONChar"/>
    <w:qFormat/>
    <w:rsid w:val="00C11030"/>
    <w:pPr>
      <w:widowControl w:val="0"/>
      <w:spacing w:after="0" w:line="480" w:lineRule="auto"/>
    </w:pPr>
    <w:rPr>
      <w:rFonts w:ascii="Times New Roman" w:eastAsia="Times New Roman" w:hAnsi="Times New Roman" w:cs="Times New Roman"/>
      <w:b/>
      <w:color w:val="auto"/>
      <w:sz w:val="24"/>
      <w:szCs w:val="24"/>
      <w:lang w:val="en-US"/>
    </w:rPr>
  </w:style>
  <w:style w:type="table" w:styleId="TableGrid">
    <w:name w:val="Table Grid"/>
    <w:basedOn w:val="TableNormal"/>
    <w:uiPriority w:val="59"/>
    <w:rsid w:val="00A105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DF3B3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TableGridLight">
    <w:name w:val="Grid Table Light"/>
    <w:basedOn w:val="TableNormal"/>
    <w:uiPriority w:val="40"/>
    <w:rsid w:val="00DF3B3E"/>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6Colorful">
    <w:name w:val="Grid Table 6 Colorful"/>
    <w:basedOn w:val="TableNormal"/>
    <w:uiPriority w:val="51"/>
    <w:rsid w:val="00DF3B3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E503A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E503A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3F0C05"/>
    <w:rPr>
      <w:sz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111/jvs.12866"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doi.org/10.1111/1365-2664.12967" TargetMode="External"/><Relationship Id="rId18" Type="http://schemas.openxmlformats.org/officeDocument/2006/relationships/hyperlink" Target="https://doi.org/10.1016/j.physrep.2005.10.009" TargetMode="External"/><Relationship Id="rId26" Type="http://schemas.openxmlformats.org/officeDocument/2006/relationships/hyperlink" Target="https://doi.org/10.1111/geb.12833" TargetMode="External"/><Relationship Id="rId39" Type="http://schemas.openxmlformats.org/officeDocument/2006/relationships/hyperlink" Target="https://doi.org/10.1098/rspb.2006.3758" TargetMode="External"/><Relationship Id="rId21" Type="http://schemas.openxmlformats.org/officeDocument/2006/relationships/hyperlink" Target="https://doi.org/10.1111/fwb.12825" TargetMode="External"/><Relationship Id="rId34" Type="http://schemas.openxmlformats.org/officeDocument/2006/relationships/hyperlink" Target="https://doi.org/10.4136/ambi-agua.2088" TargetMode="External"/><Relationship Id="rId42" Type="http://schemas.openxmlformats.org/officeDocument/2006/relationships/hyperlink" Target="https://doi.org/10.1093/czoolo/61.1.98" TargetMode="External"/><Relationship Id="rId47" Type="http://schemas.openxmlformats.org/officeDocument/2006/relationships/hyperlink" Target="https://doi.org/10.1590/S0103-90162007000400002" TargetMode="External"/><Relationship Id="rId50" Type="http://schemas.openxmlformats.org/officeDocument/2006/relationships/hyperlink" Target="https://doi.org/10.1146/annurev-ecolsys-110316-022821" TargetMode="External"/><Relationship Id="rId55" Type="http://schemas.openxmlformats.org/officeDocument/2006/relationships/fontTable" Target="fontTable.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doi.org/10.1007/s00027-016-0506-z" TargetMode="External"/><Relationship Id="rId29" Type="http://schemas.openxmlformats.org/officeDocument/2006/relationships/hyperlink" Target="https://doi.org/10.1016/j.physrep.2016.09.002" TargetMode="External"/><Relationship Id="rId11" Type="http://schemas.openxmlformats.org/officeDocument/2006/relationships/hyperlink" Target="https://doi.org/10.1111/j.0030-1299.2008.16644.x" TargetMode="External"/><Relationship Id="rId24" Type="http://schemas.openxmlformats.org/officeDocument/2006/relationships/hyperlink" Target="http://dx.doi.org/10.2174/1874213000902010007" TargetMode="External"/><Relationship Id="rId32" Type="http://schemas.openxmlformats.org/officeDocument/2006/relationships/hyperlink" Target="https://doi.org/10.1111/ens.12407" TargetMode="External"/><Relationship Id="rId37" Type="http://schemas.openxmlformats.org/officeDocument/2006/relationships/hyperlink" Target="https://doi.org/10.1890/1051-0761(2001)011%5B1817:DFPANA%5D2.0.CO;2" TargetMode="External"/><Relationship Id="rId40" Type="http://schemas.openxmlformats.org/officeDocument/2006/relationships/hyperlink" Target="https://doi.org/10.1111/brv.12366" TargetMode="External"/><Relationship Id="rId45" Type="http://schemas.openxmlformats.org/officeDocument/2006/relationships/hyperlink" Target="https://doi.org/10.1109/TMI.2015.2482920" TargetMode="External"/><Relationship Id="rId53" Type="http://schemas.openxmlformats.org/officeDocument/2006/relationships/image" Target="media/image1.tif"/><Relationship Id="rId5" Type="http://schemas.openxmlformats.org/officeDocument/2006/relationships/hyperlink" Target="mailto:diannenuven@gmail.com" TargetMode="External"/><Relationship Id="rId10" Type="http://schemas.openxmlformats.org/officeDocument/2006/relationships/hyperlink" Target="https://doi.org/10.1080/02626667.2019.1587563" TargetMode="External"/><Relationship Id="rId19" Type="http://schemas.openxmlformats.org/officeDocument/2006/relationships/hyperlink" Target="https://doi.org/10.1590/S1984-46702012000100004" TargetMode="External"/><Relationship Id="rId31" Type="http://schemas.openxmlformats.org/officeDocument/2006/relationships/hyperlink" Target="https://doi.org/10.1590/S0373-55241980000200043" TargetMode="External"/><Relationship Id="rId44" Type="http://schemas.openxmlformats.org/officeDocument/2006/relationships/hyperlink" Target="https://doi.org/10.1071/MF02041" TargetMode="External"/><Relationship Id="rId52" Type="http://schemas.openxmlformats.org/officeDocument/2006/relationships/hyperlink" Target="https://doi.org/10.1007/s10750-013-1772-6" TargetMode="External"/><Relationship Id="rId4" Type="http://schemas.openxmlformats.org/officeDocument/2006/relationships/webSettings" Target="webSettings.xml"/><Relationship Id="rId9" Type="http://schemas.openxmlformats.org/officeDocument/2006/relationships/hyperlink" Target="https://www.eecbio.ufg.br/" TargetMode="External"/><Relationship Id="rId14" Type="http://schemas.openxmlformats.org/officeDocument/2006/relationships/hyperlink" Target="https://doi.org/10.1007/s10021-016-0058-z" TargetMode="External"/><Relationship Id="rId22" Type="http://schemas.openxmlformats.org/officeDocument/2006/relationships/hyperlink" Target="https://doi.org/10.1111/geb.12932" TargetMode="External"/><Relationship Id="rId27" Type="http://schemas.openxmlformats.org/officeDocument/2006/relationships/hyperlink" Target="https://doi.org/10.1073/pnas.2016210117" TargetMode="External"/><Relationship Id="rId30" Type="http://schemas.openxmlformats.org/officeDocument/2006/relationships/hyperlink" Target="https://doi.org/10.1111/ecog.03443" TargetMode="External"/><Relationship Id="rId35" Type="http://schemas.openxmlformats.org/officeDocument/2006/relationships/hyperlink" Target="https://doi.org/10.1098/rspb.2013.2599" TargetMode="External"/><Relationship Id="rId43" Type="http://schemas.openxmlformats.org/officeDocument/2006/relationships/hyperlink" Target="https://doi.org/10.1098/rsif.2012.0649" TargetMode="External"/><Relationship Id="rId48" Type="http://schemas.openxmlformats.org/officeDocument/2006/relationships/hyperlink" Target="https://doi.org/10.1111/1365-2656.12749" TargetMode="External"/><Relationship Id="rId56" Type="http://schemas.openxmlformats.org/officeDocument/2006/relationships/theme" Target="theme/theme1.xml"/><Relationship Id="rId8" Type="http://schemas.microsoft.com/office/2016/09/relationships/commentsIds" Target="commentsIds.xml"/><Relationship Id="rId51" Type="http://schemas.openxmlformats.org/officeDocument/2006/relationships/hyperlink" Target="https://doi.org/10.2307/1943061" TargetMode="External"/><Relationship Id="rId3" Type="http://schemas.openxmlformats.org/officeDocument/2006/relationships/settings" Target="settings.xml"/><Relationship Id="rId12" Type="http://schemas.openxmlformats.org/officeDocument/2006/relationships/hyperlink" Target="https://doi.org/10.3897/zoologia.36.e30445" TargetMode="External"/><Relationship Id="rId17" Type="http://schemas.openxmlformats.org/officeDocument/2006/relationships/hyperlink" Target="https://doi.org/10.1086/303200" TargetMode="External"/><Relationship Id="rId25" Type="http://schemas.openxmlformats.org/officeDocument/2006/relationships/hyperlink" Target="https://doi.org/10.1073/pnas.192407699" TargetMode="External"/><Relationship Id="rId33" Type="http://schemas.openxmlformats.org/officeDocument/2006/relationships/hyperlink" Target="https://doi.org/10.1111/jfb.12973" TargetMode="External"/><Relationship Id="rId38" Type="http://schemas.openxmlformats.org/officeDocument/2006/relationships/hyperlink" Target="https://doi.org/10.1073/pnas.0706375104" TargetMode="External"/><Relationship Id="rId46" Type="http://schemas.openxmlformats.org/officeDocument/2006/relationships/hyperlink" Target="https://doi.org/10.1111/geb.12270" TargetMode="External"/><Relationship Id="rId20" Type="http://schemas.openxmlformats.org/officeDocument/2006/relationships/hyperlink" Target="https://doi.org/10.1590/S1519-69842006000400012" TargetMode="External"/><Relationship Id="rId41" Type="http://schemas.openxmlformats.org/officeDocument/2006/relationships/hyperlink" Target="https://doi.org/10.1590/1982-0224-20160125" TargetMode="External"/><Relationship Id="rId54" Type="http://schemas.openxmlformats.org/officeDocument/2006/relationships/image" Target="media/image2.tif"/><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hyperlink" Target="https://doi.org/10.1073/pnas.1633576100" TargetMode="External"/><Relationship Id="rId23" Type="http://schemas.openxmlformats.org/officeDocument/2006/relationships/hyperlink" Target="https://doi.org/10.1111/2041-210X.12139" TargetMode="External"/><Relationship Id="rId28" Type="http://schemas.openxmlformats.org/officeDocument/2006/relationships/hyperlink" Target="https://doi.org/10.1111/j.1600-0633.2011.00518.x" TargetMode="External"/><Relationship Id="rId36" Type="http://schemas.openxmlformats.org/officeDocument/2006/relationships/hyperlink" Target="https://doi.org/10.1016/j.jtbi.2014.06.030" TargetMode="External"/><Relationship Id="rId49" Type="http://schemas.openxmlformats.org/officeDocument/2006/relationships/hyperlink" Target="https://www.researchgate.net/deref/http%3A%2F%2Fdx.doi.org%2F10.1111%2Fj.0030-1299.2005.11600.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2B45B3-0409-42E9-A2F3-03CFB60C9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12200</Words>
  <Characters>69546</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dc:description/>
  <cp:lastModifiedBy>Quimbayo Agreda, Juan Pablo</cp:lastModifiedBy>
  <cp:revision>18</cp:revision>
  <cp:lastPrinted>2020-12-14T13:37:00Z</cp:lastPrinted>
  <dcterms:created xsi:type="dcterms:W3CDTF">2023-06-05T17:14:00Z</dcterms:created>
  <dcterms:modified xsi:type="dcterms:W3CDTF">2024-04-14T21:52:00Z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Mendeley Citation Style_1">
    <vt:lpwstr>http://www.zotero.org/styles/global-ecology-and-biogeography</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http://www.zotero.org/styles/biota-neotropica</vt:lpwstr>
  </property>
  <property fmtid="{D5CDD505-2E9C-101B-9397-08002B2CF9AE}" pid="10" name="Mendeley Recent Style Id 4_1">
    <vt:lpwstr>http://www.zotero.org/styles/chicago-author-date</vt:lpwstr>
  </property>
  <property fmtid="{D5CDD505-2E9C-101B-9397-08002B2CF9AE}" pid="11" name="Mendeley Recent Style Id 5_1">
    <vt:lpwstr>http://www.zotero.org/styles/harvard-cite-them-right</vt:lpwstr>
  </property>
  <property fmtid="{D5CDD505-2E9C-101B-9397-08002B2CF9AE}" pid="12" name="Mendeley Recent Style Id 6_1">
    <vt:lpwstr>http://www.zotero.org/styles/freshwater-biology</vt:lpwstr>
  </property>
  <property fmtid="{D5CDD505-2E9C-101B-9397-08002B2CF9AE}" pid="13" name="Mendeley Recent Style Id 7_1">
    <vt:lpwstr>http://www.zotero.org/styles/global-ecology-and-biogeography</vt:lpwstr>
  </property>
  <property fmtid="{D5CDD505-2E9C-101B-9397-08002B2CF9AE}" pid="14" name="Mendeley Recent Style Id 8_1">
    <vt:lpwstr>http://www.zotero.org/styles/ieee</vt:lpwstr>
  </property>
  <property fmtid="{D5CDD505-2E9C-101B-9397-08002B2CF9AE}" pid="15" name="Mendeley Recent Style Id 9_1">
    <vt:lpwstr>http://www.zotero.org/styles/associacao-brasileira-de-normas-tecnicas-usp-fmvz</vt:lpwstr>
  </property>
  <property fmtid="{D5CDD505-2E9C-101B-9397-08002B2CF9AE}" pid="16" name="Mendeley Recent Style Name 0_1">
    <vt:lpwstr>American Medical Association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6th edition</vt:lpwstr>
  </property>
  <property fmtid="{D5CDD505-2E9C-101B-9397-08002B2CF9AE}" pid="19" name="Mendeley Recent Style Name 3_1">
    <vt:lpwstr>Biota Neotropica</vt:lpwstr>
  </property>
  <property fmtid="{D5CDD505-2E9C-101B-9397-08002B2CF9AE}" pid="20" name="Mendeley Recent Style Name 4_1">
    <vt:lpwstr>Chicago Manual of Style 17th edition (author-date)</vt:lpwstr>
  </property>
  <property fmtid="{D5CDD505-2E9C-101B-9397-08002B2CF9AE}" pid="21" name="Mendeley Recent Style Name 5_1">
    <vt:lpwstr>Cite Them Right 10th edition - Harvard</vt:lpwstr>
  </property>
  <property fmtid="{D5CDD505-2E9C-101B-9397-08002B2CF9AE}" pid="22" name="Mendeley Recent Style Name 6_1">
    <vt:lpwstr>Freshwater Biology</vt:lpwstr>
  </property>
  <property fmtid="{D5CDD505-2E9C-101B-9397-08002B2CF9AE}" pid="23" name="Mendeley Recent Style Name 7_1">
    <vt:lpwstr>Global Ecology and Biogeography</vt:lpwstr>
  </property>
  <property fmtid="{D5CDD505-2E9C-101B-9397-08002B2CF9AE}" pid="24" name="Mendeley Recent Style Name 8_1">
    <vt:lpwstr>IEEE</vt:lpwstr>
  </property>
  <property fmtid="{D5CDD505-2E9C-101B-9397-08002B2CF9AE}" pid="25" name="Mendeley Recent Style Name 9_1">
    <vt:lpwstr>Universidade de São Paulo - Faculdade de Medicina Veterinária e Zootecnia - ABNT (Portuguese - Brazil)</vt:lpwstr>
  </property>
  <property fmtid="{D5CDD505-2E9C-101B-9397-08002B2CF9AE}" pid="26" name="Mendeley Unique User Id_1">
    <vt:lpwstr>e79d6658-257a-325f-8e0f-5a49598d0706</vt:lpwstr>
  </property>
  <property fmtid="{D5CDD505-2E9C-101B-9397-08002B2CF9AE}" pid="27" name="ScaleCrop">
    <vt:bool>false</vt:bool>
  </property>
  <property fmtid="{D5CDD505-2E9C-101B-9397-08002B2CF9AE}" pid="28" name="ShareDoc">
    <vt:bool>false</vt:bool>
  </property>
</Properties>
</file>